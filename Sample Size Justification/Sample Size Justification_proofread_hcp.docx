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B13C" w14:textId="77777777" w:rsidR="009D4C13" w:rsidRPr="000D1B52" w:rsidRDefault="009D4C13" w:rsidP="009D4C13">
      <w:pPr>
        <w:pStyle w:val="a9"/>
        <w:ind w:firstLine="880"/>
        <w:rPr>
          <w:rFonts w:ascii="黑体" w:eastAsia="黑体" w:hAnsi="黑体"/>
          <w:b w:val="0"/>
          <w:sz w:val="44"/>
          <w:szCs w:val="44"/>
        </w:rPr>
      </w:pPr>
      <w:r w:rsidRPr="000D1B52">
        <w:rPr>
          <w:rFonts w:ascii="黑体" w:eastAsia="黑体" w:hAnsi="黑体"/>
          <w:b w:val="0"/>
          <w:sz w:val="44"/>
          <w:szCs w:val="44"/>
        </w:rPr>
        <w:t>样本量论证：多大的样本才合理？</w:t>
      </w:r>
    </w:p>
    <w:p w14:paraId="55A7070A" w14:textId="77777777" w:rsidR="009D4C13" w:rsidRPr="000D1B52" w:rsidRDefault="009D4C13" w:rsidP="009D4C13">
      <w:pPr>
        <w:ind w:firstLine="420"/>
        <w:jc w:val="center"/>
        <w:rPr>
          <w:rFonts w:eastAsia="仿宋" w:cs="Times New Roman"/>
          <w:kern w:val="0"/>
          <w:szCs w:val="21"/>
        </w:rPr>
      </w:pPr>
      <w:r w:rsidRPr="000D1B52">
        <w:rPr>
          <w:rFonts w:eastAsia="仿宋" w:cs="Times New Roman"/>
          <w:kern w:val="0"/>
          <w:szCs w:val="21"/>
        </w:rPr>
        <w:t xml:space="preserve">Daniël </w:t>
      </w:r>
      <w:proofErr w:type="spellStart"/>
      <w:r w:rsidRPr="000D1B52">
        <w:rPr>
          <w:rFonts w:eastAsia="仿宋" w:cs="Times New Roman"/>
          <w:kern w:val="0"/>
          <w:szCs w:val="21"/>
        </w:rPr>
        <w:t>Lakens</w:t>
      </w:r>
      <w:proofErr w:type="spellEnd"/>
    </w:p>
    <w:p w14:paraId="03C5E5F9" w14:textId="77777777" w:rsidR="009D4C13" w:rsidRDefault="009D4C13" w:rsidP="009D4C13">
      <w:pPr>
        <w:ind w:firstLine="300"/>
        <w:jc w:val="center"/>
        <w:rPr>
          <w:ins w:id="0" w:author="Hu Chuan-Peng" w:date="2023-09-08T23:02:00Z"/>
          <w:rFonts w:eastAsia="仿宋" w:cs="Times New Roman"/>
          <w:sz w:val="15"/>
          <w:szCs w:val="15"/>
        </w:rPr>
      </w:pPr>
      <w:r w:rsidRPr="000D1B52">
        <w:rPr>
          <w:rFonts w:eastAsia="仿宋" w:cs="Times New Roman"/>
          <w:sz w:val="15"/>
          <w:szCs w:val="15"/>
        </w:rPr>
        <w:t>Human-Technology Interaction, Eindhoven University of Technology, Eindhoven, Netherlands</w:t>
      </w:r>
    </w:p>
    <w:p w14:paraId="1694B343" w14:textId="13C5777B" w:rsidR="007E7C13" w:rsidRDefault="007E7C13" w:rsidP="007E7C13">
      <w:pPr>
        <w:ind w:firstLineChars="0" w:firstLine="0"/>
        <w:rPr>
          <w:ins w:id="1" w:author="Hu Chuan-Peng" w:date="2023-09-08T23:02:00Z"/>
          <w:rFonts w:eastAsia="仿宋" w:cs="Times New Roman"/>
          <w:sz w:val="15"/>
          <w:szCs w:val="15"/>
        </w:rPr>
      </w:pPr>
      <w:ins w:id="2" w:author="Hu Chuan-Peng" w:date="2023-09-08T23:02:00Z">
        <w:r>
          <w:rPr>
            <w:rFonts w:eastAsia="仿宋" w:cs="Times New Roman" w:hint="eastAsia"/>
            <w:sz w:val="15"/>
            <w:szCs w:val="15"/>
          </w:rPr>
          <w:t>原文信息：</w:t>
        </w:r>
      </w:ins>
    </w:p>
    <w:p w14:paraId="0EC327B1" w14:textId="77777777" w:rsidR="00C531D8" w:rsidRDefault="007E7C13" w:rsidP="00C531D8">
      <w:pPr>
        <w:ind w:firstLineChars="0" w:firstLine="0"/>
        <w:rPr>
          <w:ins w:id="3" w:author="wang xinyu" w:date="2023-09-11T13:54:00Z"/>
          <w:rFonts w:eastAsia="仿宋" w:cs="Times New Roman"/>
          <w:sz w:val="15"/>
          <w:szCs w:val="15"/>
        </w:rPr>
      </w:pPr>
      <w:ins w:id="4" w:author="Hu Chuan-Peng" w:date="2023-09-08T23:02:00Z">
        <w:r>
          <w:rPr>
            <w:rFonts w:eastAsia="仿宋" w:cs="Times New Roman" w:hint="eastAsia"/>
            <w:sz w:val="15"/>
            <w:szCs w:val="15"/>
          </w:rPr>
          <w:t>译者</w:t>
        </w:r>
        <w:r>
          <w:rPr>
            <w:rFonts w:eastAsia="仿宋" w:cs="Times New Roman" w:hint="eastAsia"/>
            <w:sz w:val="15"/>
            <w:szCs w:val="15"/>
          </w:rPr>
          <w:t>/</w:t>
        </w:r>
        <w:r>
          <w:rPr>
            <w:rFonts w:eastAsia="仿宋" w:cs="Times New Roman" w:hint="eastAsia"/>
            <w:sz w:val="15"/>
            <w:szCs w:val="15"/>
          </w:rPr>
          <w:t>校对者列表：</w:t>
        </w:r>
      </w:ins>
      <w:ins w:id="5" w:author="wang xinyu" w:date="2023-09-11T13:54:00Z">
        <w:r w:rsidR="00C531D8">
          <w:rPr>
            <w:rFonts w:eastAsia="仿宋" w:cs="Times New Roman" w:hint="eastAsia"/>
            <w:sz w:val="15"/>
            <w:szCs w:val="15"/>
          </w:rPr>
          <w:t>张译文（复旦大学心理学系）；</w:t>
        </w:r>
        <w:r w:rsidR="00C531D8" w:rsidDel="008919BB">
          <w:rPr>
            <w:rFonts w:eastAsia="仿宋" w:cs="Times New Roman" w:hint="eastAsia"/>
            <w:sz w:val="15"/>
            <w:szCs w:val="15"/>
          </w:rPr>
          <w:t xml:space="preserve"> </w:t>
        </w:r>
        <w:r w:rsidR="00C531D8">
          <w:rPr>
            <w:rFonts w:eastAsia="仿宋" w:cs="Times New Roman" w:hint="eastAsia"/>
            <w:sz w:val="15"/>
            <w:szCs w:val="15"/>
          </w:rPr>
          <w:t>张火垠（深圳大学心理学院）；郑元瑞（昆明城市学院教育学院）；吴博文；李阳萍（西安交通大学外国语学院）；付芮嘉（陕西师范大学心理学院）；冯睿（</w:t>
        </w:r>
        <w:r w:rsidR="00C531D8" w:rsidRPr="00D36880">
          <w:rPr>
            <w:rFonts w:eastAsia="仿宋" w:cs="Times New Roman" w:hint="eastAsia"/>
            <w:sz w:val="15"/>
            <w:szCs w:val="15"/>
          </w:rPr>
          <w:t>华东师范大学认知神经科学研究所</w:t>
        </w:r>
        <w:r w:rsidR="00C531D8">
          <w:rPr>
            <w:rFonts w:eastAsia="仿宋" w:cs="Times New Roman" w:hint="eastAsia"/>
            <w:sz w:val="15"/>
            <w:szCs w:val="15"/>
          </w:rPr>
          <w:t>）；敖敦托雅（奥斯陆大学心理学系）；陈晓云（</w:t>
        </w:r>
        <w:r w:rsidR="00C531D8" w:rsidRPr="00273A14">
          <w:rPr>
            <w:rFonts w:eastAsia="仿宋" w:cs="Times New Roman" w:hint="eastAsia"/>
            <w:sz w:val="15"/>
            <w:szCs w:val="15"/>
          </w:rPr>
          <w:t>英国兰卡斯特大学心理学系</w:t>
        </w:r>
        <w:r w:rsidR="00C531D8">
          <w:rPr>
            <w:rFonts w:eastAsia="仿宋" w:cs="Times New Roman" w:hint="eastAsia"/>
            <w:sz w:val="15"/>
            <w:szCs w:val="15"/>
          </w:rPr>
          <w:t>）；王欣雨（南京师范大学心理学院）；胡传鹏（南京师范大学心理学院）</w:t>
        </w:r>
      </w:ins>
    </w:p>
    <w:p w14:paraId="5A712401" w14:textId="6FD66047" w:rsidR="007E7C13" w:rsidDel="00460224" w:rsidRDefault="007E7C13" w:rsidP="007E7C13">
      <w:pPr>
        <w:ind w:firstLineChars="0" w:firstLine="0"/>
        <w:rPr>
          <w:ins w:id="6" w:author="Hu Chuan-Peng" w:date="2023-09-08T23:03:00Z"/>
          <w:del w:id="7" w:author="wang xinyu" w:date="2023-09-10T21:10:00Z"/>
          <w:rFonts w:eastAsia="仿宋" w:cs="Times New Roman"/>
          <w:sz w:val="15"/>
          <w:szCs w:val="15"/>
        </w:rPr>
      </w:pPr>
      <w:ins w:id="8" w:author="Hu Chuan-Peng" w:date="2023-09-08T23:02:00Z">
        <w:del w:id="9" w:author="wang xinyu" w:date="2023-09-10T21:10:00Z">
          <w:r w:rsidDel="00460224">
            <w:rPr>
              <w:rFonts w:eastAsia="仿宋" w:cs="Times New Roman" w:hint="eastAsia"/>
              <w:sz w:val="15"/>
              <w:szCs w:val="15"/>
            </w:rPr>
            <w:delText>张译文（复旦大学心理学系）；</w:delText>
          </w:r>
        </w:del>
        <w:del w:id="10" w:author="wang xinyu" w:date="2023-09-09T15:20:00Z">
          <w:r w:rsidDel="008919BB">
            <w:rPr>
              <w:rFonts w:eastAsia="仿宋" w:cs="Times New Roman" w:hint="eastAsia"/>
              <w:sz w:val="15"/>
              <w:szCs w:val="15"/>
            </w:rPr>
            <w:delText>XXX</w:delText>
          </w:r>
        </w:del>
        <w:del w:id="11" w:author="wang xinyu" w:date="2023-09-10T21:10:00Z">
          <w:r w:rsidDel="00460224">
            <w:rPr>
              <w:rFonts w:eastAsia="仿宋" w:cs="Times New Roman" w:hint="eastAsia"/>
              <w:sz w:val="15"/>
              <w:szCs w:val="15"/>
            </w:rPr>
            <w:delText>（</w:delText>
          </w:r>
        </w:del>
        <w:del w:id="12" w:author="wang xinyu" w:date="2023-09-09T15:21:00Z">
          <w:r w:rsidDel="008919BB">
            <w:rPr>
              <w:rFonts w:eastAsia="仿宋" w:cs="Times New Roman" w:hint="eastAsia"/>
              <w:sz w:val="15"/>
              <w:szCs w:val="15"/>
            </w:rPr>
            <w:delText>XXX</w:delText>
          </w:r>
        </w:del>
      </w:ins>
      <w:ins w:id="13" w:author="Hu Chuan-Peng" w:date="2023-09-08T23:03:00Z">
        <w:del w:id="14" w:author="wang xinyu" w:date="2023-09-10T21:10:00Z">
          <w:r w:rsidDel="00460224">
            <w:rPr>
              <w:rFonts w:eastAsia="仿宋" w:cs="Times New Roman" w:hint="eastAsia"/>
              <w:sz w:val="15"/>
              <w:szCs w:val="15"/>
            </w:rPr>
            <w:delText>大学</w:delText>
          </w:r>
          <w:r w:rsidDel="00460224">
            <w:rPr>
              <w:rFonts w:eastAsia="仿宋" w:cs="Times New Roman" w:hint="eastAsia"/>
              <w:sz w:val="15"/>
              <w:szCs w:val="15"/>
            </w:rPr>
            <w:delText>XX</w:delText>
          </w:r>
          <w:r w:rsidDel="00460224">
            <w:rPr>
              <w:rFonts w:eastAsia="仿宋" w:cs="Times New Roman" w:hint="eastAsia"/>
              <w:sz w:val="15"/>
              <w:szCs w:val="15"/>
            </w:rPr>
            <w:delText>系</w:delText>
          </w:r>
        </w:del>
      </w:ins>
      <w:ins w:id="15" w:author="Hu Chuan-Peng" w:date="2023-09-08T23:02:00Z">
        <w:del w:id="16" w:author="wang xinyu" w:date="2023-09-10T21:10:00Z">
          <w:r w:rsidDel="00460224">
            <w:rPr>
              <w:rFonts w:eastAsia="仿宋" w:cs="Times New Roman" w:hint="eastAsia"/>
              <w:sz w:val="15"/>
              <w:szCs w:val="15"/>
            </w:rPr>
            <w:delText>）；</w:delText>
          </w:r>
        </w:del>
      </w:ins>
    </w:p>
    <w:p w14:paraId="5CB2649F" w14:textId="4E0932B4" w:rsidR="007E7C13" w:rsidRDefault="007E7C13" w:rsidP="007E7C13">
      <w:pPr>
        <w:ind w:firstLineChars="0" w:firstLine="0"/>
        <w:rPr>
          <w:ins w:id="17" w:author="Hu Chuan-Peng" w:date="2023-09-08T23:03:00Z"/>
          <w:rFonts w:eastAsia="仿宋" w:cs="Times New Roman"/>
          <w:sz w:val="15"/>
          <w:szCs w:val="15"/>
        </w:rPr>
      </w:pPr>
      <w:ins w:id="18" w:author="Hu Chuan-Peng" w:date="2023-09-08T23:03:00Z">
        <w:r>
          <w:rPr>
            <w:rFonts w:eastAsia="仿宋" w:cs="Times New Roman" w:hint="eastAsia"/>
            <w:sz w:val="15"/>
            <w:szCs w:val="15"/>
          </w:rPr>
          <w:t>本文</w:t>
        </w:r>
        <w:r>
          <w:rPr>
            <w:rFonts w:eastAsia="仿宋" w:cs="Times New Roman" w:hint="eastAsia"/>
            <w:sz w:val="15"/>
            <w:szCs w:val="15"/>
          </w:rPr>
          <w:t>word</w:t>
        </w:r>
        <w:r>
          <w:rPr>
            <w:rFonts w:eastAsia="仿宋" w:cs="Times New Roman" w:hint="eastAsia"/>
            <w:sz w:val="15"/>
            <w:szCs w:val="15"/>
          </w:rPr>
          <w:t>版本链接：</w:t>
        </w:r>
        <w:r>
          <w:rPr>
            <w:rFonts w:eastAsia="仿宋" w:cs="Times New Roman"/>
            <w:sz w:val="15"/>
            <w:szCs w:val="15"/>
          </w:rPr>
          <w:t>github.com/XXX</w:t>
        </w:r>
      </w:ins>
    </w:p>
    <w:p w14:paraId="51F35A72" w14:textId="67446733" w:rsidR="007E7C13" w:rsidRDefault="007E7C13" w:rsidP="007E7C13">
      <w:pPr>
        <w:ind w:firstLineChars="0" w:firstLine="0"/>
        <w:rPr>
          <w:ins w:id="19" w:author="Hu Chuan-Peng" w:date="2023-09-08T23:04:00Z"/>
          <w:rFonts w:eastAsia="仿宋" w:cs="Times New Roman"/>
          <w:sz w:val="15"/>
          <w:szCs w:val="15"/>
        </w:rPr>
      </w:pPr>
      <w:ins w:id="20" w:author="Hu Chuan-Peng" w:date="2023-09-08T23:04:00Z">
        <w:r>
          <w:rPr>
            <w:rFonts w:eastAsia="仿宋" w:cs="Times New Roman" w:hint="eastAsia"/>
            <w:sz w:val="15"/>
            <w:szCs w:val="15"/>
          </w:rPr>
          <w:t>如何给我们反馈：</w:t>
        </w:r>
      </w:ins>
    </w:p>
    <w:p w14:paraId="3F5061F0" w14:textId="0E3E7684" w:rsidR="007E7C13" w:rsidRDefault="007E7C13" w:rsidP="007E7C13">
      <w:pPr>
        <w:ind w:firstLineChars="0" w:firstLine="0"/>
        <w:rPr>
          <w:ins w:id="21" w:author="Hu Chuan-Peng" w:date="2023-09-08T23:04:00Z"/>
          <w:rFonts w:eastAsia="仿宋" w:cs="Times New Roman"/>
          <w:sz w:val="15"/>
          <w:szCs w:val="15"/>
        </w:rPr>
      </w:pPr>
      <w:ins w:id="22" w:author="Hu Chuan-Peng" w:date="2023-09-08T23:04:00Z">
        <w:r>
          <w:rPr>
            <w:rFonts w:eastAsia="仿宋" w:cs="Times New Roman" w:hint="eastAsia"/>
            <w:sz w:val="15"/>
            <w:szCs w:val="15"/>
          </w:rPr>
          <w:t>（</w:t>
        </w:r>
        <w:r>
          <w:rPr>
            <w:rFonts w:eastAsia="仿宋" w:cs="Times New Roman" w:hint="eastAsia"/>
            <w:sz w:val="15"/>
            <w:szCs w:val="15"/>
          </w:rPr>
          <w:t>1</w:t>
        </w:r>
        <w:r>
          <w:rPr>
            <w:rFonts w:eastAsia="仿宋" w:cs="Times New Roman" w:hint="eastAsia"/>
            <w:sz w:val="15"/>
            <w:szCs w:val="15"/>
          </w:rPr>
          <w:t>）在</w:t>
        </w:r>
        <w:r>
          <w:rPr>
            <w:rFonts w:eastAsia="仿宋" w:cs="Times New Roman" w:hint="eastAsia"/>
            <w:sz w:val="15"/>
            <w:szCs w:val="15"/>
          </w:rPr>
          <w:t>GitHub</w:t>
        </w:r>
        <w:r>
          <w:rPr>
            <w:rFonts w:eastAsia="仿宋" w:cs="Times New Roman" w:hint="eastAsia"/>
            <w:sz w:val="15"/>
            <w:szCs w:val="15"/>
          </w:rPr>
          <w:t>上提新的</w:t>
        </w:r>
        <w:r>
          <w:rPr>
            <w:rFonts w:eastAsia="仿宋" w:cs="Times New Roman" w:hint="eastAsia"/>
            <w:sz w:val="15"/>
            <w:szCs w:val="15"/>
          </w:rPr>
          <w:t>issues</w:t>
        </w:r>
        <w:r>
          <w:rPr>
            <w:rFonts w:eastAsia="仿宋" w:cs="Times New Roman" w:hint="eastAsia"/>
            <w:sz w:val="15"/>
            <w:szCs w:val="15"/>
          </w:rPr>
          <w:t>；</w:t>
        </w:r>
      </w:ins>
    </w:p>
    <w:p w14:paraId="2392D4A5" w14:textId="09E6F000" w:rsidR="007E7C13" w:rsidRDefault="007E7C13" w:rsidP="007E7C13">
      <w:pPr>
        <w:ind w:firstLineChars="0" w:firstLine="0"/>
        <w:rPr>
          <w:ins w:id="23" w:author="Hu Chuan-Peng" w:date="2023-09-08T23:05:00Z"/>
          <w:rFonts w:eastAsia="仿宋" w:cs="Times New Roman"/>
          <w:sz w:val="15"/>
          <w:szCs w:val="15"/>
        </w:rPr>
      </w:pPr>
      <w:ins w:id="24" w:author="Hu Chuan-Peng" w:date="2023-09-08T23:04:00Z">
        <w:r>
          <w:rPr>
            <w:rFonts w:eastAsia="仿宋" w:cs="Times New Roman" w:hint="eastAsia"/>
            <w:sz w:val="15"/>
            <w:szCs w:val="15"/>
          </w:rPr>
          <w:t>（</w:t>
        </w:r>
        <w:r>
          <w:rPr>
            <w:rFonts w:eastAsia="仿宋" w:cs="Times New Roman" w:hint="eastAsia"/>
            <w:sz w:val="15"/>
            <w:szCs w:val="15"/>
          </w:rPr>
          <w:t>2</w:t>
        </w:r>
        <w:r>
          <w:rPr>
            <w:rFonts w:eastAsia="仿宋" w:cs="Times New Roman" w:hint="eastAsia"/>
            <w:sz w:val="15"/>
            <w:szCs w:val="15"/>
          </w:rPr>
          <w:t>）给以下邮件进行邮件反馈：王欣雨</w:t>
        </w:r>
      </w:ins>
      <w:ins w:id="25" w:author="Hu Chuan-Peng" w:date="2023-09-08T23:05:00Z">
        <w:r>
          <w:rPr>
            <w:rFonts w:eastAsia="仿宋" w:cs="Times New Roman" w:hint="eastAsia"/>
            <w:sz w:val="15"/>
            <w:szCs w:val="15"/>
          </w:rPr>
          <w:t>，</w:t>
        </w:r>
      </w:ins>
      <w:ins w:id="26" w:author="wang xinyu" w:date="2023-09-09T15:50:00Z">
        <w:r w:rsidR="00B07E5F">
          <w:rPr>
            <w:rFonts w:eastAsia="仿宋" w:cs="Times New Roman"/>
            <w:sz w:val="15"/>
            <w:szCs w:val="15"/>
          </w:rPr>
          <w:t>xinyuwang28</w:t>
        </w:r>
      </w:ins>
      <w:ins w:id="27" w:author="Hu Chuan-Peng" w:date="2023-09-08T23:05:00Z">
        <w:del w:id="28" w:author="wang xinyu" w:date="2023-09-09T15:50:00Z">
          <w:r w:rsidDel="00B07E5F">
            <w:rPr>
              <w:rFonts w:eastAsia="仿宋" w:cs="Times New Roman" w:hint="eastAsia"/>
              <w:sz w:val="15"/>
              <w:szCs w:val="15"/>
            </w:rPr>
            <w:delText>XXX</w:delText>
          </w:r>
        </w:del>
        <w:r>
          <w:rPr>
            <w:rFonts w:eastAsia="仿宋" w:cs="Times New Roman"/>
            <w:sz w:val="15"/>
            <w:szCs w:val="15"/>
          </w:rPr>
          <w:t>@</w:t>
        </w:r>
      </w:ins>
      <w:ins w:id="29" w:author="wang xinyu" w:date="2023-09-09T15:50:00Z">
        <w:r w:rsidR="00B07E5F">
          <w:rPr>
            <w:rFonts w:eastAsia="仿宋" w:cs="Times New Roman"/>
            <w:sz w:val="15"/>
            <w:szCs w:val="15"/>
          </w:rPr>
          <w:t>outlook.com</w:t>
        </w:r>
      </w:ins>
      <w:ins w:id="30" w:author="Hu Chuan-Peng" w:date="2023-09-08T23:05:00Z">
        <w:del w:id="31" w:author="wang xinyu" w:date="2023-09-09T15:50:00Z">
          <w:r w:rsidDel="00B07E5F">
            <w:rPr>
              <w:rFonts w:eastAsia="仿宋" w:cs="Times New Roman" w:hint="eastAsia"/>
              <w:sz w:val="15"/>
              <w:szCs w:val="15"/>
            </w:rPr>
            <w:delText>XXX</w:delText>
          </w:r>
        </w:del>
      </w:ins>
    </w:p>
    <w:p w14:paraId="40B5C2C0" w14:textId="37605A34" w:rsidR="007E7C13" w:rsidRPr="000D1B52" w:rsidRDefault="007E7C13" w:rsidP="008919BB">
      <w:pPr>
        <w:ind w:firstLineChars="0" w:firstLine="420"/>
        <w:rPr>
          <w:rFonts w:eastAsia="仿宋" w:cs="Times New Roman"/>
          <w:sz w:val="15"/>
          <w:szCs w:val="15"/>
        </w:rPr>
      </w:pPr>
      <w:ins w:id="32" w:author="Hu Chuan-Peng" w:date="2023-09-08T23:05:00Z">
        <w:r>
          <w:rPr>
            <w:rFonts w:eastAsia="仿宋" w:cs="Times New Roman" w:hint="eastAsia"/>
            <w:sz w:val="15"/>
            <w:szCs w:val="15"/>
          </w:rPr>
          <w:t>本译文获得</w:t>
        </w:r>
      </w:ins>
      <w:ins w:id="33" w:author="Hu Chuan-Peng" w:date="2023-09-08T23:09:00Z">
        <w:r w:rsidR="007D10C6" w:rsidRPr="007D10C6">
          <w:rPr>
            <w:rFonts w:eastAsia="仿宋" w:cs="Times New Roman"/>
            <w:sz w:val="15"/>
            <w:szCs w:val="15"/>
          </w:rPr>
          <w:t xml:space="preserve">Daniël </w:t>
        </w:r>
      </w:ins>
      <w:proofErr w:type="spellStart"/>
      <w:ins w:id="34" w:author="Hu Chuan-Peng" w:date="2023-09-08T23:05:00Z">
        <w:r>
          <w:rPr>
            <w:rFonts w:eastAsia="仿宋" w:cs="Times New Roman" w:hint="eastAsia"/>
            <w:sz w:val="15"/>
            <w:szCs w:val="15"/>
          </w:rPr>
          <w:t>Lakens</w:t>
        </w:r>
        <w:proofErr w:type="spellEnd"/>
        <w:r>
          <w:rPr>
            <w:rFonts w:eastAsia="仿宋" w:cs="Times New Roman" w:hint="eastAsia"/>
            <w:sz w:val="15"/>
            <w:szCs w:val="15"/>
          </w:rPr>
          <w:t>博士的允许和支持，在开放科学中文社区（</w:t>
        </w:r>
        <w:r>
          <w:rPr>
            <w:rFonts w:eastAsia="仿宋" w:cs="Times New Roman" w:hint="eastAsia"/>
            <w:sz w:val="15"/>
            <w:szCs w:val="15"/>
          </w:rPr>
          <w:t>Chinese</w:t>
        </w:r>
        <w:r>
          <w:rPr>
            <w:rFonts w:eastAsia="仿宋" w:cs="Times New Roman"/>
            <w:sz w:val="15"/>
            <w:szCs w:val="15"/>
          </w:rPr>
          <w:t xml:space="preserve"> </w:t>
        </w:r>
        <w:r>
          <w:rPr>
            <w:rFonts w:eastAsia="仿宋" w:cs="Times New Roman" w:hint="eastAsia"/>
            <w:sz w:val="15"/>
            <w:szCs w:val="15"/>
          </w:rPr>
          <w:t>Open</w:t>
        </w:r>
        <w:r>
          <w:rPr>
            <w:rFonts w:eastAsia="仿宋" w:cs="Times New Roman"/>
            <w:sz w:val="15"/>
            <w:szCs w:val="15"/>
          </w:rPr>
          <w:t xml:space="preserve"> </w:t>
        </w:r>
        <w:r>
          <w:rPr>
            <w:rFonts w:eastAsia="仿宋" w:cs="Times New Roman" w:hint="eastAsia"/>
            <w:sz w:val="15"/>
            <w:szCs w:val="15"/>
          </w:rPr>
          <w:t>Science</w:t>
        </w:r>
        <w:r>
          <w:rPr>
            <w:rFonts w:eastAsia="仿宋" w:cs="Times New Roman"/>
            <w:sz w:val="15"/>
            <w:szCs w:val="15"/>
          </w:rPr>
          <w:t xml:space="preserve"> </w:t>
        </w:r>
        <w:r>
          <w:rPr>
            <w:rFonts w:eastAsia="仿宋" w:cs="Times New Roman" w:hint="eastAsia"/>
            <w:sz w:val="15"/>
            <w:szCs w:val="15"/>
          </w:rPr>
          <w:t>Network</w:t>
        </w:r>
        <w:r>
          <w:rPr>
            <w:rFonts w:eastAsia="仿宋" w:cs="Times New Roman" w:hint="eastAsia"/>
            <w:sz w:val="15"/>
            <w:szCs w:val="15"/>
          </w:rPr>
          <w:t>，</w:t>
        </w:r>
        <w:r>
          <w:rPr>
            <w:rFonts w:eastAsia="仿宋" w:cs="Times New Roman" w:hint="eastAsia"/>
            <w:sz w:val="15"/>
            <w:szCs w:val="15"/>
          </w:rPr>
          <w:t>COSN</w:t>
        </w:r>
        <w:r>
          <w:rPr>
            <w:rFonts w:eastAsia="仿宋" w:cs="Times New Roman" w:hint="eastAsia"/>
            <w:sz w:val="15"/>
            <w:szCs w:val="15"/>
          </w:rPr>
          <w:t>）的开放翻译</w:t>
        </w:r>
      </w:ins>
      <w:ins w:id="35" w:author="Hu Chuan-Peng" w:date="2023-09-08T23:06:00Z">
        <w:r>
          <w:rPr>
            <w:rFonts w:eastAsia="仿宋" w:cs="Times New Roman"/>
            <w:sz w:val="15"/>
            <w:szCs w:val="15"/>
          </w:rPr>
          <w:t>(</w:t>
        </w:r>
        <w:proofErr w:type="spellStart"/>
        <w:r>
          <w:rPr>
            <w:rFonts w:eastAsia="仿宋" w:cs="Times New Roman"/>
            <w:sz w:val="15"/>
            <w:szCs w:val="15"/>
          </w:rPr>
          <w:t>OpenTransfer</w:t>
        </w:r>
        <w:proofErr w:type="spellEnd"/>
        <w:r>
          <w:rPr>
            <w:rFonts w:eastAsia="仿宋" w:cs="Times New Roman"/>
            <w:sz w:val="15"/>
            <w:szCs w:val="15"/>
          </w:rPr>
          <w:t>)</w:t>
        </w:r>
        <w:r>
          <w:rPr>
            <w:rFonts w:eastAsia="仿宋" w:cs="Times New Roman" w:hint="eastAsia"/>
            <w:sz w:val="15"/>
            <w:szCs w:val="15"/>
          </w:rPr>
          <w:t>小组的组织下完成，特此说明。更多关于</w:t>
        </w:r>
        <w:r>
          <w:rPr>
            <w:rFonts w:eastAsia="仿宋" w:cs="Times New Roman" w:hint="eastAsia"/>
            <w:sz w:val="15"/>
            <w:szCs w:val="15"/>
          </w:rPr>
          <w:t>COSN</w:t>
        </w:r>
        <w:r>
          <w:rPr>
            <w:rFonts w:eastAsia="仿宋" w:cs="Times New Roman" w:hint="eastAsia"/>
            <w:sz w:val="15"/>
            <w:szCs w:val="15"/>
          </w:rPr>
          <w:t>的信息，见</w:t>
        </w:r>
        <w:r>
          <w:rPr>
            <w:rFonts w:eastAsia="仿宋" w:cs="Times New Roman"/>
            <w:sz w:val="15"/>
            <w:szCs w:val="15"/>
          </w:rPr>
          <w:t>Jin</w:t>
        </w:r>
      </w:ins>
      <w:ins w:id="36" w:author="Hu Chuan-Peng" w:date="2023-09-08T23:07:00Z">
        <w:r>
          <w:rPr>
            <w:rFonts w:eastAsia="仿宋" w:cs="Times New Roman"/>
            <w:sz w:val="15"/>
            <w:szCs w:val="15"/>
          </w:rPr>
          <w:t>,</w:t>
        </w:r>
      </w:ins>
      <w:ins w:id="37" w:author="Hu Chuan-Peng" w:date="2023-09-08T23:08:00Z">
        <w:r>
          <w:rPr>
            <w:rFonts w:eastAsia="仿宋" w:cs="Times New Roman"/>
            <w:sz w:val="15"/>
            <w:szCs w:val="15"/>
          </w:rPr>
          <w:t xml:space="preserve"> H.,</w:t>
        </w:r>
      </w:ins>
      <w:ins w:id="38" w:author="Hu Chuan-Peng" w:date="2023-09-08T23:07:00Z">
        <w:r>
          <w:rPr>
            <w:rFonts w:eastAsia="仿宋" w:cs="Times New Roman"/>
            <w:sz w:val="15"/>
            <w:szCs w:val="15"/>
          </w:rPr>
          <w:t xml:space="preserve"> Wang</w:t>
        </w:r>
      </w:ins>
      <w:ins w:id="39" w:author="Hu Chuan-Peng" w:date="2023-09-08T23:08:00Z">
        <w:r>
          <w:rPr>
            <w:rFonts w:eastAsia="仿宋" w:cs="Times New Roman"/>
            <w:sz w:val="15"/>
            <w:szCs w:val="15"/>
          </w:rPr>
          <w:t>, Q.</w:t>
        </w:r>
      </w:ins>
      <w:ins w:id="40" w:author="Hu Chuan-Peng" w:date="2023-09-08T23:07:00Z">
        <w:r>
          <w:rPr>
            <w:rFonts w:eastAsia="仿宋" w:cs="Times New Roman"/>
            <w:sz w:val="15"/>
            <w:szCs w:val="15"/>
          </w:rPr>
          <w:t>, Yang,</w:t>
        </w:r>
      </w:ins>
      <w:ins w:id="41" w:author="Hu Chuan-Peng" w:date="2023-09-08T23:08:00Z">
        <w:r>
          <w:rPr>
            <w:rFonts w:eastAsia="仿宋" w:cs="Times New Roman"/>
            <w:sz w:val="15"/>
            <w:szCs w:val="15"/>
          </w:rPr>
          <w:t xml:space="preserve"> Y.-F., </w:t>
        </w:r>
      </w:ins>
      <w:ins w:id="42" w:author="Hu Chuan-Peng" w:date="2023-09-08T23:07:00Z">
        <w:r>
          <w:rPr>
            <w:rFonts w:eastAsia="仿宋" w:cs="Times New Roman"/>
            <w:sz w:val="15"/>
            <w:szCs w:val="15"/>
          </w:rPr>
          <w:t>Zhang,</w:t>
        </w:r>
      </w:ins>
      <w:ins w:id="43" w:author="Hu Chuan-Peng" w:date="2023-09-08T23:08:00Z">
        <w:r>
          <w:rPr>
            <w:rFonts w:eastAsia="仿宋" w:cs="Times New Roman"/>
            <w:sz w:val="15"/>
            <w:szCs w:val="15"/>
          </w:rPr>
          <w:t xml:space="preserve"> H., </w:t>
        </w:r>
      </w:ins>
      <w:ins w:id="44" w:author="Hu Chuan-Peng" w:date="2023-09-08T23:07:00Z">
        <w:r>
          <w:rPr>
            <w:rFonts w:eastAsia="仿宋" w:cs="Times New Roman"/>
            <w:sz w:val="15"/>
            <w:szCs w:val="15"/>
          </w:rPr>
          <w:t>Gao,</w:t>
        </w:r>
      </w:ins>
      <w:ins w:id="45" w:author="Hu Chuan-Peng" w:date="2023-09-08T23:08:00Z">
        <w:r>
          <w:rPr>
            <w:rFonts w:eastAsia="仿宋" w:cs="Times New Roman"/>
            <w:sz w:val="15"/>
            <w:szCs w:val="15"/>
          </w:rPr>
          <w:t xml:space="preserve"> M.,</w:t>
        </w:r>
      </w:ins>
      <w:ins w:id="46" w:author="Hu Chuan-Peng" w:date="2023-09-08T23:07:00Z">
        <w:r>
          <w:rPr>
            <w:rFonts w:eastAsia="仿宋" w:cs="Times New Roman"/>
            <w:sz w:val="15"/>
            <w:szCs w:val="15"/>
          </w:rPr>
          <w:t xml:space="preserve"> </w:t>
        </w:r>
      </w:ins>
      <w:ins w:id="47" w:author="Hu Chuan-Peng" w:date="2023-09-08T23:08:00Z">
        <w:r>
          <w:rPr>
            <w:rFonts w:eastAsia="仿宋" w:cs="Times New Roman"/>
            <w:sz w:val="15"/>
            <w:szCs w:val="15"/>
          </w:rPr>
          <w:t>Jin</w:t>
        </w:r>
      </w:ins>
      <w:ins w:id="48" w:author="Hu Chuan-Peng" w:date="2023-09-08T23:09:00Z">
        <w:r>
          <w:rPr>
            <w:rFonts w:eastAsia="仿宋" w:cs="Times New Roman"/>
            <w:sz w:val="15"/>
            <w:szCs w:val="15"/>
          </w:rPr>
          <w:t>, S.,</w:t>
        </w:r>
      </w:ins>
      <w:ins w:id="49" w:author="Hu Chuan-Peng" w:date="2023-09-08T23:06:00Z">
        <w:r>
          <w:rPr>
            <w:rFonts w:eastAsia="仿宋" w:cs="Times New Roman"/>
            <w:sz w:val="15"/>
            <w:szCs w:val="15"/>
          </w:rPr>
          <w:t xml:space="preserve"> et al (2023, AMPPS, doi:</w:t>
        </w:r>
      </w:ins>
      <w:ins w:id="50" w:author="Hu Chuan-Peng" w:date="2023-09-08T23:07:00Z">
        <w:r w:rsidRPr="007E7C13">
          <w:rPr>
            <w:rFonts w:eastAsia="仿宋" w:cs="Times New Roman"/>
            <w:sz w:val="15"/>
            <w:szCs w:val="15"/>
          </w:rPr>
          <w:t>10.1177/25152459221144986</w:t>
        </w:r>
      </w:ins>
      <w:ins w:id="51" w:author="Hu Chuan-Peng" w:date="2023-09-08T23:06:00Z">
        <w:r>
          <w:rPr>
            <w:rFonts w:eastAsia="仿宋" w:cs="Times New Roman"/>
            <w:sz w:val="15"/>
            <w:szCs w:val="15"/>
          </w:rPr>
          <w:t>)</w:t>
        </w:r>
      </w:ins>
    </w:p>
    <w:p w14:paraId="5A14450B" w14:textId="77777777" w:rsidR="009D4C13" w:rsidRDefault="009D4C13" w:rsidP="009D4C13">
      <w:pPr>
        <w:widowControl/>
        <w:spacing w:line="240" w:lineRule="auto"/>
        <w:ind w:firstLineChars="0" w:firstLine="0"/>
        <w:jc w:val="left"/>
      </w:pPr>
      <w:r w:rsidRPr="00A84A11">
        <w:rPr>
          <w:rFonts w:hint="eastAsia"/>
          <w:b/>
        </w:rPr>
        <w:t>摘</w:t>
      </w:r>
      <w:r>
        <w:rPr>
          <w:rFonts w:hint="eastAsia"/>
          <w:b/>
        </w:rPr>
        <w:t xml:space="preserve"> </w:t>
      </w:r>
      <w:r w:rsidRPr="00A84A11">
        <w:rPr>
          <w:rFonts w:hint="eastAsia"/>
          <w:b/>
        </w:rPr>
        <w:t>要</w:t>
      </w:r>
      <w:r>
        <w:rPr>
          <w:rFonts w:hint="eastAsia"/>
        </w:rPr>
        <w:t xml:space="preserve"> </w:t>
      </w:r>
      <w:r>
        <w:rPr>
          <w:rFonts w:hint="eastAsia"/>
        </w:rPr>
        <w:t>我们</w:t>
      </w:r>
      <w:r w:rsidRPr="00A84A11">
        <w:t>进行实证研究</w:t>
      </w:r>
      <w:r>
        <w:rPr>
          <w:rFonts w:hint="eastAsia"/>
        </w:rPr>
        <w:t>时</w:t>
      </w:r>
      <w:r w:rsidRPr="00A84A11">
        <w:t>，</w:t>
      </w:r>
      <w:r>
        <w:rPr>
          <w:rFonts w:hint="eastAsia"/>
        </w:rPr>
        <w:t>一个重要的步骤</w:t>
      </w:r>
      <w:r w:rsidRPr="00A84A11">
        <w:t>是</w:t>
      </w:r>
      <w:r>
        <w:rPr>
          <w:rFonts w:hint="eastAsia"/>
        </w:rPr>
        <w:t>确定所需样本量的大小</w:t>
      </w:r>
      <w:r w:rsidRPr="00A84A11">
        <w:t>。</w:t>
      </w:r>
      <w:r>
        <w:rPr>
          <w:rFonts w:hint="eastAsia"/>
        </w:rPr>
        <w:t>而进行这一步骤的关键目的在于回答如下问题：对于研究者要进行的</w:t>
      </w:r>
      <w:r w:rsidRPr="00E93800">
        <w:rPr>
          <w:color w:val="0432FF"/>
        </w:rPr>
        <w:t>(</w:t>
      </w:r>
      <w:r w:rsidRPr="00E93800">
        <w:rPr>
          <w:rFonts w:hint="eastAsia"/>
          <w:color w:val="0432FF"/>
        </w:rPr>
        <w:t>统计</w:t>
      </w:r>
      <w:r w:rsidRPr="00E93800">
        <w:rPr>
          <w:color w:val="0432FF"/>
        </w:rPr>
        <w:t>)</w:t>
      </w:r>
      <w:r>
        <w:rPr>
          <w:rFonts w:hint="eastAsia"/>
        </w:rPr>
        <w:t>推断目标来说，即将收集的数据在何种程度可以提供有价值的信息</w:t>
      </w:r>
      <w:r w:rsidRPr="00A84A11">
        <w:t>。</w:t>
      </w:r>
      <w:r>
        <w:rPr>
          <w:rFonts w:hint="eastAsia"/>
        </w:rPr>
        <w:t>本文讨论了六种在定量实证性研究中用来论证样本量合理性的方法：</w:t>
      </w:r>
      <w:r w:rsidRPr="006D382D">
        <w:rPr>
          <w:rFonts w:hint="eastAsia"/>
        </w:rPr>
        <w:t>1</w:t>
      </w:r>
      <w:r w:rsidRPr="006D382D">
        <w:rPr>
          <w:rFonts w:hint="eastAsia"/>
        </w:rPr>
        <w:t>）</w:t>
      </w:r>
      <w:r>
        <w:rPr>
          <w:rFonts w:hint="eastAsia"/>
        </w:rPr>
        <w:t>对</w:t>
      </w:r>
      <w:r>
        <w:t>(</w:t>
      </w:r>
      <w:r>
        <w:rPr>
          <w:rFonts w:hint="eastAsia"/>
        </w:rPr>
        <w:t>近乎</w:t>
      </w:r>
      <w:r>
        <w:t>)</w:t>
      </w:r>
      <w:r>
        <w:rPr>
          <w:rFonts w:hint="eastAsia"/>
        </w:rPr>
        <w:t>总体进行数据收集</w:t>
      </w:r>
      <w:r w:rsidRPr="006D382D">
        <w:rPr>
          <w:rFonts w:hint="eastAsia"/>
        </w:rPr>
        <w:t>，</w:t>
      </w:r>
      <w:r w:rsidRPr="006D382D">
        <w:rPr>
          <w:rFonts w:hint="eastAsia"/>
        </w:rPr>
        <w:t>2</w:t>
      </w:r>
      <w:r>
        <w:rPr>
          <w:rFonts w:hint="eastAsia"/>
        </w:rPr>
        <w:t>）因有限的资源</w:t>
      </w:r>
      <w:r w:rsidRPr="006D382D">
        <w:rPr>
          <w:rFonts w:hint="eastAsia"/>
        </w:rPr>
        <w:t>选择样本量，</w:t>
      </w:r>
      <w:r w:rsidRPr="006D382D">
        <w:rPr>
          <w:rFonts w:hint="eastAsia"/>
        </w:rPr>
        <w:t>3</w:t>
      </w:r>
      <w:r>
        <w:rPr>
          <w:rFonts w:hint="eastAsia"/>
        </w:rPr>
        <w:t>）进行先验检验力分析来确定样本量</w:t>
      </w:r>
      <w:r w:rsidRPr="006D382D">
        <w:rPr>
          <w:rFonts w:hint="eastAsia"/>
        </w:rPr>
        <w:t>，</w:t>
      </w:r>
      <w:r w:rsidRPr="006D382D">
        <w:rPr>
          <w:rFonts w:hint="eastAsia"/>
        </w:rPr>
        <w:t>4</w:t>
      </w:r>
      <w:r>
        <w:rPr>
          <w:rFonts w:hint="eastAsia"/>
        </w:rPr>
        <w:t>）为达到研究所需的精确度而进行的计划</w:t>
      </w:r>
      <w:r w:rsidRPr="006D382D">
        <w:rPr>
          <w:rFonts w:hint="eastAsia"/>
        </w:rPr>
        <w:t>，</w:t>
      </w:r>
      <w:r w:rsidRPr="006D382D">
        <w:rPr>
          <w:rFonts w:hint="eastAsia"/>
        </w:rPr>
        <w:t>5</w:t>
      </w:r>
      <w:r w:rsidRPr="006D382D">
        <w:rPr>
          <w:rFonts w:hint="eastAsia"/>
        </w:rPr>
        <w:t>）使用</w:t>
      </w:r>
      <w:r>
        <w:rPr>
          <w:rFonts w:hint="eastAsia"/>
        </w:rPr>
        <w:t>直觉的</w:t>
      </w:r>
      <w:r w:rsidRPr="006D382D">
        <w:rPr>
          <w:rFonts w:hint="eastAsia"/>
        </w:rPr>
        <w:t>方法，或</w:t>
      </w:r>
      <w:r w:rsidRPr="006D382D">
        <w:rPr>
          <w:rFonts w:hint="eastAsia"/>
        </w:rPr>
        <w:t>6</w:t>
      </w:r>
      <w:r>
        <w:rPr>
          <w:rFonts w:hint="eastAsia"/>
        </w:rPr>
        <w:t>）直接承认没有进行任何的合理性论证</w:t>
      </w:r>
      <w:r w:rsidRPr="006D382D">
        <w:rPr>
          <w:rFonts w:hint="eastAsia"/>
        </w:rPr>
        <w:t>。</w:t>
      </w:r>
      <w:r>
        <w:rPr>
          <w:rFonts w:hint="eastAsia"/>
        </w:rPr>
        <w:t>在论证样本量的合理性时，需要考虑的一个重要问题是，哪些效应量是研究者们所感兴趣的，以及所收集的数据在多大程度上为我们对这些效应量的推断提供信息。依据其所选的论证样本量合理性的方法，研究者们可以考虑以下几点：</w:t>
      </w:r>
      <w:r w:rsidRPr="008A0B42">
        <w:rPr>
          <w:rFonts w:hint="eastAsia"/>
        </w:rPr>
        <w:t>1</w:t>
      </w:r>
      <w:r w:rsidRPr="008A0B42">
        <w:rPr>
          <w:rFonts w:hint="eastAsia"/>
        </w:rPr>
        <w:t>）</w:t>
      </w:r>
      <w:r>
        <w:rPr>
          <w:rFonts w:hint="eastAsia"/>
        </w:rPr>
        <w:t>感兴趣的最小效应量是什么；</w:t>
      </w:r>
      <w:r w:rsidRPr="008A0B42">
        <w:rPr>
          <w:rFonts w:hint="eastAsia"/>
        </w:rPr>
        <w:t>2</w:t>
      </w:r>
      <w:r>
        <w:rPr>
          <w:rFonts w:hint="eastAsia"/>
        </w:rPr>
        <w:t>）哪个最小效应量</w:t>
      </w:r>
      <w:r w:rsidRPr="008A0B42">
        <w:rPr>
          <w:rFonts w:hint="eastAsia"/>
        </w:rPr>
        <w:t>将</w:t>
      </w:r>
      <w:r>
        <w:rPr>
          <w:rFonts w:hint="eastAsia"/>
        </w:rPr>
        <w:t>会在统计上显著</w:t>
      </w:r>
      <w:r w:rsidRPr="008A0B42">
        <w:rPr>
          <w:rFonts w:hint="eastAsia"/>
        </w:rPr>
        <w:t>，</w:t>
      </w:r>
      <w:r w:rsidRPr="008A0B42">
        <w:rPr>
          <w:rFonts w:hint="eastAsia"/>
        </w:rPr>
        <w:t>3</w:t>
      </w:r>
      <w:r>
        <w:rPr>
          <w:rFonts w:hint="eastAsia"/>
        </w:rPr>
        <w:t>）研究者期望哪些效应量的出现（以及这些期望的依据</w:t>
      </w:r>
      <w:r w:rsidRPr="008A0B42">
        <w:rPr>
          <w:rFonts w:hint="eastAsia"/>
        </w:rPr>
        <w:t>），</w:t>
      </w:r>
      <w:r w:rsidRPr="008A0B42">
        <w:rPr>
          <w:rFonts w:hint="eastAsia"/>
        </w:rPr>
        <w:t>4</w:t>
      </w:r>
      <w:r>
        <w:rPr>
          <w:rFonts w:hint="eastAsia"/>
        </w:rPr>
        <w:t>）根据效应量的置信区间，哪些效应量</w:t>
      </w:r>
      <w:r w:rsidRPr="008A0B42">
        <w:rPr>
          <w:rFonts w:hint="eastAsia"/>
        </w:rPr>
        <w:t>会被拒绝，</w:t>
      </w:r>
      <w:r w:rsidRPr="008A0B42">
        <w:rPr>
          <w:rFonts w:hint="eastAsia"/>
        </w:rPr>
        <w:t>5</w:t>
      </w:r>
      <w:r>
        <w:rPr>
          <w:rFonts w:hint="eastAsia"/>
        </w:rPr>
        <w:t>）根据检验力灵敏度分析，当前</w:t>
      </w:r>
      <w:r w:rsidRPr="008A0B42">
        <w:rPr>
          <w:rFonts w:hint="eastAsia"/>
        </w:rPr>
        <w:t>研究</w:t>
      </w:r>
      <w:r>
        <w:rPr>
          <w:rFonts w:hint="eastAsia"/>
        </w:rPr>
        <w:t>能检测的效应量在什么范围</w:t>
      </w:r>
      <w:r w:rsidRPr="008A0B42">
        <w:rPr>
          <w:rFonts w:hint="eastAsia"/>
        </w:rPr>
        <w:t>，以及</w:t>
      </w:r>
      <w:r w:rsidRPr="008A0B42">
        <w:rPr>
          <w:rFonts w:hint="eastAsia"/>
        </w:rPr>
        <w:t>6</w:t>
      </w:r>
      <w:r>
        <w:rPr>
          <w:rFonts w:hint="eastAsia"/>
        </w:rPr>
        <w:t>）在某个具体的研究领域，预期会出现什么样的效应量</w:t>
      </w:r>
      <w:r w:rsidRPr="008A0B42">
        <w:rPr>
          <w:rFonts w:hint="eastAsia"/>
        </w:rPr>
        <w:t>。</w:t>
      </w:r>
      <w:r>
        <w:rPr>
          <w:rFonts w:hint="eastAsia"/>
        </w:rPr>
        <w:t>研究者可以使用本文提出的指南来改进其对样本量合理性的论证过程，例如，通过本文附带的在线应用程序，或许会因此而将某个研究所提供的信息与其</w:t>
      </w:r>
      <w:r w:rsidRPr="00E55BD4">
        <w:rPr>
          <w:color w:val="0432FF"/>
        </w:rPr>
        <w:t>(</w:t>
      </w:r>
      <w:r w:rsidRPr="00E55BD4">
        <w:rPr>
          <w:rFonts w:hint="eastAsia"/>
          <w:color w:val="0432FF"/>
        </w:rPr>
        <w:t>统计</w:t>
      </w:r>
      <w:r w:rsidRPr="00E55BD4">
        <w:rPr>
          <w:color w:val="0432FF"/>
        </w:rPr>
        <w:t>)</w:t>
      </w:r>
      <w:r>
        <w:rPr>
          <w:rFonts w:hint="eastAsia"/>
        </w:rPr>
        <w:t>推断目标一致。</w:t>
      </w:r>
    </w:p>
    <w:p w14:paraId="56A98AB1" w14:textId="77777777" w:rsidR="009D4C13" w:rsidRDefault="009D4C13" w:rsidP="009D4C13">
      <w:pPr>
        <w:widowControl/>
        <w:spacing w:line="240" w:lineRule="auto"/>
        <w:ind w:firstLineChars="0" w:firstLine="0"/>
        <w:jc w:val="left"/>
      </w:pPr>
      <w:r>
        <w:br w:type="page"/>
      </w:r>
    </w:p>
    <w:p w14:paraId="413A7E05" w14:textId="77777777" w:rsidR="009D4C13" w:rsidRPr="006A35E9" w:rsidRDefault="009D4C13" w:rsidP="009D4C13">
      <w:pPr>
        <w:ind w:firstLine="420"/>
      </w:pPr>
      <w:r>
        <w:rPr>
          <w:rFonts w:hint="eastAsia"/>
        </w:rPr>
        <w:lastRenderedPageBreak/>
        <w:t>一般来说研究者进行实证研究，收集有助于回答研究问题的数据。所收集的数据越多，为研究问题所提供的信息量也就越大。对样本量合理性的论证应该以（统计）推断目标为基础，推断目标可能是估计效应量的大小，或者是检验一个假设。虽然在论文提交指南、基金申请、伦理审查等中，都会要求进行样本量合理性的论证，但是，观测数据的样本量大小通常只是被</w:t>
      </w:r>
      <w:r w:rsidRPr="00E93800">
        <w:rPr>
          <w:rFonts w:hint="eastAsia"/>
          <w:i/>
          <w:iCs/>
        </w:rPr>
        <w:t>陈述</w:t>
      </w:r>
      <w:r>
        <w:rPr>
          <w:rFonts w:hint="eastAsia"/>
        </w:rPr>
        <w:t>出来，而非经过</w:t>
      </w:r>
      <w:r w:rsidRPr="00E93800">
        <w:rPr>
          <w:rFonts w:hint="eastAsia"/>
          <w:i/>
          <w:iCs/>
        </w:rPr>
        <w:t>论证</w:t>
      </w:r>
      <w:r w:rsidRPr="00E93800">
        <w:rPr>
          <w:rFonts w:hint="eastAsia"/>
        </w:rPr>
        <w:t>得出</w:t>
      </w:r>
      <w:r>
        <w:rPr>
          <w:rFonts w:hint="eastAsia"/>
        </w:rPr>
        <w:t>。这让我们难以评估研究的信息量。为了避免问题的发现为时太晚（例如，得到不显著的假设检验结果</w:t>
      </w:r>
      <w:r>
        <w:rPr>
          <w:rFonts w:hint="eastAsia"/>
        </w:rPr>
        <w:t>)</w:t>
      </w:r>
      <w:r>
        <w:rPr>
          <w:rFonts w:hint="eastAsia"/>
        </w:rPr>
        <w:t>，研究人员应该在数据收集前仔细论证其样本量的合理性</w:t>
      </w:r>
      <w:r>
        <w:rPr>
          <w:rFonts w:ascii="等线" w:eastAsia="等线" w:hAnsi="等线" w:hint="eastAsia"/>
          <w:szCs w:val="21"/>
        </w:rPr>
        <w:t>。</w:t>
      </w:r>
    </w:p>
    <w:p w14:paraId="7C0157DC" w14:textId="77777777" w:rsidR="009D4C13" w:rsidRPr="000D1B52" w:rsidRDefault="009D4C13" w:rsidP="009D4C13">
      <w:pPr>
        <w:pStyle w:val="1"/>
      </w:pPr>
      <w:r w:rsidRPr="000D1B52">
        <w:t>论证样本量合理</w:t>
      </w:r>
      <w:r>
        <w:rPr>
          <w:rFonts w:hint="eastAsia"/>
        </w:rPr>
        <w:t>性的六种方法</w:t>
      </w:r>
    </w:p>
    <w:p w14:paraId="5A948F27" w14:textId="77777777" w:rsidR="009D4C13" w:rsidRPr="000D1B52" w:rsidRDefault="009D4C13" w:rsidP="009D4C13">
      <w:pPr>
        <w:ind w:firstLine="420"/>
      </w:pPr>
      <w:r>
        <w:t>研究者通常很难</w:t>
      </w:r>
      <w:r>
        <w:rPr>
          <w:rFonts w:hint="eastAsia"/>
        </w:rPr>
        <w:t>论证其</w:t>
      </w:r>
      <w:r>
        <w:t>样本量</w:t>
      </w:r>
      <w:r>
        <w:rPr>
          <w:rFonts w:hint="eastAsia"/>
        </w:rPr>
        <w:t>的合理性</w:t>
      </w:r>
      <w:r>
        <w:t>（</w:t>
      </w:r>
      <w:r>
        <w:rPr>
          <w:rFonts w:hint="eastAsia"/>
        </w:rPr>
        <w:t>样本指的是</w:t>
      </w:r>
      <w:r>
        <w:t>被试量、观察</w:t>
      </w:r>
      <w:r>
        <w:rPr>
          <w:rFonts w:hint="eastAsia"/>
        </w:rPr>
        <w:t>值</w:t>
      </w:r>
      <w:r>
        <w:t>的</w:t>
      </w:r>
      <w:r>
        <w:rPr>
          <w:rFonts w:hint="eastAsia"/>
        </w:rPr>
        <w:t>数量</w:t>
      </w:r>
      <w:r>
        <w:t>及两者的组合）。本综述将讨论六种可用</w:t>
      </w:r>
      <w:r>
        <w:rPr>
          <w:rFonts w:hint="eastAsia"/>
        </w:rPr>
        <w:t>来</w:t>
      </w:r>
      <w:r>
        <w:t>回答定量研究中这个问题</w:t>
      </w:r>
      <w:r>
        <w:rPr>
          <w:rFonts w:hint="eastAsia"/>
        </w:rPr>
        <w:t>的方法</w:t>
      </w:r>
      <w:r>
        <w:t>。本文不求面面俱到，但涵盖了单项研究</w:t>
      </w:r>
      <w:r>
        <w:rPr>
          <w:rStyle w:val="af0"/>
        </w:rPr>
        <w:footnoteReference w:id="1"/>
      </w:r>
      <w:r>
        <w:t>所能用到的最</w:t>
      </w:r>
      <w:r>
        <w:rPr>
          <w:rFonts w:hint="eastAsia"/>
        </w:rPr>
        <w:t>常见且适用</w:t>
      </w:r>
      <w:r>
        <w:t>的方法。第一种</w:t>
      </w:r>
      <w:r>
        <w:rPr>
          <w:rFonts w:hint="eastAsia"/>
        </w:rPr>
        <w:t>论证样本量合理的方法，整个总体或者几乎整个总体的数据都被收集到了。</w:t>
      </w:r>
      <w:r>
        <w:t>第二种</w:t>
      </w:r>
      <w:r>
        <w:rPr>
          <w:rFonts w:hint="eastAsia"/>
        </w:rPr>
        <w:t>论证样本量合理的方法以资源有限为核心</w:t>
      </w:r>
      <w:r>
        <w:t>，</w:t>
      </w:r>
      <w:r>
        <w:rPr>
          <w:rFonts w:hint="eastAsia"/>
        </w:rPr>
        <w:t>资源有限是</w:t>
      </w:r>
      <w:r>
        <w:t>非常常见</w:t>
      </w:r>
      <w:r>
        <w:rPr>
          <w:rFonts w:hint="eastAsia"/>
        </w:rPr>
        <w:t>的</w:t>
      </w:r>
      <w:r>
        <w:t>，但很少明确</w:t>
      </w:r>
      <w:r>
        <w:rPr>
          <w:rFonts w:hint="eastAsia"/>
        </w:rPr>
        <w:t>地对其进行</w:t>
      </w:r>
      <w:r>
        <w:t>评估。第三种和第四种论证立足于研究者</w:t>
      </w:r>
      <w:r>
        <w:rPr>
          <w:rFonts w:hint="eastAsia"/>
        </w:rPr>
        <w:t>所</w:t>
      </w:r>
      <w:r>
        <w:t>期望的统计</w:t>
      </w:r>
      <w:r>
        <w:rPr>
          <w:rFonts w:hint="eastAsia"/>
        </w:rPr>
        <w:t>检验力</w:t>
      </w:r>
      <w:r>
        <w:t>或</w:t>
      </w:r>
      <w:r>
        <w:rPr>
          <w:rFonts w:hint="eastAsia"/>
        </w:rPr>
        <w:t>精确</w:t>
      </w:r>
      <w:r>
        <w:t>度。第五种论证</w:t>
      </w:r>
      <w:r>
        <w:rPr>
          <w:rFonts w:hint="eastAsia"/>
        </w:rPr>
        <w:t>则</w:t>
      </w:r>
      <w:r>
        <w:t>依赖于</w:t>
      </w:r>
      <w:r>
        <w:rPr>
          <w:rFonts w:hint="eastAsia"/>
        </w:rPr>
        <w:t>直觉</w:t>
      </w:r>
      <w:r>
        <w:t>，</w:t>
      </w:r>
      <w:r>
        <w:rPr>
          <w:rFonts w:hint="eastAsia"/>
        </w:rPr>
        <w:t>最后一种则是不</w:t>
      </w:r>
      <w:r>
        <w:t>做任何论证</w:t>
      </w:r>
      <w:r>
        <w:rPr>
          <w:rFonts w:hint="eastAsia"/>
        </w:rPr>
        <w:t>，</w:t>
      </w:r>
      <w:r>
        <w:t>直接</w:t>
      </w:r>
      <w:r>
        <w:rPr>
          <w:rFonts w:hint="eastAsia"/>
        </w:rPr>
        <w:t>选择一个样本量</w:t>
      </w:r>
      <w:r>
        <w:t>。以上每一种</w:t>
      </w:r>
      <w:r>
        <w:rPr>
          <w:rFonts w:hint="eastAsia"/>
        </w:rPr>
        <w:t>方法提供的合理性可强可弱</w:t>
      </w:r>
      <w:r>
        <w:t>，取决于研究者想要</w:t>
      </w:r>
      <w:r>
        <w:rPr>
          <w:rFonts w:hint="eastAsia"/>
        </w:rPr>
        <w:t>从计划</w:t>
      </w:r>
      <w:r>
        <w:t>采集的数据中</w:t>
      </w:r>
      <w:r>
        <w:rPr>
          <w:rFonts w:hint="eastAsia"/>
        </w:rPr>
        <w:t>推断出</w:t>
      </w:r>
      <w:r>
        <w:t>什么结论。</w:t>
      </w:r>
    </w:p>
    <w:p w14:paraId="1044AB4E" w14:textId="77777777" w:rsidR="009D4C13" w:rsidRPr="0026203B" w:rsidRDefault="009D4C13" w:rsidP="009D4C13">
      <w:pPr>
        <w:pStyle w:val="ac"/>
        <w:keepNext/>
        <w:ind w:firstLineChars="0" w:firstLine="0"/>
        <w:rPr>
          <w:rFonts w:asciiTheme="minorEastAsia" w:eastAsiaTheme="minorEastAsia" w:hAnsiTheme="minorEastAsia"/>
          <w:sz w:val="18"/>
          <w:szCs w:val="18"/>
        </w:rPr>
      </w:pPr>
      <w:r w:rsidRPr="0026203B">
        <w:rPr>
          <w:rFonts w:asciiTheme="minorEastAsia" w:eastAsiaTheme="minorEastAsia" w:hAnsiTheme="minorEastAsia" w:hint="eastAsia"/>
          <w:sz w:val="18"/>
          <w:szCs w:val="18"/>
        </w:rPr>
        <w:t xml:space="preserve">表 </w:t>
      </w:r>
      <w:r w:rsidRPr="0026203B">
        <w:rPr>
          <w:rFonts w:asciiTheme="minorEastAsia" w:eastAsiaTheme="minorEastAsia" w:hAnsiTheme="minorEastAsia"/>
          <w:sz w:val="18"/>
          <w:szCs w:val="18"/>
        </w:rPr>
        <w:fldChar w:fldCharType="begin"/>
      </w:r>
      <w:r w:rsidRPr="0026203B">
        <w:rPr>
          <w:rFonts w:asciiTheme="minorEastAsia" w:eastAsiaTheme="minorEastAsia" w:hAnsiTheme="minorEastAsia"/>
          <w:sz w:val="18"/>
          <w:szCs w:val="18"/>
        </w:rPr>
        <w:instrText xml:space="preserve"> </w:instrText>
      </w:r>
      <w:r w:rsidRPr="0026203B">
        <w:rPr>
          <w:rFonts w:asciiTheme="minorEastAsia" w:eastAsiaTheme="minorEastAsia" w:hAnsiTheme="minorEastAsia" w:hint="eastAsia"/>
          <w:sz w:val="18"/>
          <w:szCs w:val="18"/>
        </w:rPr>
        <w:instrText>SEQ 表 \* ARABIC</w:instrText>
      </w:r>
      <w:r w:rsidRPr="0026203B">
        <w:rPr>
          <w:rFonts w:asciiTheme="minorEastAsia" w:eastAsiaTheme="minorEastAsia" w:hAnsiTheme="minorEastAsia"/>
          <w:sz w:val="18"/>
          <w:szCs w:val="18"/>
        </w:rPr>
        <w:instrText xml:space="preserve"> </w:instrText>
      </w:r>
      <w:r w:rsidRPr="0026203B">
        <w:rPr>
          <w:rFonts w:asciiTheme="minorEastAsia" w:eastAsiaTheme="minorEastAsia" w:hAnsiTheme="minorEastAsia"/>
          <w:sz w:val="18"/>
          <w:szCs w:val="18"/>
        </w:rPr>
        <w:fldChar w:fldCharType="separate"/>
      </w:r>
      <w:r>
        <w:rPr>
          <w:rFonts w:asciiTheme="minorEastAsia" w:eastAsiaTheme="minorEastAsia" w:hAnsiTheme="minorEastAsia"/>
          <w:noProof/>
          <w:sz w:val="18"/>
          <w:szCs w:val="18"/>
        </w:rPr>
        <w:t>1</w:t>
      </w:r>
      <w:r w:rsidRPr="0026203B">
        <w:rPr>
          <w:rFonts w:asciiTheme="minorEastAsia" w:eastAsiaTheme="minorEastAsia" w:hAnsiTheme="minorEastAsia"/>
          <w:sz w:val="18"/>
          <w:szCs w:val="18"/>
        </w:rPr>
        <w:fldChar w:fldCharType="end"/>
      </w:r>
      <w:r w:rsidRPr="0026203B">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论证单个研究</w:t>
      </w:r>
      <w:r w:rsidRPr="0026203B">
        <w:rPr>
          <w:rFonts w:asciiTheme="minorEastAsia" w:eastAsiaTheme="minorEastAsia" w:hAnsiTheme="minorEastAsia" w:hint="eastAsia"/>
          <w:sz w:val="18"/>
          <w:szCs w:val="18"/>
        </w:rPr>
        <w:t>样本量</w:t>
      </w:r>
      <w:r>
        <w:rPr>
          <w:rFonts w:asciiTheme="minorEastAsia" w:eastAsiaTheme="minorEastAsia" w:hAnsiTheme="minorEastAsia" w:hint="eastAsia"/>
          <w:sz w:val="18"/>
          <w:szCs w:val="18"/>
        </w:rPr>
        <w:t>合理性的</w:t>
      </w:r>
      <w:r w:rsidRPr="0026203B">
        <w:rPr>
          <w:rFonts w:asciiTheme="minorEastAsia" w:eastAsiaTheme="minorEastAsia" w:hAnsiTheme="minorEastAsia" w:hint="eastAsia"/>
          <w:sz w:val="18"/>
          <w:szCs w:val="18"/>
        </w:rPr>
        <w:t>方法概览</w:t>
      </w:r>
    </w:p>
    <w:tbl>
      <w:tblPr>
        <w:tblStyle w:val="a7"/>
        <w:tblW w:w="9600" w:type="dxa"/>
        <w:tblBorders>
          <w:top w:val="single" w:sz="8" w:space="0" w:color="000000"/>
          <w:left w:val="none" w:sz="0" w:space="0" w:color="auto"/>
          <w:bottom w:val="single" w:sz="8" w:space="0" w:color="000000"/>
          <w:right w:val="none" w:sz="0" w:space="0" w:color="auto"/>
          <w:insideH w:val="single" w:sz="8" w:space="0" w:color="000000"/>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2910"/>
        <w:gridCol w:w="6690"/>
      </w:tblGrid>
      <w:tr w:rsidR="009D4C13" w:rsidRPr="000D1B52" w14:paraId="761E55AB" w14:textId="77777777" w:rsidTr="009359A6">
        <w:trPr>
          <w:trHeight w:val="420"/>
        </w:trPr>
        <w:tc>
          <w:tcPr>
            <w:tcW w:w="2910" w:type="dxa"/>
            <w:shd w:val="clear" w:color="auto" w:fill="auto"/>
          </w:tcPr>
          <w:p w14:paraId="356C8489" w14:textId="77777777" w:rsidR="009D4C13" w:rsidRPr="00063DE5" w:rsidRDefault="009D4C13" w:rsidP="009359A6">
            <w:pPr>
              <w:ind w:firstLineChars="0" w:firstLine="0"/>
              <w:rPr>
                <w:sz w:val="18"/>
                <w:szCs w:val="18"/>
              </w:rPr>
            </w:pPr>
            <w:r w:rsidRPr="00063DE5">
              <w:rPr>
                <w:sz w:val="18"/>
                <w:szCs w:val="18"/>
              </w:rPr>
              <w:t>论证</w:t>
            </w:r>
            <w:r>
              <w:rPr>
                <w:rFonts w:hint="eastAsia"/>
                <w:sz w:val="18"/>
                <w:szCs w:val="18"/>
              </w:rPr>
              <w:t>的类型</w:t>
            </w:r>
          </w:p>
        </w:tc>
        <w:tc>
          <w:tcPr>
            <w:tcW w:w="6690" w:type="dxa"/>
            <w:shd w:val="clear" w:color="auto" w:fill="auto"/>
          </w:tcPr>
          <w:p w14:paraId="1F255443" w14:textId="77777777" w:rsidR="009D4C13" w:rsidRPr="00063DE5" w:rsidRDefault="009D4C13" w:rsidP="009359A6">
            <w:pPr>
              <w:ind w:firstLineChars="0" w:firstLine="0"/>
              <w:rPr>
                <w:sz w:val="18"/>
                <w:szCs w:val="18"/>
              </w:rPr>
            </w:pPr>
            <w:r w:rsidRPr="00063DE5">
              <w:rPr>
                <w:sz w:val="18"/>
                <w:szCs w:val="18"/>
              </w:rPr>
              <w:t>适用情况</w:t>
            </w:r>
          </w:p>
        </w:tc>
      </w:tr>
      <w:tr w:rsidR="009D4C13" w:rsidRPr="000D1B52" w14:paraId="3D74B249" w14:textId="77777777" w:rsidTr="009359A6">
        <w:trPr>
          <w:trHeight w:val="420"/>
        </w:trPr>
        <w:tc>
          <w:tcPr>
            <w:tcW w:w="2910" w:type="dxa"/>
            <w:shd w:val="clear" w:color="auto" w:fill="auto"/>
          </w:tcPr>
          <w:p w14:paraId="04C97E55" w14:textId="77777777" w:rsidR="009D4C13" w:rsidRPr="00063DE5" w:rsidRDefault="009D4C13" w:rsidP="009359A6">
            <w:pPr>
              <w:ind w:firstLineChars="0" w:firstLine="0"/>
              <w:rPr>
                <w:sz w:val="18"/>
                <w:szCs w:val="18"/>
              </w:rPr>
            </w:pPr>
            <w:r w:rsidRPr="00063DE5">
              <w:rPr>
                <w:sz w:val="18"/>
                <w:szCs w:val="18"/>
              </w:rPr>
              <w:t>测量</w:t>
            </w:r>
            <w:r>
              <w:rPr>
                <w:rFonts w:hint="eastAsia"/>
                <w:sz w:val="18"/>
                <w:szCs w:val="18"/>
              </w:rPr>
              <w:t>整个</w:t>
            </w:r>
            <w:r w:rsidRPr="00063DE5">
              <w:rPr>
                <w:sz w:val="18"/>
                <w:szCs w:val="18"/>
              </w:rPr>
              <w:t>总体</w:t>
            </w:r>
          </w:p>
        </w:tc>
        <w:tc>
          <w:tcPr>
            <w:tcW w:w="6690" w:type="dxa"/>
            <w:shd w:val="clear" w:color="auto" w:fill="auto"/>
          </w:tcPr>
          <w:p w14:paraId="41002413" w14:textId="77777777" w:rsidR="009D4C13" w:rsidRPr="00063DE5" w:rsidRDefault="009D4C13" w:rsidP="009359A6">
            <w:pPr>
              <w:ind w:firstLineChars="0" w:firstLine="0"/>
              <w:rPr>
                <w:sz w:val="18"/>
                <w:szCs w:val="18"/>
              </w:rPr>
            </w:pPr>
            <w:r>
              <w:rPr>
                <w:rFonts w:hint="eastAsia"/>
                <w:sz w:val="18"/>
                <w:szCs w:val="18"/>
              </w:rPr>
              <w:t>研究者能够具体化总体的情况，</w:t>
            </w:r>
            <w:r w:rsidRPr="00063DE5">
              <w:rPr>
                <w:rFonts w:hint="eastAsia"/>
                <w:sz w:val="18"/>
                <w:szCs w:val="18"/>
              </w:rPr>
              <w:t>总</w:t>
            </w:r>
            <w:r w:rsidRPr="00063DE5">
              <w:rPr>
                <w:sz w:val="18"/>
                <w:szCs w:val="18"/>
              </w:rPr>
              <w:t>体</w:t>
            </w:r>
            <w:r>
              <w:rPr>
                <w:rFonts w:hint="eastAsia"/>
                <w:sz w:val="18"/>
                <w:szCs w:val="18"/>
              </w:rPr>
              <w:t>本身是</w:t>
            </w:r>
            <w:r w:rsidRPr="00063DE5">
              <w:rPr>
                <w:sz w:val="18"/>
                <w:szCs w:val="18"/>
              </w:rPr>
              <w:t>有限的，（几乎）每个个体都可</w:t>
            </w:r>
            <w:r>
              <w:rPr>
                <w:rFonts w:hint="eastAsia"/>
                <w:sz w:val="18"/>
                <w:szCs w:val="18"/>
              </w:rPr>
              <w:t>被</w:t>
            </w:r>
            <w:r w:rsidRPr="00063DE5">
              <w:rPr>
                <w:sz w:val="18"/>
                <w:szCs w:val="18"/>
              </w:rPr>
              <w:t>测量</w:t>
            </w:r>
          </w:p>
        </w:tc>
      </w:tr>
      <w:tr w:rsidR="009D4C13" w:rsidRPr="000D1B52" w14:paraId="76F205F4" w14:textId="77777777" w:rsidTr="009359A6">
        <w:trPr>
          <w:trHeight w:val="420"/>
        </w:trPr>
        <w:tc>
          <w:tcPr>
            <w:tcW w:w="2910" w:type="dxa"/>
            <w:shd w:val="clear" w:color="auto" w:fill="auto"/>
          </w:tcPr>
          <w:p w14:paraId="40E87C00" w14:textId="77777777" w:rsidR="009D4C13" w:rsidRPr="00063DE5" w:rsidRDefault="009D4C13" w:rsidP="009359A6">
            <w:pPr>
              <w:ind w:firstLineChars="0" w:firstLine="0"/>
              <w:rPr>
                <w:sz w:val="18"/>
                <w:szCs w:val="18"/>
              </w:rPr>
            </w:pPr>
            <w:r w:rsidRPr="00063DE5">
              <w:rPr>
                <w:rFonts w:hint="eastAsia"/>
                <w:sz w:val="18"/>
                <w:szCs w:val="18"/>
              </w:rPr>
              <w:t>资源受限</w:t>
            </w:r>
          </w:p>
        </w:tc>
        <w:tc>
          <w:tcPr>
            <w:tcW w:w="6690" w:type="dxa"/>
            <w:shd w:val="clear" w:color="auto" w:fill="auto"/>
          </w:tcPr>
          <w:p w14:paraId="31E9F1E7" w14:textId="77777777" w:rsidR="009D4C13" w:rsidRPr="00063DE5" w:rsidRDefault="009D4C13" w:rsidP="009359A6">
            <w:pPr>
              <w:ind w:firstLineChars="0" w:firstLine="0"/>
              <w:rPr>
                <w:sz w:val="18"/>
                <w:szCs w:val="18"/>
              </w:rPr>
            </w:pPr>
            <w:r w:rsidRPr="00063DE5">
              <w:rPr>
                <w:rFonts w:hint="eastAsia"/>
                <w:sz w:val="18"/>
                <w:szCs w:val="18"/>
              </w:rPr>
              <w:t>资源</w:t>
            </w:r>
            <w:r w:rsidRPr="00063DE5">
              <w:rPr>
                <w:sz w:val="18"/>
                <w:szCs w:val="18"/>
              </w:rPr>
              <w:t>受限是</w:t>
            </w:r>
            <w:r>
              <w:rPr>
                <w:rFonts w:hint="eastAsia"/>
                <w:sz w:val="18"/>
                <w:szCs w:val="18"/>
              </w:rPr>
              <w:t>限制</w:t>
            </w:r>
            <w:r w:rsidRPr="00063DE5">
              <w:rPr>
                <w:rFonts w:hint="eastAsia"/>
                <w:sz w:val="18"/>
                <w:szCs w:val="18"/>
              </w:rPr>
              <w:t>研究者所能收集到的</w:t>
            </w:r>
            <w:r w:rsidRPr="00063DE5">
              <w:rPr>
                <w:sz w:val="18"/>
                <w:szCs w:val="18"/>
              </w:rPr>
              <w:t>样本量的首要原因</w:t>
            </w:r>
          </w:p>
        </w:tc>
      </w:tr>
      <w:tr w:rsidR="009D4C13" w:rsidRPr="000D1B52" w14:paraId="754FA65F" w14:textId="77777777" w:rsidTr="009359A6">
        <w:trPr>
          <w:trHeight w:val="420"/>
        </w:trPr>
        <w:tc>
          <w:tcPr>
            <w:tcW w:w="2910" w:type="dxa"/>
            <w:shd w:val="clear" w:color="auto" w:fill="auto"/>
          </w:tcPr>
          <w:p w14:paraId="3DDB5614" w14:textId="77777777" w:rsidR="009D4C13" w:rsidRPr="00063DE5" w:rsidRDefault="009D4C13" w:rsidP="009359A6">
            <w:pPr>
              <w:ind w:firstLineChars="0" w:firstLine="0"/>
              <w:rPr>
                <w:sz w:val="18"/>
                <w:szCs w:val="18"/>
              </w:rPr>
            </w:pPr>
            <w:r w:rsidRPr="00063DE5">
              <w:rPr>
                <w:rFonts w:hint="eastAsia"/>
                <w:sz w:val="18"/>
                <w:szCs w:val="18"/>
              </w:rPr>
              <w:t>精确度</w:t>
            </w:r>
          </w:p>
        </w:tc>
        <w:tc>
          <w:tcPr>
            <w:tcW w:w="6690" w:type="dxa"/>
            <w:shd w:val="clear" w:color="auto" w:fill="auto"/>
          </w:tcPr>
          <w:p w14:paraId="22822199" w14:textId="77777777" w:rsidR="009D4C13" w:rsidRPr="00063DE5" w:rsidRDefault="009D4C13" w:rsidP="009359A6">
            <w:pPr>
              <w:ind w:firstLineChars="0" w:firstLine="0"/>
              <w:rPr>
                <w:sz w:val="18"/>
                <w:szCs w:val="18"/>
              </w:rPr>
            </w:pPr>
            <w:r w:rsidRPr="00063DE5">
              <w:rPr>
                <w:sz w:val="18"/>
                <w:szCs w:val="18"/>
              </w:rPr>
              <w:t>研究问题</w:t>
            </w:r>
            <w:r>
              <w:rPr>
                <w:rFonts w:hint="eastAsia"/>
                <w:sz w:val="18"/>
                <w:szCs w:val="18"/>
              </w:rPr>
              <w:t>关注</w:t>
            </w:r>
            <w:r w:rsidRPr="00063DE5">
              <w:rPr>
                <w:sz w:val="18"/>
                <w:szCs w:val="18"/>
              </w:rPr>
              <w:t>某个参数的大小，研究者收集</w:t>
            </w:r>
            <w:r>
              <w:rPr>
                <w:rFonts w:hint="eastAsia"/>
                <w:sz w:val="18"/>
                <w:szCs w:val="18"/>
              </w:rPr>
              <w:t>足够的</w:t>
            </w:r>
            <w:r w:rsidRPr="00063DE5">
              <w:rPr>
                <w:sz w:val="18"/>
                <w:szCs w:val="18"/>
              </w:rPr>
              <w:t>数据</w:t>
            </w:r>
            <w:r>
              <w:rPr>
                <w:rFonts w:hint="eastAsia"/>
                <w:sz w:val="18"/>
                <w:szCs w:val="18"/>
              </w:rPr>
              <w:t>使估计值达到想要的</w:t>
            </w:r>
            <w:r w:rsidRPr="00063DE5">
              <w:rPr>
                <w:sz w:val="18"/>
                <w:szCs w:val="18"/>
              </w:rPr>
              <w:t>精确度</w:t>
            </w:r>
          </w:p>
        </w:tc>
      </w:tr>
      <w:tr w:rsidR="009D4C13" w:rsidRPr="000D1B52" w14:paraId="3CADB045" w14:textId="77777777" w:rsidTr="009359A6">
        <w:trPr>
          <w:trHeight w:val="420"/>
        </w:trPr>
        <w:tc>
          <w:tcPr>
            <w:tcW w:w="2910" w:type="dxa"/>
            <w:shd w:val="clear" w:color="auto" w:fill="auto"/>
          </w:tcPr>
          <w:p w14:paraId="0BAE88C5" w14:textId="77777777" w:rsidR="009D4C13" w:rsidRPr="00063DE5" w:rsidRDefault="009D4C13" w:rsidP="009359A6">
            <w:pPr>
              <w:ind w:firstLineChars="0" w:firstLine="0"/>
              <w:rPr>
                <w:sz w:val="18"/>
                <w:szCs w:val="18"/>
              </w:rPr>
            </w:pPr>
            <w:r w:rsidRPr="00063DE5">
              <w:rPr>
                <w:sz w:val="18"/>
                <w:szCs w:val="18"/>
              </w:rPr>
              <w:t>先验</w:t>
            </w:r>
            <w:r>
              <w:rPr>
                <w:rFonts w:hint="eastAsia"/>
                <w:sz w:val="18"/>
                <w:szCs w:val="18"/>
              </w:rPr>
              <w:t>检验力</w:t>
            </w:r>
            <w:r w:rsidRPr="00063DE5">
              <w:rPr>
                <w:rFonts w:hint="eastAsia"/>
                <w:sz w:val="18"/>
                <w:szCs w:val="18"/>
              </w:rPr>
              <w:t>分析</w:t>
            </w:r>
          </w:p>
        </w:tc>
        <w:tc>
          <w:tcPr>
            <w:tcW w:w="6690" w:type="dxa"/>
            <w:shd w:val="clear" w:color="auto" w:fill="auto"/>
          </w:tcPr>
          <w:p w14:paraId="41C1A397" w14:textId="77777777" w:rsidR="009D4C13" w:rsidRPr="006A35E9" w:rsidRDefault="009D4C13" w:rsidP="009359A6">
            <w:pPr>
              <w:ind w:firstLineChars="0" w:firstLine="0"/>
              <w:rPr>
                <w:sz w:val="18"/>
                <w:szCs w:val="18"/>
              </w:rPr>
            </w:pPr>
            <w:r w:rsidRPr="00063DE5">
              <w:rPr>
                <w:rFonts w:hint="eastAsia"/>
                <w:sz w:val="18"/>
                <w:szCs w:val="18"/>
              </w:rPr>
              <w:t>研究目的是检验</w:t>
            </w:r>
            <w:r>
              <w:rPr>
                <w:rFonts w:hint="eastAsia"/>
                <w:sz w:val="18"/>
                <w:szCs w:val="18"/>
              </w:rPr>
              <w:t>能否以理想的统计检验力在</w:t>
            </w:r>
            <w:r w:rsidRPr="00063DE5">
              <w:rPr>
                <w:rFonts w:hint="eastAsia"/>
                <w:sz w:val="18"/>
                <w:szCs w:val="18"/>
              </w:rPr>
              <w:t>统计学上拒绝某些效应量</w:t>
            </w:r>
          </w:p>
        </w:tc>
      </w:tr>
      <w:tr w:rsidR="009D4C13" w:rsidRPr="000D1B52" w14:paraId="4770D060" w14:textId="77777777" w:rsidTr="009359A6">
        <w:trPr>
          <w:trHeight w:val="420"/>
        </w:trPr>
        <w:tc>
          <w:tcPr>
            <w:tcW w:w="2910" w:type="dxa"/>
            <w:shd w:val="clear" w:color="auto" w:fill="auto"/>
          </w:tcPr>
          <w:p w14:paraId="6E502DCA" w14:textId="77777777" w:rsidR="009D4C13" w:rsidRPr="00063DE5" w:rsidRDefault="009D4C13" w:rsidP="009359A6">
            <w:pPr>
              <w:ind w:firstLineChars="0" w:firstLine="0"/>
              <w:rPr>
                <w:sz w:val="18"/>
                <w:szCs w:val="18"/>
              </w:rPr>
            </w:pPr>
            <w:r>
              <w:rPr>
                <w:rFonts w:hint="eastAsia"/>
                <w:sz w:val="18"/>
                <w:szCs w:val="18"/>
              </w:rPr>
              <w:t>直觉</w:t>
            </w:r>
          </w:p>
        </w:tc>
        <w:tc>
          <w:tcPr>
            <w:tcW w:w="6690" w:type="dxa"/>
            <w:shd w:val="clear" w:color="auto" w:fill="auto"/>
          </w:tcPr>
          <w:p w14:paraId="14F99FB6" w14:textId="77777777" w:rsidR="009D4C13" w:rsidRPr="00063DE5" w:rsidRDefault="009D4C13" w:rsidP="009359A6">
            <w:pPr>
              <w:ind w:firstLineChars="0" w:firstLine="0"/>
              <w:rPr>
                <w:sz w:val="18"/>
                <w:szCs w:val="18"/>
              </w:rPr>
            </w:pPr>
            <w:r w:rsidRPr="00063DE5">
              <w:rPr>
                <w:sz w:val="18"/>
                <w:szCs w:val="18"/>
              </w:rPr>
              <w:t>研究者根据文献描述或口头交流中</w:t>
            </w:r>
            <w:r>
              <w:rPr>
                <w:rFonts w:hint="eastAsia"/>
                <w:sz w:val="18"/>
                <w:szCs w:val="18"/>
              </w:rPr>
              <w:t>获得的直觉、</w:t>
            </w:r>
            <w:r w:rsidRPr="00063DE5">
              <w:rPr>
                <w:sz w:val="18"/>
                <w:szCs w:val="18"/>
              </w:rPr>
              <w:t>一般规则或</w:t>
            </w:r>
            <w:r>
              <w:rPr>
                <w:rFonts w:hint="eastAsia"/>
                <w:sz w:val="18"/>
                <w:szCs w:val="18"/>
              </w:rPr>
              <w:t>常规做法</w:t>
            </w:r>
            <w:r w:rsidRPr="00063DE5">
              <w:rPr>
                <w:sz w:val="18"/>
                <w:szCs w:val="18"/>
              </w:rPr>
              <w:t>来决定样本量</w:t>
            </w:r>
          </w:p>
        </w:tc>
      </w:tr>
      <w:tr w:rsidR="009D4C13" w:rsidRPr="000D1B52" w14:paraId="46B26019" w14:textId="77777777" w:rsidTr="009359A6">
        <w:trPr>
          <w:trHeight w:val="420"/>
        </w:trPr>
        <w:tc>
          <w:tcPr>
            <w:tcW w:w="2910" w:type="dxa"/>
            <w:shd w:val="clear" w:color="auto" w:fill="auto"/>
          </w:tcPr>
          <w:p w14:paraId="4DF6C2BF" w14:textId="77777777" w:rsidR="009D4C13" w:rsidRPr="00063DE5" w:rsidRDefault="009D4C13" w:rsidP="009359A6">
            <w:pPr>
              <w:ind w:firstLineChars="0" w:firstLine="0"/>
              <w:rPr>
                <w:sz w:val="18"/>
                <w:szCs w:val="18"/>
              </w:rPr>
            </w:pPr>
            <w:r w:rsidRPr="00063DE5">
              <w:rPr>
                <w:sz w:val="18"/>
                <w:szCs w:val="18"/>
              </w:rPr>
              <w:t>不做论证</w:t>
            </w:r>
          </w:p>
        </w:tc>
        <w:tc>
          <w:tcPr>
            <w:tcW w:w="6690" w:type="dxa"/>
            <w:shd w:val="clear" w:color="auto" w:fill="auto"/>
          </w:tcPr>
          <w:p w14:paraId="0E9A0B5B" w14:textId="77777777" w:rsidR="009D4C13" w:rsidRPr="00063DE5" w:rsidRDefault="009D4C13" w:rsidP="009359A6">
            <w:pPr>
              <w:ind w:firstLineChars="0" w:firstLine="0"/>
              <w:rPr>
                <w:sz w:val="18"/>
                <w:szCs w:val="18"/>
              </w:rPr>
            </w:pPr>
            <w:r w:rsidRPr="00063DE5">
              <w:rPr>
                <w:sz w:val="18"/>
                <w:szCs w:val="18"/>
              </w:rPr>
              <w:t>研究者没有</w:t>
            </w:r>
            <w:r>
              <w:rPr>
                <w:rFonts w:hint="eastAsia"/>
                <w:sz w:val="18"/>
                <w:szCs w:val="18"/>
              </w:rPr>
              <w:t>为选择</w:t>
            </w:r>
            <w:r w:rsidRPr="00063DE5">
              <w:rPr>
                <w:sz w:val="18"/>
                <w:szCs w:val="18"/>
              </w:rPr>
              <w:t>特定的样本量</w:t>
            </w:r>
            <w:r>
              <w:rPr>
                <w:rFonts w:hint="eastAsia"/>
                <w:sz w:val="18"/>
                <w:szCs w:val="18"/>
              </w:rPr>
              <w:t>说明任何理由</w:t>
            </w:r>
            <w:r w:rsidRPr="00063DE5">
              <w:rPr>
                <w:sz w:val="18"/>
                <w:szCs w:val="18"/>
              </w:rPr>
              <w:t>，或没有明确指定的推断目标，且没有</w:t>
            </w:r>
            <w:r w:rsidRPr="00063DE5">
              <w:rPr>
                <w:sz w:val="18"/>
                <w:szCs w:val="18"/>
              </w:rPr>
              <w:lastRenderedPageBreak/>
              <w:t>诚实地</w:t>
            </w:r>
            <w:r>
              <w:rPr>
                <w:rFonts w:hint="eastAsia"/>
                <w:sz w:val="18"/>
                <w:szCs w:val="18"/>
              </w:rPr>
              <w:t>表达</w:t>
            </w:r>
            <w:r w:rsidRPr="00063DE5">
              <w:rPr>
                <w:sz w:val="18"/>
                <w:szCs w:val="18"/>
              </w:rPr>
              <w:t>这一点</w:t>
            </w:r>
          </w:p>
        </w:tc>
      </w:tr>
    </w:tbl>
    <w:p w14:paraId="441D8835" w14:textId="77777777" w:rsidR="009D4C13" w:rsidRDefault="009D4C13" w:rsidP="009D4C13">
      <w:pPr>
        <w:ind w:firstLine="420"/>
        <w:rPr>
          <w:rFonts w:ascii="微软雅黑" w:eastAsia="微软雅黑" w:hAnsi="微软雅黑"/>
          <w:color w:val="333333"/>
          <w:sz w:val="22"/>
        </w:rPr>
      </w:pPr>
      <w:r>
        <w:lastRenderedPageBreak/>
        <w:t>以上论证样本量合理性的方法</w:t>
      </w:r>
      <w:r>
        <w:t>——</w:t>
      </w:r>
      <w:r>
        <w:t>即使是</w:t>
      </w:r>
      <w:r>
        <w:t>“</w:t>
      </w:r>
      <w:r>
        <w:t>不做论证</w:t>
      </w:r>
      <w:r>
        <w:t>”</w:t>
      </w:r>
      <w:r>
        <w:t>的方法</w:t>
      </w:r>
      <w:r>
        <w:t>——</w:t>
      </w:r>
      <w:r>
        <w:rPr>
          <w:rFonts w:hint="eastAsia"/>
        </w:rPr>
        <w:t>都</w:t>
      </w:r>
      <w:r>
        <w:t>能让其他人</w:t>
      </w:r>
      <w:r>
        <w:rPr>
          <w:rFonts w:hint="eastAsia"/>
        </w:rPr>
        <w:t>了解到</w:t>
      </w:r>
      <w:r>
        <w:t>决定样本量大小的原因。显然，</w:t>
      </w:r>
      <w:r>
        <w:t>“</w:t>
      </w:r>
      <w:r>
        <w:rPr>
          <w:rFonts w:hint="eastAsia"/>
        </w:rPr>
        <w:t>直觉</w:t>
      </w:r>
      <w:r>
        <w:t>”</w:t>
      </w:r>
      <w:r>
        <w:t>和</w:t>
      </w:r>
      <w:r>
        <w:t>“</w:t>
      </w:r>
      <w:r>
        <w:t>不做论证</w:t>
      </w:r>
      <w:r>
        <w:t>”</w:t>
      </w:r>
      <w:r>
        <w:t>都不太可能给同行留下</w:t>
      </w:r>
      <w:r>
        <w:rPr>
          <w:rFonts w:hint="eastAsia"/>
        </w:rPr>
        <w:t>好</w:t>
      </w:r>
      <w:r>
        <w:t>印象。</w:t>
      </w:r>
      <w:r>
        <w:rPr>
          <w:rFonts w:hint="eastAsia"/>
        </w:rPr>
        <w:t>需要指出的是，这些论证的价值取决于我们从中获得了多少能够回答如下问题的信息：</w:t>
      </w:r>
      <w:r>
        <w:t>最终</w:t>
      </w:r>
      <w:r>
        <w:rPr>
          <w:rFonts w:hint="eastAsia"/>
        </w:rPr>
        <w:t>的</w:t>
      </w:r>
      <w:r>
        <w:t>样本量在多大程度上</w:t>
      </w:r>
      <w:r>
        <w:rPr>
          <w:rFonts w:hint="eastAsia"/>
        </w:rPr>
        <w:t>允许研究者进行他们预期的研究推断？也就是说，选择哪种具体的方法本身并不是关键</w:t>
      </w:r>
      <w:r>
        <w:t>。</w:t>
      </w:r>
    </w:p>
    <w:p w14:paraId="3BFF2D06" w14:textId="77777777" w:rsidR="009D4C13" w:rsidRDefault="009D4C13" w:rsidP="009D4C13">
      <w:pPr>
        <w:ind w:firstLine="420"/>
      </w:pPr>
      <w:r>
        <w:rPr>
          <w:rFonts w:hint="eastAsia"/>
        </w:rPr>
        <w:t>上述</w:t>
      </w:r>
      <w:r>
        <w:t>论证方法</w:t>
      </w:r>
      <w:r>
        <w:rPr>
          <w:rFonts w:hint="eastAsia"/>
        </w:rPr>
        <w:t>在多大程度上能帮助</w:t>
      </w:r>
      <w:r>
        <w:t>研究者</w:t>
      </w:r>
      <w:r>
        <w:rPr>
          <w:rFonts w:hint="eastAsia"/>
        </w:rPr>
        <w:t>评估</w:t>
      </w:r>
      <w:r>
        <w:t>“</w:t>
      </w:r>
      <w:r>
        <w:t>数据</w:t>
      </w:r>
      <w:r>
        <w:t>”</w:t>
      </w:r>
      <w:r>
        <w:rPr>
          <w:rFonts w:hint="eastAsia"/>
        </w:rPr>
        <w:t>是否有信息</w:t>
      </w:r>
      <w:r>
        <w:t>，</w:t>
      </w:r>
      <w:r>
        <w:rPr>
          <w:rFonts w:hint="eastAsia"/>
        </w:rPr>
        <w:t>还</w:t>
      </w:r>
      <w:r>
        <w:t>取决于</w:t>
      </w:r>
      <w:r>
        <w:rPr>
          <w:rFonts w:hint="eastAsia"/>
        </w:rPr>
        <w:t>研究者在确定样本量时所提出的研究</w:t>
      </w:r>
      <w:r>
        <w:t>问题本身的细节及</w:t>
      </w:r>
      <w:r>
        <w:rPr>
          <w:rFonts w:hint="eastAsia"/>
        </w:rPr>
        <w:t>他们</w:t>
      </w:r>
      <w:r>
        <w:t>所选择的参数。</w:t>
      </w:r>
      <w:r>
        <w:rPr>
          <w:rFonts w:hint="eastAsia"/>
        </w:rPr>
        <w:t>一个非常差的</w:t>
      </w:r>
      <w:r>
        <w:t>先验</w:t>
      </w:r>
      <w:r>
        <w:rPr>
          <w:rFonts w:hint="eastAsia"/>
        </w:rPr>
        <w:t>统计检验力</w:t>
      </w:r>
      <w:r>
        <w:t>分析</w:t>
      </w:r>
      <w:r>
        <w:rPr>
          <w:rFonts w:hint="eastAsia"/>
        </w:rPr>
        <w:t>立刻会让研究变得只有非常低的信息量</w:t>
      </w:r>
      <w:r>
        <w:t>。</w:t>
      </w:r>
      <w:r>
        <w:rPr>
          <w:rFonts w:hint="eastAsia"/>
        </w:rPr>
        <w:t>当然，上述</w:t>
      </w:r>
      <w:r>
        <w:t>这六</w:t>
      </w:r>
      <w:r>
        <w:rPr>
          <w:rFonts w:hint="eastAsia"/>
        </w:rPr>
        <w:t>个</w:t>
      </w:r>
      <w:r>
        <w:t>论证方法并非互斥，设计一项研究时可以考虑多种方法并用。</w:t>
      </w:r>
    </w:p>
    <w:p w14:paraId="476F1BDE" w14:textId="77777777" w:rsidR="009D4C13" w:rsidRDefault="009D4C13" w:rsidP="009D4C13">
      <w:pPr>
        <w:pStyle w:val="1"/>
      </w:pPr>
      <w:r w:rsidRPr="000D1B52">
        <w:t>六种方法，评估哪些效应量值得关注</w:t>
      </w:r>
    </w:p>
    <w:p w14:paraId="0C8CE194" w14:textId="77777777" w:rsidR="009D4C13" w:rsidRDefault="009D4C13" w:rsidP="009D4C13">
      <w:pPr>
        <w:ind w:firstLine="420"/>
      </w:pPr>
      <w:r>
        <w:t>我们收集的数据包含多大的信息量，</w:t>
      </w:r>
      <w:r>
        <w:rPr>
          <w:rFonts w:hint="eastAsia"/>
        </w:rPr>
        <w:t>这</w:t>
      </w:r>
      <w:r>
        <w:t>取决于研究者或同行（在某些情况下）所</w:t>
      </w:r>
      <w:r>
        <w:rPr>
          <w:rFonts w:hint="eastAsia"/>
        </w:rPr>
        <w:t>设定</w:t>
      </w:r>
      <w:r>
        <w:t>的</w:t>
      </w:r>
      <w:r>
        <w:rPr>
          <w:rFonts w:hint="eastAsia"/>
        </w:rPr>
        <w:t>推断</w:t>
      </w:r>
      <w:r>
        <w:t>目标。本文所考虑的各种不同的</w:t>
      </w:r>
      <w:r>
        <w:rPr>
          <w:rFonts w:hint="eastAsia"/>
        </w:rPr>
        <w:t>推断</w:t>
      </w:r>
      <w:r>
        <w:t>目标</w:t>
      </w:r>
      <w:r>
        <w:rPr>
          <w:rFonts w:hint="eastAsia"/>
        </w:rPr>
        <w:t>都</w:t>
      </w:r>
      <w:r>
        <w:t>有一个共同点</w:t>
      </w:r>
      <w:r>
        <w:rPr>
          <w:rFonts w:hint="eastAsia"/>
        </w:rPr>
        <w:t>，那就是</w:t>
      </w:r>
      <w:r>
        <w:t>研究者</w:t>
      </w:r>
      <w:r>
        <w:rPr>
          <w:rFonts w:hint="eastAsia"/>
        </w:rPr>
        <w:t>需</w:t>
      </w:r>
      <w:r>
        <w:t>要辨别出哪</w:t>
      </w:r>
      <w:r>
        <w:rPr>
          <w:rFonts w:hint="eastAsia"/>
        </w:rPr>
        <w:t>些</w:t>
      </w:r>
      <w:r>
        <w:t>效应量是有意义的。</w:t>
      </w:r>
      <w:r w:rsidRPr="00672265">
        <w:rPr>
          <w:rFonts w:hint="eastAsia"/>
        </w:rPr>
        <w:t>这</w:t>
      </w:r>
      <w:r>
        <w:rPr>
          <w:rFonts w:hint="eastAsia"/>
        </w:rPr>
        <w:t>也就</w:t>
      </w:r>
      <w:r w:rsidRPr="00672265">
        <w:rPr>
          <w:rFonts w:hint="eastAsia"/>
        </w:rPr>
        <w:t>意味着研究者需要</w:t>
      </w:r>
      <w:r>
        <w:rPr>
          <w:rFonts w:hint="eastAsia"/>
        </w:rPr>
        <w:t>对这些效应量进行</w:t>
      </w:r>
      <w:r w:rsidRPr="00672265">
        <w:rPr>
          <w:rFonts w:hint="eastAsia"/>
        </w:rPr>
        <w:t>评估。</w:t>
      </w:r>
      <w:r>
        <w:t>评估</w:t>
      </w:r>
      <w:r>
        <w:rPr>
          <w:rFonts w:hint="eastAsia"/>
        </w:rPr>
        <w:t>方式</w:t>
      </w:r>
      <w:r>
        <w:t>依赖于</w:t>
      </w:r>
      <w:r>
        <w:rPr>
          <w:rFonts w:hint="eastAsia"/>
        </w:rPr>
        <w:t>（某些方法的）</w:t>
      </w:r>
      <w:r>
        <w:t>统计</w:t>
      </w:r>
      <w:r>
        <w:rPr>
          <w:rFonts w:hint="eastAsia"/>
        </w:rPr>
        <w:t>特性以及某领域</w:t>
      </w:r>
      <w:r>
        <w:t>知识</w:t>
      </w:r>
      <w:r>
        <w:rPr>
          <w:rFonts w:hint="eastAsia"/>
        </w:rPr>
        <w:t>之间的相互</w:t>
      </w:r>
      <w:r>
        <w:t>结合。表</w:t>
      </w:r>
      <w:r>
        <w:t>2</w:t>
      </w:r>
      <w:r>
        <w:t>提供了六种可能的评估</w:t>
      </w:r>
      <w:r>
        <w:rPr>
          <w:rFonts w:hint="eastAsia"/>
        </w:rPr>
        <w:t>方式</w:t>
      </w:r>
      <w:r>
        <w:t>。</w:t>
      </w:r>
      <w:r>
        <w:rPr>
          <w:rFonts w:hint="eastAsia"/>
        </w:rPr>
        <w:t>但</w:t>
      </w:r>
      <w:r>
        <w:t>本文</w:t>
      </w:r>
      <w:r>
        <w:rPr>
          <w:rFonts w:hint="eastAsia"/>
        </w:rPr>
        <w:t>并</w:t>
      </w:r>
      <w:r>
        <w:t>不是要做一个全面介绍，而是</w:t>
      </w:r>
      <w:r>
        <w:rPr>
          <w:rFonts w:hint="eastAsia"/>
        </w:rPr>
        <w:t>提供一些易</w:t>
      </w:r>
      <w:r>
        <w:t>上手、</w:t>
      </w:r>
      <w:r>
        <w:rPr>
          <w:rFonts w:hint="eastAsia"/>
        </w:rPr>
        <w:t>常见且</w:t>
      </w:r>
      <w:r>
        <w:t>实用的</w:t>
      </w:r>
      <w:r>
        <w:rPr>
          <w:rFonts w:hint="eastAsia"/>
        </w:rPr>
        <w:t>方式</w:t>
      </w:r>
      <w:r>
        <w:t>。</w:t>
      </w:r>
      <w:r>
        <w:rPr>
          <w:rFonts w:hint="eastAsia"/>
        </w:rPr>
        <w:t>需要说明的是，这些评估方式</w:t>
      </w:r>
      <w:r>
        <w:t>并不是</w:t>
      </w:r>
      <w:r>
        <w:rPr>
          <w:rFonts w:hint="eastAsia"/>
        </w:rPr>
        <w:t>都</w:t>
      </w:r>
      <w:r>
        <w:t>与</w:t>
      </w:r>
      <w:r>
        <w:rPr>
          <w:rFonts w:hint="eastAsia"/>
        </w:rPr>
        <w:t>样本量的论证相</w:t>
      </w:r>
      <w:r>
        <w:t>关。</w:t>
      </w:r>
      <w:r>
        <w:rPr>
          <w:rFonts w:hint="eastAsia"/>
        </w:rPr>
        <w:t>由于</w:t>
      </w:r>
      <w:r>
        <w:t>这些评估</w:t>
      </w:r>
      <w:r>
        <w:rPr>
          <w:rFonts w:hint="eastAsia"/>
        </w:rPr>
        <w:t>都</w:t>
      </w:r>
      <w:r>
        <w:t>依赖相同的信息（如效应量、观察次数、标准差等），因此这六种评估</w:t>
      </w:r>
      <w:r>
        <w:rPr>
          <w:rFonts w:hint="eastAsia"/>
        </w:rPr>
        <w:t>方式可被视</w:t>
      </w:r>
      <w:r>
        <w:t>为一</w:t>
      </w:r>
      <w:r>
        <w:rPr>
          <w:rFonts w:hint="eastAsia"/>
        </w:rPr>
        <w:t>套</w:t>
      </w:r>
      <w:r>
        <w:t>互补的方法，</w:t>
      </w:r>
      <w:r>
        <w:rPr>
          <w:rFonts w:hint="eastAsia"/>
        </w:rPr>
        <w:t>来</w:t>
      </w:r>
      <w:r>
        <w:t>用于评估哪些效应量</w:t>
      </w:r>
      <w:r>
        <w:rPr>
          <w:rFonts w:hint="eastAsia"/>
        </w:rPr>
        <w:t>是</w:t>
      </w:r>
      <w:r>
        <w:t>值得引起关注</w:t>
      </w:r>
      <w:r>
        <w:rPr>
          <w:rFonts w:hint="eastAsia"/>
        </w:rPr>
        <w:t>的</w:t>
      </w:r>
      <w:r>
        <w:t>。</w:t>
      </w:r>
      <w:r>
        <w:rPr>
          <w:rFonts w:hint="eastAsia"/>
        </w:rPr>
        <w:t>本文附带的</w:t>
      </w:r>
      <w:r w:rsidRPr="00994BEE">
        <w:rPr>
          <w:rFonts w:hint="eastAsia"/>
        </w:rPr>
        <w:t>在线应用程序</w:t>
      </w:r>
      <w:r>
        <w:rPr>
          <w:rFonts w:hint="eastAsia"/>
        </w:rPr>
        <w:t>为广大研究者提供了一个可交互的表格，希望能够指导研究者完成样本量论证时需要</w:t>
      </w:r>
      <w:r w:rsidRPr="00994BEE">
        <w:rPr>
          <w:rFonts w:hint="eastAsia"/>
        </w:rPr>
        <w:t>注意</w:t>
      </w:r>
      <w:r>
        <w:rPr>
          <w:rFonts w:hint="eastAsia"/>
        </w:rPr>
        <w:t>的</w:t>
      </w:r>
      <w:r w:rsidRPr="00994BEE">
        <w:rPr>
          <w:rFonts w:hint="eastAsia"/>
        </w:rPr>
        <w:t>事项。</w:t>
      </w:r>
    </w:p>
    <w:p w14:paraId="13B69AA6" w14:textId="77777777" w:rsidR="009D4C13" w:rsidRPr="0026203B" w:rsidRDefault="009D4C13" w:rsidP="009D4C13">
      <w:pPr>
        <w:pStyle w:val="ac"/>
        <w:keepNext/>
        <w:ind w:firstLineChars="0" w:firstLine="0"/>
        <w:rPr>
          <w:rFonts w:asciiTheme="minorEastAsia" w:eastAsiaTheme="minorEastAsia" w:hAnsiTheme="minorEastAsia"/>
          <w:sz w:val="18"/>
          <w:szCs w:val="18"/>
        </w:rPr>
      </w:pPr>
      <w:r w:rsidRPr="0026203B">
        <w:rPr>
          <w:rFonts w:asciiTheme="minorEastAsia" w:eastAsiaTheme="minorEastAsia" w:hAnsiTheme="minorEastAsia" w:hint="eastAsia"/>
          <w:sz w:val="18"/>
          <w:szCs w:val="18"/>
        </w:rPr>
        <w:t xml:space="preserve">表 </w:t>
      </w:r>
      <w:r w:rsidRPr="0026203B">
        <w:rPr>
          <w:rFonts w:asciiTheme="minorEastAsia" w:eastAsiaTheme="minorEastAsia" w:hAnsiTheme="minorEastAsia"/>
          <w:sz w:val="18"/>
          <w:szCs w:val="18"/>
        </w:rPr>
        <w:fldChar w:fldCharType="begin"/>
      </w:r>
      <w:r w:rsidRPr="0026203B">
        <w:rPr>
          <w:rFonts w:asciiTheme="minorEastAsia" w:eastAsiaTheme="minorEastAsia" w:hAnsiTheme="minorEastAsia"/>
          <w:sz w:val="18"/>
          <w:szCs w:val="18"/>
        </w:rPr>
        <w:instrText xml:space="preserve"> </w:instrText>
      </w:r>
      <w:r w:rsidRPr="0026203B">
        <w:rPr>
          <w:rFonts w:asciiTheme="minorEastAsia" w:eastAsiaTheme="minorEastAsia" w:hAnsiTheme="minorEastAsia" w:hint="eastAsia"/>
          <w:sz w:val="18"/>
          <w:szCs w:val="18"/>
        </w:rPr>
        <w:instrText>SEQ 表 \* ARABIC</w:instrText>
      </w:r>
      <w:r w:rsidRPr="0026203B">
        <w:rPr>
          <w:rFonts w:asciiTheme="minorEastAsia" w:eastAsiaTheme="minorEastAsia" w:hAnsiTheme="minorEastAsia"/>
          <w:sz w:val="18"/>
          <w:szCs w:val="18"/>
        </w:rPr>
        <w:instrText xml:space="preserve"> </w:instrText>
      </w:r>
      <w:r w:rsidRPr="0026203B">
        <w:rPr>
          <w:rFonts w:asciiTheme="minorEastAsia" w:eastAsiaTheme="minorEastAsia" w:hAnsiTheme="minorEastAsia"/>
          <w:sz w:val="18"/>
          <w:szCs w:val="18"/>
        </w:rPr>
        <w:fldChar w:fldCharType="separate"/>
      </w:r>
      <w:r>
        <w:rPr>
          <w:rFonts w:asciiTheme="minorEastAsia" w:eastAsiaTheme="minorEastAsia" w:hAnsiTheme="minorEastAsia"/>
          <w:noProof/>
          <w:sz w:val="18"/>
          <w:szCs w:val="18"/>
        </w:rPr>
        <w:t>2</w:t>
      </w:r>
      <w:r w:rsidRPr="0026203B">
        <w:rPr>
          <w:rFonts w:asciiTheme="minorEastAsia" w:eastAsiaTheme="minorEastAsia" w:hAnsiTheme="minorEastAsia"/>
          <w:sz w:val="18"/>
          <w:szCs w:val="18"/>
        </w:rPr>
        <w:fldChar w:fldCharType="end"/>
      </w:r>
      <w:r w:rsidRPr="0026203B">
        <w:rPr>
          <w:rFonts w:asciiTheme="minorEastAsia" w:eastAsiaTheme="minorEastAsia" w:hAnsiTheme="minorEastAsia" w:hint="eastAsia"/>
          <w:sz w:val="18"/>
          <w:szCs w:val="18"/>
        </w:rPr>
        <w:t>，评估哪些效应量值得关注的方法概览</w:t>
      </w:r>
    </w:p>
    <w:tbl>
      <w:tblPr>
        <w:tblStyle w:val="a7"/>
        <w:tblW w:w="0" w:type="auto"/>
        <w:tblBorders>
          <w:top w:val="single" w:sz="8" w:space="0" w:color="000000"/>
          <w:left w:val="none" w:sz="0" w:space="0" w:color="auto"/>
          <w:bottom w:val="single" w:sz="8" w:space="0" w:color="000000"/>
          <w:right w:val="none" w:sz="0" w:space="0" w:color="auto"/>
          <w:insideH w:val="single" w:sz="8" w:space="0" w:color="000000"/>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2670"/>
        <w:gridCol w:w="6150"/>
      </w:tblGrid>
      <w:tr w:rsidR="009D4C13" w14:paraId="1B29B915" w14:textId="77777777" w:rsidTr="009359A6">
        <w:trPr>
          <w:trHeight w:val="420"/>
        </w:trPr>
        <w:tc>
          <w:tcPr>
            <w:tcW w:w="2670" w:type="dxa"/>
            <w:shd w:val="clear" w:color="auto" w:fill="auto"/>
          </w:tcPr>
          <w:p w14:paraId="5F578867" w14:textId="77777777" w:rsidR="009D4C13" w:rsidRPr="0026203B" w:rsidRDefault="009D4C13" w:rsidP="009359A6">
            <w:pPr>
              <w:snapToGrid w:val="0"/>
              <w:ind w:firstLineChars="0" w:firstLine="0"/>
              <w:rPr>
                <w:rFonts w:asciiTheme="minorEastAsia" w:hAnsiTheme="minorEastAsia"/>
                <w:color w:val="000000"/>
                <w:sz w:val="18"/>
                <w:szCs w:val="18"/>
              </w:rPr>
            </w:pPr>
            <w:r w:rsidRPr="0026203B">
              <w:rPr>
                <w:rFonts w:asciiTheme="minorEastAsia" w:hAnsiTheme="minorEastAsia"/>
                <w:color w:val="000000"/>
                <w:sz w:val="18"/>
                <w:szCs w:val="18"/>
              </w:rPr>
              <w:t>评估</w:t>
            </w:r>
            <w:r>
              <w:rPr>
                <w:rFonts w:asciiTheme="minorEastAsia" w:hAnsiTheme="minorEastAsia" w:hint="eastAsia"/>
                <w:color w:val="000000"/>
                <w:sz w:val="18"/>
                <w:szCs w:val="18"/>
              </w:rPr>
              <w:t>方式</w:t>
            </w:r>
          </w:p>
        </w:tc>
        <w:tc>
          <w:tcPr>
            <w:tcW w:w="6150" w:type="dxa"/>
            <w:shd w:val="clear" w:color="auto" w:fill="auto"/>
          </w:tcPr>
          <w:p w14:paraId="3C18B6CD" w14:textId="77777777" w:rsidR="009D4C13" w:rsidRPr="0026203B" w:rsidRDefault="009D4C13" w:rsidP="009359A6">
            <w:pPr>
              <w:snapToGrid w:val="0"/>
              <w:ind w:firstLineChars="0" w:firstLine="0"/>
              <w:rPr>
                <w:rFonts w:asciiTheme="minorEastAsia" w:hAnsiTheme="minorEastAsia"/>
                <w:color w:val="000000"/>
                <w:sz w:val="18"/>
                <w:szCs w:val="18"/>
              </w:rPr>
            </w:pPr>
            <w:r w:rsidRPr="0026203B">
              <w:rPr>
                <w:rFonts w:asciiTheme="minorEastAsia" w:hAnsiTheme="minorEastAsia"/>
                <w:color w:val="000000"/>
                <w:sz w:val="18"/>
                <w:szCs w:val="18"/>
              </w:rPr>
              <w:t>研究者</w:t>
            </w:r>
            <w:r>
              <w:rPr>
                <w:rFonts w:asciiTheme="minorEastAsia" w:hAnsiTheme="minorEastAsia" w:hint="eastAsia"/>
                <w:color w:val="000000"/>
                <w:sz w:val="18"/>
                <w:szCs w:val="18"/>
              </w:rPr>
              <w:t>所</w:t>
            </w:r>
            <w:r w:rsidRPr="0026203B">
              <w:rPr>
                <w:rFonts w:asciiTheme="minorEastAsia" w:hAnsiTheme="minorEastAsia" w:hint="eastAsia"/>
                <w:color w:val="000000"/>
                <w:sz w:val="18"/>
                <w:szCs w:val="18"/>
              </w:rPr>
              <w:t>面临的</w:t>
            </w:r>
            <w:r w:rsidRPr="0026203B">
              <w:rPr>
                <w:rFonts w:asciiTheme="minorEastAsia" w:hAnsiTheme="minorEastAsia"/>
                <w:color w:val="000000"/>
                <w:sz w:val="18"/>
                <w:szCs w:val="18"/>
              </w:rPr>
              <w:t>问题</w:t>
            </w:r>
          </w:p>
        </w:tc>
      </w:tr>
      <w:tr w:rsidR="009D4C13" w14:paraId="038CD4E4" w14:textId="77777777" w:rsidTr="009359A6">
        <w:trPr>
          <w:trHeight w:val="420"/>
        </w:trPr>
        <w:tc>
          <w:tcPr>
            <w:tcW w:w="2670" w:type="dxa"/>
            <w:shd w:val="clear" w:color="auto" w:fill="auto"/>
          </w:tcPr>
          <w:p w14:paraId="2AAE0F9B"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hint="eastAsia"/>
                <w:sz w:val="18"/>
                <w:szCs w:val="18"/>
              </w:rPr>
              <w:t>感兴趣的</w:t>
            </w:r>
            <w:r w:rsidRPr="0026203B">
              <w:rPr>
                <w:rFonts w:asciiTheme="minorEastAsia" w:hAnsiTheme="minorEastAsia"/>
                <w:sz w:val="18"/>
                <w:szCs w:val="18"/>
              </w:rPr>
              <w:t>最小效应量</w:t>
            </w:r>
          </w:p>
        </w:tc>
        <w:tc>
          <w:tcPr>
            <w:tcW w:w="6150" w:type="dxa"/>
            <w:shd w:val="clear" w:color="auto" w:fill="auto"/>
          </w:tcPr>
          <w:p w14:paraId="729970E4" w14:textId="77777777" w:rsidR="009D4C13" w:rsidRPr="0026203B" w:rsidRDefault="009D4C13" w:rsidP="009359A6">
            <w:pPr>
              <w:ind w:firstLineChars="0" w:firstLine="0"/>
              <w:jc w:val="left"/>
              <w:rPr>
                <w:rFonts w:asciiTheme="minorEastAsia" w:hAnsiTheme="minorEastAsia"/>
                <w:sz w:val="18"/>
                <w:szCs w:val="18"/>
              </w:rPr>
            </w:pPr>
            <w:r>
              <w:rPr>
                <w:rFonts w:asciiTheme="minorEastAsia" w:hAnsiTheme="minorEastAsia" w:hint="eastAsia"/>
                <w:sz w:val="18"/>
                <w:szCs w:val="18"/>
              </w:rPr>
              <w:t>从</w:t>
            </w:r>
            <w:r w:rsidRPr="0026203B">
              <w:rPr>
                <w:rFonts w:asciiTheme="minorEastAsia" w:hAnsiTheme="minorEastAsia"/>
                <w:sz w:val="18"/>
                <w:szCs w:val="18"/>
              </w:rPr>
              <w:t>理论</w:t>
            </w:r>
            <w:r>
              <w:rPr>
                <w:rFonts w:asciiTheme="minorEastAsia" w:hAnsiTheme="minorEastAsia" w:hint="eastAsia"/>
                <w:sz w:val="18"/>
                <w:szCs w:val="18"/>
              </w:rPr>
              <w:t>或实践层面上来说，</w:t>
            </w:r>
            <w:r w:rsidRPr="0026203B">
              <w:rPr>
                <w:rFonts w:asciiTheme="minorEastAsia" w:hAnsiTheme="minorEastAsia"/>
                <w:sz w:val="18"/>
                <w:szCs w:val="18"/>
              </w:rPr>
              <w:t>有意义的最小效应量是多少？</w:t>
            </w:r>
          </w:p>
        </w:tc>
      </w:tr>
      <w:tr w:rsidR="009D4C13" w14:paraId="3A787C05" w14:textId="77777777" w:rsidTr="009359A6">
        <w:trPr>
          <w:trHeight w:val="420"/>
        </w:trPr>
        <w:tc>
          <w:tcPr>
            <w:tcW w:w="2670" w:type="dxa"/>
            <w:shd w:val="clear" w:color="auto" w:fill="auto"/>
          </w:tcPr>
          <w:p w14:paraId="4CCFDE42"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统计</w:t>
            </w:r>
            <w:r>
              <w:rPr>
                <w:rFonts w:asciiTheme="minorEastAsia" w:hAnsiTheme="minorEastAsia" w:hint="eastAsia"/>
                <w:sz w:val="18"/>
                <w:szCs w:val="18"/>
              </w:rPr>
              <w:t>上可得</w:t>
            </w:r>
            <w:r w:rsidRPr="0026203B">
              <w:rPr>
                <w:rFonts w:asciiTheme="minorEastAsia" w:hAnsiTheme="minorEastAsia"/>
                <w:sz w:val="18"/>
                <w:szCs w:val="18"/>
              </w:rPr>
              <w:t>的最小效应</w:t>
            </w:r>
            <w:r w:rsidRPr="0026203B">
              <w:rPr>
                <w:rFonts w:asciiTheme="minorEastAsia" w:hAnsiTheme="minorEastAsia" w:hint="eastAsia"/>
                <w:sz w:val="18"/>
                <w:szCs w:val="18"/>
              </w:rPr>
              <w:t>量</w:t>
            </w:r>
          </w:p>
        </w:tc>
        <w:tc>
          <w:tcPr>
            <w:tcW w:w="6150" w:type="dxa"/>
            <w:shd w:val="clear" w:color="auto" w:fill="auto"/>
          </w:tcPr>
          <w:p w14:paraId="5D8E62FD"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给定</w:t>
            </w:r>
            <w:r>
              <w:rPr>
                <w:rFonts w:asciiTheme="minorEastAsia" w:hAnsiTheme="minorEastAsia" w:hint="eastAsia"/>
                <w:sz w:val="18"/>
                <w:szCs w:val="18"/>
              </w:rPr>
              <w:t>测量方式</w:t>
            </w:r>
            <w:r w:rsidRPr="0026203B">
              <w:rPr>
                <w:rFonts w:asciiTheme="minorEastAsia" w:hAnsiTheme="minorEastAsia"/>
                <w:sz w:val="18"/>
                <w:szCs w:val="18"/>
              </w:rPr>
              <w:t>和样本量，</w:t>
            </w:r>
            <w:r>
              <w:rPr>
                <w:rFonts w:asciiTheme="minorEastAsia" w:hAnsiTheme="minorEastAsia" w:hint="eastAsia"/>
                <w:sz w:val="18"/>
                <w:szCs w:val="18"/>
              </w:rPr>
              <w:t>达到统计</w:t>
            </w:r>
            <w:r w:rsidRPr="0026203B">
              <w:rPr>
                <w:rFonts w:asciiTheme="minorEastAsia" w:hAnsiTheme="minorEastAsia"/>
                <w:sz w:val="18"/>
                <w:szCs w:val="18"/>
              </w:rPr>
              <w:t>显著的临界效应量是多少？</w:t>
            </w:r>
          </w:p>
        </w:tc>
      </w:tr>
      <w:tr w:rsidR="009D4C13" w14:paraId="7D73A244" w14:textId="77777777" w:rsidTr="009359A6">
        <w:trPr>
          <w:trHeight w:val="420"/>
        </w:trPr>
        <w:tc>
          <w:tcPr>
            <w:tcW w:w="2670" w:type="dxa"/>
            <w:shd w:val="clear" w:color="auto" w:fill="auto"/>
          </w:tcPr>
          <w:p w14:paraId="3B3AAC2D"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预期效应量</w:t>
            </w:r>
          </w:p>
        </w:tc>
        <w:tc>
          <w:tcPr>
            <w:tcW w:w="6150" w:type="dxa"/>
            <w:shd w:val="clear" w:color="auto" w:fill="auto"/>
          </w:tcPr>
          <w:p w14:paraId="54EC0473"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根据理论预测或</w:t>
            </w:r>
            <w:r>
              <w:rPr>
                <w:rFonts w:asciiTheme="minorEastAsia" w:hAnsiTheme="minorEastAsia"/>
                <w:sz w:val="18"/>
                <w:szCs w:val="18"/>
              </w:rPr>
              <w:t>前人</w:t>
            </w:r>
            <w:r w:rsidRPr="0026203B">
              <w:rPr>
                <w:rFonts w:asciiTheme="minorEastAsia" w:hAnsiTheme="minorEastAsia"/>
                <w:sz w:val="18"/>
                <w:szCs w:val="18"/>
              </w:rPr>
              <w:t>的研究，预期的效应量是多少？</w:t>
            </w:r>
          </w:p>
        </w:tc>
      </w:tr>
      <w:tr w:rsidR="009D4C13" w14:paraId="1F424E45" w14:textId="77777777" w:rsidTr="009359A6">
        <w:trPr>
          <w:trHeight w:val="420"/>
        </w:trPr>
        <w:tc>
          <w:tcPr>
            <w:tcW w:w="2670" w:type="dxa"/>
            <w:shd w:val="clear" w:color="auto" w:fill="auto"/>
          </w:tcPr>
          <w:p w14:paraId="5824F985"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置信区间宽度</w:t>
            </w:r>
          </w:p>
        </w:tc>
        <w:tc>
          <w:tcPr>
            <w:tcW w:w="6150" w:type="dxa"/>
            <w:shd w:val="clear" w:color="auto" w:fill="auto"/>
          </w:tcPr>
          <w:p w14:paraId="1D855609"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在围绕着效应量设立置信区间时，有哪些效应量应当被排除在外？</w:t>
            </w:r>
          </w:p>
        </w:tc>
      </w:tr>
      <w:tr w:rsidR="009D4C13" w14:paraId="674DA2DC" w14:textId="77777777" w:rsidTr="009359A6">
        <w:trPr>
          <w:trHeight w:val="420"/>
        </w:trPr>
        <w:tc>
          <w:tcPr>
            <w:tcW w:w="2670" w:type="dxa"/>
            <w:shd w:val="clear" w:color="auto" w:fill="auto"/>
          </w:tcPr>
          <w:p w14:paraId="4DC16CFB" w14:textId="77777777" w:rsidR="009D4C13" w:rsidRPr="0026203B" w:rsidRDefault="009D4C13" w:rsidP="009359A6">
            <w:pPr>
              <w:ind w:firstLineChars="0" w:firstLine="0"/>
              <w:jc w:val="left"/>
              <w:rPr>
                <w:rFonts w:asciiTheme="minorEastAsia" w:hAnsiTheme="minorEastAsia"/>
                <w:sz w:val="18"/>
                <w:szCs w:val="18"/>
              </w:rPr>
            </w:pPr>
            <w:r w:rsidRPr="006E2660">
              <w:rPr>
                <w:rFonts w:asciiTheme="minorEastAsia" w:hAnsiTheme="minorEastAsia" w:hint="eastAsia"/>
                <w:sz w:val="18"/>
                <w:szCs w:val="18"/>
              </w:rPr>
              <w:lastRenderedPageBreak/>
              <w:t>灵敏度功效分析</w:t>
            </w:r>
          </w:p>
        </w:tc>
        <w:tc>
          <w:tcPr>
            <w:tcW w:w="6150" w:type="dxa"/>
            <w:shd w:val="clear" w:color="auto" w:fill="auto"/>
          </w:tcPr>
          <w:p w14:paraId="107EB0B4"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hint="eastAsia"/>
                <w:sz w:val="18"/>
                <w:szCs w:val="18"/>
              </w:rPr>
              <w:t>在一系列</w:t>
            </w:r>
            <w:r>
              <w:rPr>
                <w:rFonts w:asciiTheme="minorEastAsia" w:hAnsiTheme="minorEastAsia" w:hint="eastAsia"/>
                <w:sz w:val="18"/>
                <w:szCs w:val="18"/>
              </w:rPr>
              <w:t>潜在</w:t>
            </w:r>
            <w:r w:rsidRPr="0026203B">
              <w:rPr>
                <w:rFonts w:asciiTheme="minorEastAsia" w:hAnsiTheme="minorEastAsia" w:hint="eastAsia"/>
                <w:sz w:val="18"/>
                <w:szCs w:val="18"/>
              </w:rPr>
              <w:t>的效应量中，</w:t>
            </w:r>
            <w:r w:rsidRPr="0026203B">
              <w:rPr>
                <w:rFonts w:asciiTheme="minorEastAsia" w:hAnsiTheme="minorEastAsia"/>
                <w:sz w:val="18"/>
                <w:szCs w:val="18"/>
              </w:rPr>
              <w:t>哪种效应</w:t>
            </w:r>
            <w:r w:rsidRPr="0026203B">
              <w:rPr>
                <w:rFonts w:asciiTheme="minorEastAsia" w:hAnsiTheme="minorEastAsia" w:hint="eastAsia"/>
                <w:sz w:val="18"/>
                <w:szCs w:val="18"/>
              </w:rPr>
              <w:t>在进行假设检验时</w:t>
            </w:r>
            <w:r w:rsidRPr="0026203B">
              <w:rPr>
                <w:rFonts w:asciiTheme="minorEastAsia" w:hAnsiTheme="minorEastAsia"/>
                <w:sz w:val="18"/>
                <w:szCs w:val="18"/>
              </w:rPr>
              <w:t>最</w:t>
            </w:r>
            <w:r w:rsidRPr="0026203B">
              <w:rPr>
                <w:rFonts w:asciiTheme="minorEastAsia" w:hAnsiTheme="minorEastAsia" w:hint="eastAsia"/>
                <w:sz w:val="18"/>
                <w:szCs w:val="18"/>
              </w:rPr>
              <w:t>敏感</w:t>
            </w:r>
            <w:r w:rsidRPr="0026203B">
              <w:rPr>
                <w:rFonts w:asciiTheme="minorEastAsia" w:hAnsiTheme="minorEastAsia"/>
                <w:sz w:val="18"/>
                <w:szCs w:val="18"/>
              </w:rPr>
              <w:t>？</w:t>
            </w:r>
          </w:p>
        </w:tc>
      </w:tr>
      <w:tr w:rsidR="009D4C13" w14:paraId="3811CC28" w14:textId="77777777" w:rsidTr="009359A6">
        <w:trPr>
          <w:trHeight w:val="420"/>
        </w:trPr>
        <w:tc>
          <w:tcPr>
            <w:tcW w:w="2670" w:type="dxa"/>
            <w:shd w:val="clear" w:color="auto" w:fill="auto"/>
          </w:tcPr>
          <w:p w14:paraId="286DB7FA"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某研究领域的效应量分布</w:t>
            </w:r>
          </w:p>
        </w:tc>
        <w:tc>
          <w:tcPr>
            <w:tcW w:w="6150" w:type="dxa"/>
            <w:shd w:val="clear" w:color="auto" w:fill="auto"/>
          </w:tcPr>
          <w:p w14:paraId="1437B46F" w14:textId="77777777" w:rsidR="009D4C13" w:rsidRPr="0026203B" w:rsidRDefault="009D4C13" w:rsidP="009359A6">
            <w:pPr>
              <w:ind w:firstLineChars="0" w:firstLine="0"/>
              <w:jc w:val="left"/>
              <w:rPr>
                <w:rFonts w:asciiTheme="minorEastAsia" w:hAnsiTheme="minorEastAsia"/>
                <w:sz w:val="18"/>
                <w:szCs w:val="18"/>
              </w:rPr>
            </w:pPr>
            <w:r w:rsidRPr="0026203B">
              <w:rPr>
                <w:rFonts w:asciiTheme="minorEastAsia" w:hAnsiTheme="minorEastAsia"/>
                <w:sz w:val="18"/>
                <w:szCs w:val="18"/>
              </w:rPr>
              <w:t>在某个特定的研究领域，效应量的一般范围是多少?哪些效应是本来就不太可能被观察到的?</w:t>
            </w:r>
          </w:p>
        </w:tc>
      </w:tr>
    </w:tbl>
    <w:p w14:paraId="1DD1FF76" w14:textId="77777777" w:rsidR="009D4C13" w:rsidRDefault="009D4C13" w:rsidP="009D4C13">
      <w:pPr>
        <w:ind w:firstLine="420"/>
        <w:rPr>
          <w:rFonts w:ascii="宋体" w:eastAsia="宋体" w:hAnsi="宋体"/>
          <w:color w:val="000000"/>
          <w:sz w:val="24"/>
          <w:szCs w:val="24"/>
        </w:rPr>
      </w:pPr>
      <w:r>
        <w:rPr>
          <w:rFonts w:hint="eastAsia"/>
        </w:rPr>
        <w:t>首先</w:t>
      </w:r>
      <w:r w:rsidRPr="006A35E9">
        <w:t>，研究者应当考虑他们所感兴趣的最小效应量是多少。第二，尽管</w:t>
      </w:r>
      <w:r>
        <w:rPr>
          <w:rFonts w:hint="eastAsia"/>
        </w:rPr>
        <w:t>这</w:t>
      </w:r>
      <w:r w:rsidRPr="006A35E9">
        <w:t>只与假设检验相关，研究者仍应当考虑哪些效应量会在统计上显著</w:t>
      </w:r>
      <w:r>
        <w:rPr>
          <w:rFonts w:hint="eastAsia"/>
        </w:rPr>
        <w:t>（在既定的显著性水平α和样本量之下）</w:t>
      </w:r>
      <w:r w:rsidRPr="006A35E9">
        <w:t>。第三，重要的是考虑预期效应量的范围，这</w:t>
      </w:r>
      <w:r>
        <w:rPr>
          <w:rFonts w:hint="eastAsia"/>
        </w:rPr>
        <w:t>需要思量预期效应</w:t>
      </w:r>
      <w:r w:rsidRPr="006A35E9">
        <w:t>的来源以及</w:t>
      </w:r>
      <w:r w:rsidRPr="006A35E9">
        <w:rPr>
          <w:rFonts w:hint="eastAsia"/>
        </w:rPr>
        <w:t>其中</w:t>
      </w:r>
      <w:r w:rsidRPr="006A35E9">
        <w:t>可能</w:t>
      </w:r>
      <w:r w:rsidRPr="006A35E9">
        <w:rPr>
          <w:rFonts w:hint="eastAsia"/>
        </w:rPr>
        <w:t>存在</w:t>
      </w:r>
      <w:r w:rsidRPr="006A35E9">
        <w:t>的偏差。第四，围绕总体可能的效应量来</w:t>
      </w:r>
      <w:r>
        <w:rPr>
          <w:rFonts w:hint="eastAsia"/>
        </w:rPr>
        <w:t>设置</w:t>
      </w:r>
      <w:r w:rsidRPr="006A35E9">
        <w:t>置信区间的宽度</w:t>
      </w:r>
      <w:r>
        <w:rPr>
          <w:rFonts w:hint="eastAsia"/>
        </w:rPr>
        <w:t>是有益的</w:t>
      </w:r>
      <w:r w:rsidRPr="006A35E9">
        <w:rPr>
          <w:rFonts w:hint="eastAsia"/>
        </w:rPr>
        <w:t>，</w:t>
      </w:r>
      <w:r>
        <w:rPr>
          <w:rFonts w:hint="eastAsia"/>
        </w:rPr>
        <w:t>因为</w:t>
      </w:r>
      <w:r w:rsidRPr="006A35E9">
        <w:rPr>
          <w:rFonts w:hint="eastAsia"/>
        </w:rPr>
        <w:t>我们</w:t>
      </w:r>
      <w:r>
        <w:rPr>
          <w:rFonts w:hint="eastAsia"/>
        </w:rPr>
        <w:t>可能需要用</w:t>
      </w:r>
      <w:r w:rsidRPr="006A35E9">
        <w:rPr>
          <w:rFonts w:hint="eastAsia"/>
        </w:rPr>
        <w:t>置信区间</w:t>
      </w:r>
      <w:r>
        <w:rPr>
          <w:rFonts w:hint="eastAsia"/>
        </w:rPr>
        <w:t>来</w:t>
      </w:r>
      <w:r w:rsidRPr="006A35E9">
        <w:rPr>
          <w:rFonts w:hint="eastAsia"/>
        </w:rPr>
        <w:t>拒绝其他</w:t>
      </w:r>
      <w:r>
        <w:rPr>
          <w:rFonts w:hint="eastAsia"/>
        </w:rPr>
        <w:t>可能的</w:t>
      </w:r>
      <w:r w:rsidRPr="006A35E9">
        <w:rPr>
          <w:rFonts w:hint="eastAsia"/>
        </w:rPr>
        <w:t>效应。</w:t>
      </w:r>
      <w:r w:rsidRPr="006A35E9">
        <w:t>第五，在做</w:t>
      </w:r>
      <w:r>
        <w:rPr>
          <w:rFonts w:hint="eastAsia"/>
        </w:rPr>
        <w:t>灵敏</w:t>
      </w:r>
      <w:r w:rsidRPr="006A35E9">
        <w:t>度</w:t>
      </w:r>
      <w:r>
        <w:rPr>
          <w:rFonts w:hint="eastAsia"/>
        </w:rPr>
        <w:t>功效</w:t>
      </w:r>
      <w:r w:rsidRPr="006A35E9">
        <w:t>分析时，应当</w:t>
      </w:r>
      <w:r w:rsidRPr="006A35E9">
        <w:rPr>
          <w:rFonts w:hint="eastAsia"/>
        </w:rPr>
        <w:t>广泛</w:t>
      </w:r>
      <w:r>
        <w:rPr>
          <w:rFonts w:hint="eastAsia"/>
        </w:rPr>
        <w:t>地估量潜在</w:t>
      </w:r>
      <w:r w:rsidRPr="006A35E9">
        <w:t>效应量的</w:t>
      </w:r>
      <w:r>
        <w:rPr>
          <w:rFonts w:hint="eastAsia"/>
        </w:rPr>
        <w:t>统计检验力</w:t>
      </w:r>
      <w:r w:rsidRPr="006A35E9">
        <w:t>。第六，应当考虑已发表的相关研究中效应量分布。</w:t>
      </w:r>
    </w:p>
    <w:p w14:paraId="1C421F0C" w14:textId="77777777" w:rsidR="009D4C13" w:rsidRDefault="009D4C13" w:rsidP="009D4C13">
      <w:pPr>
        <w:pStyle w:val="1"/>
      </w:pPr>
      <w:r>
        <w:rPr>
          <w:rFonts w:hint="eastAsia"/>
        </w:rPr>
        <w:t>信息</w:t>
      </w:r>
      <w:r w:rsidRPr="00FE1CF7">
        <w:rPr>
          <w:rFonts w:hint="eastAsia"/>
        </w:rPr>
        <w:t>价值</w:t>
      </w:r>
    </w:p>
    <w:p w14:paraId="2FADC648" w14:textId="77777777" w:rsidR="009D4C13" w:rsidRPr="006A35E9" w:rsidRDefault="009D4C13" w:rsidP="009D4C13">
      <w:pPr>
        <w:ind w:firstLine="440"/>
        <w:rPr>
          <w:color w:val="333333"/>
          <w:sz w:val="22"/>
        </w:rPr>
      </w:pPr>
      <w:r>
        <w:rPr>
          <w:rFonts w:hint="eastAsia"/>
          <w:color w:val="333333"/>
          <w:sz w:val="22"/>
        </w:rPr>
        <w:t>几乎所有研究者</w:t>
      </w:r>
      <w:r w:rsidRPr="006A35E9">
        <w:rPr>
          <w:color w:val="333333"/>
          <w:sz w:val="22"/>
        </w:rPr>
        <w:t>都</w:t>
      </w:r>
      <w:r>
        <w:rPr>
          <w:rFonts w:hint="eastAsia"/>
          <w:color w:val="333333"/>
          <w:sz w:val="22"/>
        </w:rPr>
        <w:t>会</w:t>
      </w:r>
      <w:r w:rsidRPr="006A35E9">
        <w:rPr>
          <w:color w:val="333333"/>
          <w:sz w:val="22"/>
        </w:rPr>
        <w:t>面临资源</w:t>
      </w:r>
      <w:r>
        <w:rPr>
          <w:rFonts w:hint="eastAsia"/>
          <w:color w:val="333333"/>
          <w:sz w:val="22"/>
        </w:rPr>
        <w:t>的限制</w:t>
      </w:r>
      <w:r w:rsidRPr="006A35E9">
        <w:rPr>
          <w:color w:val="333333"/>
          <w:sz w:val="22"/>
        </w:rPr>
        <w:t>，因此他们需要</w:t>
      </w:r>
      <w:r>
        <w:rPr>
          <w:rFonts w:hint="eastAsia"/>
          <w:color w:val="333333"/>
          <w:sz w:val="22"/>
        </w:rPr>
        <w:t>在</w:t>
      </w:r>
      <w:r w:rsidRPr="006A35E9">
        <w:rPr>
          <w:color w:val="333333"/>
          <w:sz w:val="22"/>
        </w:rPr>
        <w:t>成本</w:t>
      </w:r>
      <w:r>
        <w:rPr>
          <w:rFonts w:hint="eastAsia"/>
          <w:color w:val="333333"/>
          <w:sz w:val="22"/>
        </w:rPr>
        <w:t>（收集额外数据的花费）</w:t>
      </w:r>
      <w:r w:rsidRPr="006A35E9">
        <w:rPr>
          <w:color w:val="333333"/>
          <w:sz w:val="22"/>
        </w:rPr>
        <w:t>与</w:t>
      </w:r>
      <w:r>
        <w:rPr>
          <w:rFonts w:hint="eastAsia"/>
          <w:color w:val="333333"/>
          <w:sz w:val="22"/>
        </w:rPr>
        <w:t>效益（额外数据所带来的的价值）</w:t>
      </w:r>
      <w:r w:rsidRPr="006A35E9">
        <w:rPr>
          <w:color w:val="333333"/>
          <w:sz w:val="22"/>
        </w:rPr>
        <w:t>之间</w:t>
      </w:r>
      <w:r>
        <w:rPr>
          <w:rFonts w:hint="eastAsia"/>
          <w:color w:val="333333"/>
          <w:sz w:val="22"/>
        </w:rPr>
        <w:t>进行权衡。通常，</w:t>
      </w:r>
      <w:r w:rsidRPr="006A35E9">
        <w:rPr>
          <w:color w:val="333333"/>
          <w:sz w:val="22"/>
        </w:rPr>
        <w:t>这被称为</w:t>
      </w:r>
      <w:r>
        <w:rPr>
          <w:rFonts w:hint="eastAsia"/>
          <w:color w:val="333333"/>
          <w:sz w:val="22"/>
        </w:rPr>
        <w:t>“</w:t>
      </w:r>
      <w:r w:rsidRPr="006A35E9">
        <w:rPr>
          <w:color w:val="333333"/>
          <w:sz w:val="22"/>
        </w:rPr>
        <w:t>信息价值</w:t>
      </w:r>
      <w:r>
        <w:rPr>
          <w:rFonts w:hint="eastAsia"/>
          <w:color w:val="333333"/>
          <w:sz w:val="22"/>
        </w:rPr>
        <w:t>”</w:t>
      </w:r>
      <w:r w:rsidRPr="006A35E9">
        <w:rPr>
          <w:color w:val="333333"/>
          <w:sz w:val="22"/>
        </w:rPr>
        <w:t>（</w:t>
      </w:r>
      <w:r w:rsidRPr="006A35E9">
        <w:rPr>
          <w:color w:val="333333"/>
          <w:sz w:val="22"/>
        </w:rPr>
        <w:t xml:space="preserve">Eckermann, </w:t>
      </w:r>
      <w:proofErr w:type="spellStart"/>
      <w:r w:rsidRPr="006A35E9">
        <w:rPr>
          <w:color w:val="333333"/>
          <w:sz w:val="22"/>
        </w:rPr>
        <w:t>Karnon</w:t>
      </w:r>
      <w:proofErr w:type="spellEnd"/>
      <w:r w:rsidRPr="006A35E9">
        <w:rPr>
          <w:color w:val="333333"/>
          <w:sz w:val="22"/>
        </w:rPr>
        <w:t>, &amp; Willan, 2010</w:t>
      </w:r>
      <w:r w:rsidRPr="006A35E9">
        <w:rPr>
          <w:color w:val="333333"/>
          <w:sz w:val="22"/>
        </w:rPr>
        <w:t>）。</w:t>
      </w:r>
      <w:r>
        <w:rPr>
          <w:rFonts w:hint="eastAsia"/>
          <w:color w:val="333333"/>
          <w:sz w:val="22"/>
        </w:rPr>
        <w:t>然而，衡量</w:t>
      </w:r>
      <w:r w:rsidRPr="006A35E9">
        <w:rPr>
          <w:color w:val="333333"/>
          <w:sz w:val="22"/>
        </w:rPr>
        <w:t>信息价值是极其困难的（</w:t>
      </w:r>
      <w:proofErr w:type="spellStart"/>
      <w:r w:rsidRPr="006A35E9">
        <w:rPr>
          <w:color w:val="333333"/>
          <w:sz w:val="22"/>
        </w:rPr>
        <w:t>Detsky</w:t>
      </w:r>
      <w:proofErr w:type="spellEnd"/>
      <w:r w:rsidRPr="006A35E9">
        <w:rPr>
          <w:color w:val="333333"/>
          <w:sz w:val="22"/>
        </w:rPr>
        <w:t>，</w:t>
      </w:r>
      <w:r w:rsidRPr="006A35E9">
        <w:rPr>
          <w:color w:val="333333"/>
          <w:sz w:val="22"/>
        </w:rPr>
        <w:t>1990</w:t>
      </w:r>
      <w:r w:rsidRPr="006A35E9">
        <w:rPr>
          <w:color w:val="333333"/>
          <w:sz w:val="22"/>
        </w:rPr>
        <w:t>）。研究</w:t>
      </w:r>
      <w:r>
        <w:rPr>
          <w:rFonts w:hint="eastAsia"/>
          <w:color w:val="333333"/>
          <w:sz w:val="22"/>
        </w:rPr>
        <w:t>者不仅</w:t>
      </w:r>
      <w:r w:rsidRPr="006A35E9">
        <w:rPr>
          <w:color w:val="333333"/>
          <w:sz w:val="22"/>
        </w:rPr>
        <w:t>需要</w:t>
      </w:r>
      <w:r>
        <w:rPr>
          <w:rFonts w:hint="eastAsia"/>
          <w:color w:val="333333"/>
          <w:sz w:val="22"/>
        </w:rPr>
        <w:t>明确</w:t>
      </w:r>
      <w:r w:rsidRPr="006A35E9">
        <w:rPr>
          <w:color w:val="333333"/>
          <w:sz w:val="22"/>
        </w:rPr>
        <w:t>收集数据</w:t>
      </w:r>
      <w:r>
        <w:rPr>
          <w:rFonts w:hint="eastAsia"/>
          <w:color w:val="333333"/>
          <w:sz w:val="22"/>
        </w:rPr>
        <w:t>所需的</w:t>
      </w:r>
      <w:r w:rsidRPr="006A35E9">
        <w:rPr>
          <w:color w:val="333333"/>
          <w:sz w:val="22"/>
        </w:rPr>
        <w:t>成本，</w:t>
      </w:r>
      <w:r>
        <w:rPr>
          <w:rFonts w:hint="eastAsia"/>
          <w:color w:val="333333"/>
          <w:sz w:val="22"/>
        </w:rPr>
        <w:t>还需要去</w:t>
      </w:r>
      <w:r w:rsidRPr="006A35E9">
        <w:rPr>
          <w:color w:val="333333"/>
          <w:sz w:val="22"/>
        </w:rPr>
        <w:t>权衡</w:t>
      </w:r>
      <w:r>
        <w:rPr>
          <w:rFonts w:hint="eastAsia"/>
          <w:color w:val="333333"/>
          <w:sz w:val="22"/>
        </w:rPr>
        <w:t>这些成本所带来的收益</w:t>
      </w:r>
      <w:r w:rsidRPr="006A35E9">
        <w:rPr>
          <w:color w:val="333333"/>
          <w:sz w:val="22"/>
        </w:rPr>
        <w:t>。从信息价值的角度来看，并不是每个可收集的数据都具有同等的价值（</w:t>
      </w:r>
      <w:r w:rsidRPr="006A35E9">
        <w:rPr>
          <w:color w:val="333333"/>
          <w:sz w:val="22"/>
        </w:rPr>
        <w:t>J. Halpern</w:t>
      </w:r>
      <w:r>
        <w:rPr>
          <w:rFonts w:hint="eastAsia"/>
          <w:color w:val="333333"/>
          <w:sz w:val="22"/>
        </w:rPr>
        <w:t>等，</w:t>
      </w:r>
      <w:r w:rsidRPr="006A35E9">
        <w:rPr>
          <w:color w:val="333333"/>
          <w:sz w:val="22"/>
        </w:rPr>
        <w:t>2001</w:t>
      </w:r>
      <w:r w:rsidRPr="006A35E9">
        <w:rPr>
          <w:color w:val="333333"/>
          <w:sz w:val="22"/>
        </w:rPr>
        <w:t>；</w:t>
      </w:r>
      <w:r w:rsidRPr="006A35E9">
        <w:rPr>
          <w:color w:val="333333"/>
          <w:sz w:val="22"/>
        </w:rPr>
        <w:t>Wilson</w:t>
      </w:r>
      <w:r w:rsidRPr="006A35E9">
        <w:rPr>
          <w:color w:val="333333"/>
          <w:sz w:val="22"/>
        </w:rPr>
        <w:t>，</w:t>
      </w:r>
      <w:r w:rsidRPr="006A35E9">
        <w:rPr>
          <w:color w:val="333333"/>
          <w:sz w:val="22"/>
        </w:rPr>
        <w:t>2015</w:t>
      </w:r>
      <w:r w:rsidRPr="006A35E9">
        <w:rPr>
          <w:color w:val="333333"/>
          <w:sz w:val="22"/>
        </w:rPr>
        <w:t>）。每当额外</w:t>
      </w:r>
      <w:r>
        <w:rPr>
          <w:rFonts w:hint="eastAsia"/>
          <w:color w:val="333333"/>
          <w:sz w:val="22"/>
        </w:rPr>
        <w:t>的数据并没有为推断目标提供更多的价值时</w:t>
      </w:r>
      <w:r w:rsidRPr="006A35E9">
        <w:rPr>
          <w:color w:val="333333"/>
          <w:sz w:val="22"/>
        </w:rPr>
        <w:t>，</w:t>
      </w:r>
      <w:r>
        <w:rPr>
          <w:rFonts w:hint="eastAsia"/>
          <w:color w:val="333333"/>
          <w:sz w:val="22"/>
        </w:rPr>
        <w:t>那么所花费的</w:t>
      </w:r>
      <w:r w:rsidRPr="006A35E9">
        <w:rPr>
          <w:color w:val="333333"/>
          <w:sz w:val="22"/>
        </w:rPr>
        <w:t>成本就会超过</w:t>
      </w:r>
      <w:r>
        <w:rPr>
          <w:rFonts w:hint="eastAsia"/>
          <w:color w:val="333333"/>
          <w:sz w:val="22"/>
        </w:rPr>
        <w:t>所需</w:t>
      </w:r>
      <w:r w:rsidRPr="006A35E9">
        <w:rPr>
          <w:color w:val="333333"/>
          <w:sz w:val="22"/>
        </w:rPr>
        <w:t>收益。</w:t>
      </w:r>
    </w:p>
    <w:p w14:paraId="389C9777" w14:textId="77777777" w:rsidR="009D4C13" w:rsidRDefault="009D4C13" w:rsidP="009D4C13">
      <w:pPr>
        <w:ind w:firstLine="420"/>
      </w:pPr>
      <w:r>
        <w:t>在大多数情况下，额外</w:t>
      </w:r>
      <w:r>
        <w:rPr>
          <w:rFonts w:hint="eastAsia"/>
        </w:rPr>
        <w:t>的</w:t>
      </w:r>
      <w:r>
        <w:t>信息</w:t>
      </w:r>
      <w:r>
        <w:rPr>
          <w:rFonts w:hint="eastAsia"/>
        </w:rPr>
        <w:t>（数据）并不止是发挥单一的作用</w:t>
      </w:r>
      <w:r>
        <w:t>，尤其是涉及多个</w:t>
      </w:r>
      <w:r>
        <w:rPr>
          <w:rFonts w:hint="eastAsia"/>
        </w:rPr>
        <w:t>推论</w:t>
      </w:r>
      <w:r>
        <w:t>目标时。研究</w:t>
      </w:r>
      <w:r>
        <w:rPr>
          <w:rFonts w:hint="eastAsia"/>
        </w:rPr>
        <w:t>者</w:t>
      </w:r>
      <w:r>
        <w:t>可能</w:t>
      </w:r>
      <w:r>
        <w:rPr>
          <w:rFonts w:hint="eastAsia"/>
        </w:rPr>
        <w:t>希望</w:t>
      </w:r>
      <w:r>
        <w:t>将</w:t>
      </w:r>
      <w:r>
        <w:rPr>
          <w:rFonts w:hint="eastAsia"/>
        </w:rPr>
        <w:t>某一</w:t>
      </w:r>
      <w:r>
        <w:t>效应与前人研究中所发现的大效应</w:t>
      </w:r>
      <w:r>
        <w:rPr>
          <w:rFonts w:hint="eastAsia"/>
        </w:rPr>
        <w:t>量或者</w:t>
      </w:r>
      <w:r>
        <w:t>基于理论预测得出的中等效应</w:t>
      </w:r>
      <w:r>
        <w:rPr>
          <w:rFonts w:hint="eastAsia"/>
        </w:rPr>
        <w:t>量以及</w:t>
      </w:r>
      <w:r>
        <w:t>具有实践意义的最小效应</w:t>
      </w:r>
      <w:r>
        <w:rPr>
          <w:rFonts w:hint="eastAsia"/>
        </w:rPr>
        <w:t>分别进行</w:t>
      </w:r>
      <w:r>
        <w:t>比较。在这种情况下，</w:t>
      </w:r>
      <w:r>
        <w:rPr>
          <w:rFonts w:hint="eastAsia"/>
        </w:rPr>
        <w:t>由于样本信息的价值差异，因此</w:t>
      </w:r>
      <w:r>
        <w:t>将导致每</w:t>
      </w:r>
      <w:r>
        <w:rPr>
          <w:rFonts w:hint="eastAsia"/>
        </w:rPr>
        <w:t>个推理</w:t>
      </w:r>
      <w:r>
        <w:t>目标的最佳样本量</w:t>
      </w:r>
      <w:r>
        <w:rPr>
          <w:rFonts w:hint="eastAsia"/>
        </w:rPr>
        <w:t>不同。</w:t>
      </w:r>
      <w:r w:rsidRPr="00BB7522">
        <w:rPr>
          <w:rFonts w:hint="eastAsia"/>
          <w:rPrChange w:id="52" w:author="wang xinyu" w:date="2023-09-08T11:08:00Z">
            <w:rPr>
              <w:rFonts w:hint="eastAsia"/>
              <w:highlight w:val="yellow"/>
            </w:rPr>
          </w:rPrChange>
        </w:rPr>
        <w:t>在研究中，收集关于某个大效应量的数据信息是非常有价值的，随着数据的增加，额外数据的边际效益逐渐减少，甚至可能变为负值。然而，针对中等效应量的信息价值来说，继续收集数据到一定程度，额外数据的信息价值再次增加。对于较小效应量的信息价值来说，随着数据继续增加，会再次出现边际效益递减的情况，直到研究收集的数据越来越能够提供有关最小效应大小是否存在的信息价值（如果效应不存在，收集更多的数据也是无意义的）。</w:t>
      </w:r>
    </w:p>
    <w:p w14:paraId="6A6B8BDE" w14:textId="77777777" w:rsidR="009D4C13" w:rsidRDefault="009D4C13" w:rsidP="009D4C13">
      <w:pPr>
        <w:ind w:firstLine="420"/>
      </w:pPr>
      <w:r>
        <w:t>由于难以量化信息的价值，</w:t>
      </w:r>
      <w:r>
        <w:rPr>
          <w:rFonts w:hint="eastAsia"/>
        </w:rPr>
        <w:t>研究者在研究中</w:t>
      </w:r>
      <w:r>
        <w:t>通常使用不够规范的</w:t>
      </w:r>
      <w:r>
        <w:rPr>
          <w:rFonts w:hint="eastAsia"/>
        </w:rPr>
        <w:t>方式</w:t>
      </w:r>
      <w:r>
        <w:t>来证明他们</w:t>
      </w:r>
      <w:r>
        <w:rPr>
          <w:rFonts w:hint="eastAsia"/>
        </w:rPr>
        <w:t>样本量的</w:t>
      </w:r>
      <w:r>
        <w:t>合理</w:t>
      </w:r>
      <w:r>
        <w:rPr>
          <w:rFonts w:hint="eastAsia"/>
        </w:rPr>
        <w:t>性</w:t>
      </w:r>
      <w:r>
        <w:t>。尽管成本</w:t>
      </w:r>
      <w:r>
        <w:rPr>
          <w:rFonts w:hint="eastAsia"/>
        </w:rPr>
        <w:t>-</w:t>
      </w:r>
      <w:r>
        <w:rPr>
          <w:rFonts w:hint="eastAsia"/>
        </w:rPr>
        <w:t>效益</w:t>
      </w:r>
      <w:r>
        <w:t>分析</w:t>
      </w:r>
      <w:r>
        <w:rPr>
          <w:rFonts w:hint="eastAsia"/>
        </w:rPr>
        <w:t>在报告样本量合理性时总是模棱两可的</w:t>
      </w:r>
      <w:r>
        <w:t>，但信息价值的观点几乎隐含在</w:t>
      </w:r>
      <w:r>
        <w:rPr>
          <w:rFonts w:hint="eastAsia"/>
        </w:rPr>
        <w:t>所有论证</w:t>
      </w:r>
      <w:r>
        <w:t>样本量</w:t>
      </w:r>
      <w:r>
        <w:rPr>
          <w:rFonts w:hint="eastAsia"/>
        </w:rPr>
        <w:t>的理论框架</w:t>
      </w:r>
      <w:r>
        <w:t>中。</w:t>
      </w:r>
      <w:r>
        <w:rPr>
          <w:rFonts w:hint="eastAsia"/>
        </w:rPr>
        <w:t>故</w:t>
      </w:r>
      <w:r>
        <w:t>在</w:t>
      </w:r>
      <w:r>
        <w:rPr>
          <w:rFonts w:hint="eastAsia"/>
        </w:rPr>
        <w:t>随后对</w:t>
      </w:r>
      <w:r>
        <w:t>样本量论证的讨论中，</w:t>
      </w:r>
      <w:r>
        <w:rPr>
          <w:rFonts w:hint="eastAsia"/>
        </w:rPr>
        <w:t>我们将反复强调在（统计）推断目标</w:t>
      </w:r>
      <w:r>
        <w:rPr>
          <w:rFonts w:hint="eastAsia"/>
        </w:rPr>
        <w:lastRenderedPageBreak/>
        <w:t>下信息价值的重要性。</w:t>
      </w:r>
    </w:p>
    <w:p w14:paraId="3AE1A31C" w14:textId="77777777" w:rsidR="009D4C13" w:rsidRPr="00063DE5" w:rsidRDefault="009D4C13" w:rsidP="00777ECA">
      <w:pPr>
        <w:pStyle w:val="2"/>
      </w:pPr>
      <w:r>
        <w:rPr>
          <w:rFonts w:hint="eastAsia"/>
        </w:rPr>
        <w:t>测量</w:t>
      </w:r>
      <w:r>
        <w:t>（几乎）总体数据</w:t>
      </w:r>
    </w:p>
    <w:p w14:paraId="7D3B2C61" w14:textId="77777777" w:rsidR="009D4C13" w:rsidRDefault="009D4C13" w:rsidP="009D4C13">
      <w:pPr>
        <w:ind w:firstLine="420"/>
      </w:pPr>
      <w:r>
        <w:t>在某些情况下，</w:t>
      </w:r>
      <w:r>
        <w:rPr>
          <w:rFonts w:hint="eastAsia"/>
        </w:rPr>
        <w:t>有可能会</w:t>
      </w:r>
      <w:r>
        <w:t>从</w:t>
      </w:r>
      <w:r>
        <w:rPr>
          <w:rFonts w:hint="eastAsia"/>
        </w:rPr>
        <w:t>总体收集全部（几乎）数据</w:t>
      </w:r>
      <w:r>
        <w:t>。例如，研究</w:t>
      </w:r>
      <w:r>
        <w:rPr>
          <w:rFonts w:hint="eastAsia"/>
        </w:rPr>
        <w:t>者</w:t>
      </w:r>
      <w:r>
        <w:t>可能会使用人口普查数据</w:t>
      </w:r>
      <w:r>
        <w:rPr>
          <w:rFonts w:hint="eastAsia"/>
        </w:rPr>
        <w:t>库</w:t>
      </w:r>
      <w:r>
        <w:t>，</w:t>
      </w:r>
      <w:r>
        <w:rPr>
          <w:rFonts w:hint="eastAsia"/>
        </w:rPr>
        <w:t>来</w:t>
      </w:r>
      <w:r>
        <w:t>收集</w:t>
      </w:r>
      <w:r>
        <w:rPr>
          <w:rFonts w:hint="eastAsia"/>
        </w:rPr>
        <w:t>某</w:t>
      </w:r>
      <w:r>
        <w:t>公司所有</w:t>
      </w:r>
      <w:r>
        <w:rPr>
          <w:rFonts w:hint="eastAsia"/>
        </w:rPr>
        <w:t>职工</w:t>
      </w:r>
      <w:r>
        <w:t>的数据，或者研究一小部分顶尖运动员。只要有可能测量</w:t>
      </w:r>
      <w:r>
        <w:rPr>
          <w:rFonts w:hint="eastAsia"/>
        </w:rPr>
        <w:t>总体</w:t>
      </w:r>
      <w:r>
        <w:t>，样本量</w:t>
      </w:r>
      <w:r>
        <w:rPr>
          <w:rFonts w:hint="eastAsia"/>
        </w:rPr>
        <w:t>论证的缘由</w:t>
      </w:r>
      <w:r>
        <w:t>就变得直截了当，因为研究</w:t>
      </w:r>
      <w:r>
        <w:rPr>
          <w:rFonts w:hint="eastAsia"/>
        </w:rPr>
        <w:t>者</w:t>
      </w:r>
      <w:r>
        <w:t>获得了所有可用的数据。</w:t>
      </w:r>
    </w:p>
    <w:p w14:paraId="622282D1" w14:textId="77777777" w:rsidR="009D4C13" w:rsidRDefault="009D4C13" w:rsidP="009D4C13">
      <w:pPr>
        <w:ind w:firstLine="420"/>
        <w:rPr>
          <w:highlight w:val="yellow"/>
        </w:rPr>
      </w:pPr>
      <w:r>
        <w:t>当</w:t>
      </w:r>
      <w:r>
        <w:rPr>
          <w:rFonts w:hint="eastAsia"/>
        </w:rPr>
        <w:t>测量</w:t>
      </w:r>
      <w:r>
        <w:t>总体时，</w:t>
      </w:r>
      <w:r>
        <w:rPr>
          <w:rFonts w:hint="eastAsia"/>
        </w:rPr>
        <w:t>就</w:t>
      </w:r>
      <w:r>
        <w:t>不需要进行假设检验</w:t>
      </w:r>
      <w:r>
        <w:rPr>
          <w:rFonts w:hint="eastAsia"/>
        </w:rPr>
        <w:t>了</w:t>
      </w:r>
      <w:r>
        <w:t>。</w:t>
      </w:r>
      <w:r>
        <w:rPr>
          <w:rFonts w:hint="eastAsia"/>
        </w:rPr>
        <w:t>毕竟</w:t>
      </w:r>
      <w:r>
        <w:t>，</w:t>
      </w:r>
      <w:r>
        <w:rPr>
          <w:rFonts w:hint="eastAsia"/>
        </w:rPr>
        <w:t>此时不存在可推论的群体</w:t>
      </w:r>
      <w:r>
        <w:rPr>
          <w:rStyle w:val="af0"/>
        </w:rPr>
        <w:footnoteReference w:id="2"/>
      </w:r>
      <w:r>
        <w:t>。当收集</w:t>
      </w:r>
      <w:r>
        <w:rPr>
          <w:rFonts w:hint="eastAsia"/>
        </w:rPr>
        <w:t>了</w:t>
      </w:r>
      <w:r>
        <w:t>总体数据</w:t>
      </w:r>
      <w:r>
        <w:rPr>
          <w:rFonts w:hint="eastAsia"/>
        </w:rPr>
        <w:t>后</w:t>
      </w:r>
      <w:r>
        <w:t>，</w:t>
      </w:r>
      <w:r>
        <w:rPr>
          <w:rFonts w:hint="eastAsia"/>
        </w:rPr>
        <w:t>那么</w:t>
      </w:r>
      <w:r>
        <w:t>总体</w:t>
      </w:r>
      <w:r>
        <w:rPr>
          <w:rFonts w:hint="eastAsia"/>
        </w:rPr>
        <w:t>的</w:t>
      </w:r>
      <w:r>
        <w:t>效应量</w:t>
      </w:r>
      <w:r>
        <w:rPr>
          <w:rFonts w:hint="eastAsia"/>
        </w:rPr>
        <w:t>就</w:t>
      </w:r>
      <w:r>
        <w:t>已知</w:t>
      </w:r>
      <w:r>
        <w:rPr>
          <w:rFonts w:hint="eastAsia"/>
        </w:rPr>
        <w:t>了</w:t>
      </w:r>
      <w:r>
        <w:t>，且不需要计算置信区间。如果总体</w:t>
      </w:r>
      <w:r>
        <w:rPr>
          <w:rFonts w:hint="eastAsia"/>
        </w:rPr>
        <w:t>规模已知</w:t>
      </w:r>
      <w:r>
        <w:t>，但</w:t>
      </w:r>
      <w:r>
        <w:rPr>
          <w:rFonts w:hint="eastAsia"/>
        </w:rPr>
        <w:t>并未测量</w:t>
      </w:r>
      <w:r>
        <w:t>全部</w:t>
      </w:r>
      <w:r>
        <w:rPr>
          <w:rFonts w:hint="eastAsia"/>
        </w:rPr>
        <w:t>的</w:t>
      </w:r>
      <w:r>
        <w:t>数据，那么随着</w:t>
      </w:r>
      <w:r>
        <w:rPr>
          <w:rFonts w:hint="eastAsia"/>
        </w:rPr>
        <w:t>被试量逐渐</w:t>
      </w:r>
      <w:r>
        <w:t>趋近于</w:t>
      </w:r>
      <w:r>
        <w:rPr>
          <w:rFonts w:hint="eastAsia"/>
        </w:rPr>
        <w:t>目标总体</w:t>
      </w:r>
      <w:r>
        <w:t>，置信区间宽度</w:t>
      </w:r>
      <w:r>
        <w:rPr>
          <w:rFonts w:hint="eastAsia"/>
        </w:rPr>
        <w:t>也将</w:t>
      </w:r>
      <w:r>
        <w:t>逐渐缩小到零。这被称为估计方差的有限总体校正</w:t>
      </w:r>
      <w:r>
        <w:rPr>
          <w:rFonts w:hint="eastAsia"/>
        </w:rPr>
        <w:t>系数</w:t>
      </w:r>
      <w:r>
        <w:t>(Kish, 1965)</w:t>
      </w:r>
      <w:r>
        <w:t>。</w:t>
      </w:r>
      <w:r w:rsidRPr="00E12FFC">
        <w:t>样本均值的方差为</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n</m:t>
            </m:r>
          </m:den>
        </m:f>
      </m:oMath>
      <w:r w:rsidRPr="00E12FFC">
        <w:t>，</w:t>
      </w:r>
      <w:r w:rsidRPr="00E12FFC">
        <w:rPr>
          <w:rFonts w:hint="eastAsia"/>
        </w:rPr>
        <w:t>而</w:t>
      </w:r>
      <w:r w:rsidRPr="00E12FFC">
        <w:t>在有限总体中，</w:t>
      </w:r>
      <w:r w:rsidRPr="00E12FFC">
        <w:rPr>
          <w:rFonts w:hint="eastAsia"/>
        </w:rPr>
        <w:t>它要乘以标准误的有限总体校正系数</w:t>
      </w:r>
      <w:r w:rsidRPr="00E12FFC">
        <w:t xml:space="preserve">: </w:t>
      </w:r>
    </w:p>
    <w:p w14:paraId="6101763F" w14:textId="77777777" w:rsidR="009D4C13" w:rsidRDefault="009D4C13" w:rsidP="009D4C13">
      <w:pPr>
        <w:ind w:firstLine="420"/>
        <w:jc w:val="center"/>
      </w:pPr>
      <w:r w:rsidRPr="00E12FFC">
        <w:rPr>
          <w:i/>
        </w:rPr>
        <w:t xml:space="preserve"> </w:t>
      </w:r>
      <m:oMath>
        <m:r>
          <w:rPr>
            <w:rFonts w:ascii="Cambria Math" w:hAnsi="Cambria Math"/>
          </w:rPr>
          <m:t>FPC</m:t>
        </m:r>
        <m:r>
          <m:rPr>
            <m:sty m:val="p"/>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r>
                  <w:rPr>
                    <w:rFonts w:ascii="Cambria Math" w:hAnsi="Cambria Math" w:hint="eastAsia"/>
                  </w:rPr>
                  <m:t>n</m:t>
                </m:r>
                <m:r>
                  <w:rPr>
                    <w:rFonts w:ascii="Cambria Math" w:hAnsi="Cambria Math"/>
                  </w:rPr>
                  <m:t>)</m:t>
                </m:r>
              </m:num>
              <m:den>
                <m:r>
                  <w:rPr>
                    <w:rFonts w:ascii="Cambria Math" w:hAnsi="Cambria Math"/>
                  </w:rPr>
                  <m:t>(N-1</m:t>
                </m:r>
                <m:r>
                  <m:rPr>
                    <m:sty m:val="p"/>
                  </m:rPr>
                  <w:rPr>
                    <w:rFonts w:ascii="Cambria Math" w:hAnsi="Cambria Math" w:hint="eastAsia"/>
                  </w:rPr>
                  <m:t>）</m:t>
                </m:r>
              </m:den>
            </m:f>
          </m:e>
        </m:rad>
      </m:oMath>
    </w:p>
    <w:p w14:paraId="1022456D" w14:textId="77777777" w:rsidR="009D4C13" w:rsidRDefault="009D4C13" w:rsidP="009D4C13">
      <w:pPr>
        <w:ind w:firstLine="420"/>
      </w:pPr>
      <w:r>
        <w:t>其中</w:t>
      </w:r>
      <w:r>
        <w:t>N</w:t>
      </w:r>
      <w:r>
        <w:t>为总体大小，</w:t>
      </w:r>
      <w:r>
        <w:t>n</w:t>
      </w:r>
      <w:r>
        <w:t>为样本量。当</w:t>
      </w:r>
      <w:r>
        <w:t>N</w:t>
      </w:r>
      <w:r>
        <w:t>远大于</w:t>
      </w:r>
      <w:r>
        <w:t>n</w:t>
      </w:r>
      <w:r>
        <w:t>时，校正</w:t>
      </w:r>
      <w:r>
        <w:rPr>
          <w:rFonts w:hint="eastAsia"/>
        </w:rPr>
        <w:t>系数</w:t>
      </w:r>
      <w:r>
        <w:t>将趋近于</w:t>
      </w:r>
      <w:r>
        <w:t>1(</w:t>
      </w:r>
      <w:r>
        <w:t>因此，当总体非常大时，这种校正通常被忽略，</w:t>
      </w:r>
      <w:r>
        <w:rPr>
          <w:rFonts w:hint="eastAsia"/>
        </w:rPr>
        <w:t>尽管</w:t>
      </w:r>
      <w:r>
        <w:t>总体是有限的</w:t>
      </w:r>
      <w:r>
        <w:t>)</w:t>
      </w:r>
      <w:r>
        <w:t>，并且不会对方差产生显著影响。当测量总体时，</w:t>
      </w:r>
      <w:r>
        <w:rPr>
          <w:rFonts w:hint="eastAsia"/>
        </w:rPr>
        <w:t>校正系数</w:t>
      </w:r>
      <w:r>
        <w:t>为</w:t>
      </w:r>
      <w:r>
        <w:t>0</w:t>
      </w:r>
      <w:r>
        <w:t>，这样方差也为</w:t>
      </w:r>
      <w:r>
        <w:t>0</w:t>
      </w:r>
      <w:r>
        <w:t>。例如，当总体为</w:t>
      </w:r>
      <w:r>
        <w:t>100</w:t>
      </w:r>
      <w:r>
        <w:t>名顶尖运动员时，采集的样本量为</w:t>
      </w:r>
      <w:r>
        <w:t>35</w:t>
      </w:r>
      <w:r>
        <w:t>名运动员，有限</w:t>
      </w:r>
      <w:r>
        <w:rPr>
          <w:rFonts w:hint="eastAsia"/>
        </w:rPr>
        <w:t>总体校正系数</w:t>
      </w:r>
      <w:r>
        <w:t>为</w:t>
      </w:r>
      <m:oMath>
        <m:rad>
          <m:radPr>
            <m:degHide m:val="1"/>
            <m:ctrlPr>
              <w:rPr>
                <w:rFonts w:ascii="Cambria Math" w:hAnsi="Cambria Math"/>
              </w:rPr>
            </m:ctrlPr>
          </m:radPr>
          <m:deg/>
          <m:e>
            <m:r>
              <w:rPr>
                <w:rFonts w:ascii="Cambria Math" w:hAnsi="Cambria Math"/>
              </w:rPr>
              <m:t>(100</m:t>
            </m:r>
            <m:r>
              <w:rPr>
                <w:rFonts w:ascii="微软雅黑" w:eastAsia="微软雅黑" w:hAnsi="微软雅黑" w:cs="微软雅黑" w:hint="eastAsia"/>
              </w:rPr>
              <m:t>-</m:t>
            </m:r>
            <m:r>
              <w:rPr>
                <w:rFonts w:ascii="Cambria Math" w:hAnsi="Cambria Math"/>
              </w:rPr>
              <m:t>35)/(100-1)</m:t>
            </m:r>
          </m:e>
        </m:rad>
        <m:r>
          <w:rPr>
            <w:rFonts w:ascii="Cambria Math" w:hAnsi="Cambria Math"/>
          </w:rPr>
          <m:t>=0.81</m:t>
        </m:r>
      </m:oMath>
      <w:r>
        <w:t>。</w:t>
      </w:r>
      <w:r w:rsidRPr="0019636E">
        <w:t>superb</w:t>
      </w:r>
      <w:r>
        <w:t xml:space="preserve"> R</w:t>
      </w:r>
      <w:r>
        <w:t>包可以计算校正后的总体置信区间</w:t>
      </w:r>
      <w:r>
        <w:t>(Cousineau &amp; Chiasson, 2019)</w:t>
      </w:r>
      <w:r>
        <w:t>。</w:t>
      </w:r>
    </w:p>
    <w:p w14:paraId="0DCE27B7" w14:textId="77777777" w:rsidR="009D4C13" w:rsidRDefault="009D4C13" w:rsidP="00777ECA">
      <w:pPr>
        <w:pStyle w:val="2"/>
      </w:pPr>
      <w:r>
        <w:t>有限的资源</w:t>
      </w:r>
    </w:p>
    <w:p w14:paraId="38D6450A" w14:textId="77777777" w:rsidR="009D4C13" w:rsidRDefault="009D4C13" w:rsidP="009D4C13">
      <w:pPr>
        <w:ind w:firstLine="420"/>
      </w:pPr>
      <w:r>
        <w:t>在研究中，常因资源</w:t>
      </w:r>
      <w:r>
        <w:rPr>
          <w:rFonts w:hint="eastAsia"/>
        </w:rPr>
        <w:t>限制而使得</w:t>
      </w:r>
      <w:r>
        <w:t>数据</w:t>
      </w:r>
      <w:r>
        <w:rPr>
          <w:rFonts w:hint="eastAsia"/>
        </w:rPr>
        <w:t>无法合理收集</w:t>
      </w:r>
      <w:r>
        <w:t>(Lenth, 2001)</w:t>
      </w:r>
      <w:r>
        <w:t>。</w:t>
      </w:r>
      <w:r>
        <w:rPr>
          <w:rFonts w:hint="eastAsia"/>
        </w:rPr>
        <w:t>因此实际上，样本量总是</w:t>
      </w:r>
      <w:r>
        <w:t>受到资源的限制，</w:t>
      </w:r>
      <w:r>
        <w:rPr>
          <w:rFonts w:hint="eastAsia"/>
        </w:rPr>
        <w:t>纵使它并不是</w:t>
      </w:r>
      <w:r>
        <w:t>决定样本量的主要</w:t>
      </w:r>
      <w:r>
        <w:rPr>
          <w:rFonts w:hint="eastAsia"/>
        </w:rPr>
        <w:t>缘由</w:t>
      </w:r>
      <w:r>
        <w:t>，</w:t>
      </w:r>
      <w:r>
        <w:rPr>
          <w:rFonts w:hint="eastAsia"/>
        </w:rPr>
        <w:t>但</w:t>
      </w:r>
      <w:r>
        <w:t>也总是次要</w:t>
      </w:r>
      <w:r>
        <w:rPr>
          <w:rFonts w:hint="eastAsia"/>
        </w:rPr>
        <w:t>缘由</w:t>
      </w:r>
      <w:r>
        <w:t>。</w:t>
      </w:r>
    </w:p>
    <w:p w14:paraId="0F2354E5" w14:textId="77777777" w:rsidR="009D4C13" w:rsidRDefault="009D4C13" w:rsidP="009D4C13">
      <w:pPr>
        <w:ind w:firstLine="420"/>
      </w:pPr>
      <w:r>
        <w:t>尽管资源限制</w:t>
      </w:r>
      <w:r>
        <w:rPr>
          <w:rFonts w:hint="eastAsia"/>
        </w:rPr>
        <w:t>无处不在</w:t>
      </w:r>
      <w:r>
        <w:t>，但</w:t>
      </w:r>
      <w:r>
        <w:rPr>
          <w:rFonts w:hint="eastAsia"/>
        </w:rPr>
        <w:t>样本量的问题在</w:t>
      </w:r>
      <w:r>
        <w:t>实验设计</w:t>
      </w:r>
      <w:r>
        <w:rPr>
          <w:rFonts w:hint="eastAsia"/>
        </w:rPr>
        <w:t>环节</w:t>
      </w:r>
      <w:r>
        <w:t>却没有得到足够的重视</w:t>
      </w:r>
      <w:r>
        <w:t>(</w:t>
      </w:r>
      <w:r>
        <w:t>一个例外的例子，可见</w:t>
      </w:r>
      <w:r>
        <w:t>Bulus</w:t>
      </w:r>
      <w:r>
        <w:t>和</w:t>
      </w:r>
      <w:r>
        <w:t>Dong(2021))</w:t>
      </w:r>
      <w:r>
        <w:t>。这</w:t>
      </w:r>
      <w:r>
        <w:rPr>
          <w:rFonts w:hint="eastAsia"/>
        </w:rPr>
        <w:t>导致人们</w:t>
      </w:r>
      <w:r>
        <w:t>觉得承认资源限制是不</w:t>
      </w:r>
      <w:r>
        <w:rPr>
          <w:rFonts w:hint="eastAsia"/>
        </w:rPr>
        <w:t>合时宜</w:t>
      </w:r>
      <w:r>
        <w:t>的，但事实并非如此</w:t>
      </w:r>
      <w:r>
        <w:rPr>
          <w:rFonts w:hint="eastAsia"/>
        </w:rPr>
        <w:t>，</w:t>
      </w:r>
      <w:r>
        <w:t>资源限制</w:t>
      </w:r>
      <w:r>
        <w:rPr>
          <w:rFonts w:hint="eastAsia"/>
        </w:rPr>
        <w:t>是一个很常见的问题</w:t>
      </w:r>
      <w:r>
        <w:t>，</w:t>
      </w:r>
      <w:r>
        <w:rPr>
          <w:rFonts w:hint="eastAsia"/>
        </w:rPr>
        <w:t>所以</w:t>
      </w:r>
      <w:r>
        <w:t>一个负责任的</w:t>
      </w:r>
      <w:r>
        <w:rPr>
          <w:rFonts w:hint="eastAsia"/>
        </w:rPr>
        <w:t>研究者</w:t>
      </w:r>
      <w:r>
        <w:t>在设计研究时，应</w:t>
      </w:r>
      <w:r>
        <w:rPr>
          <w:rFonts w:hint="eastAsia"/>
        </w:rPr>
        <w:t>当</w:t>
      </w:r>
      <w:r>
        <w:t>仔细评估资源限制</w:t>
      </w:r>
      <w:r>
        <w:rPr>
          <w:rFonts w:hint="eastAsia"/>
        </w:rPr>
        <w:t>所带来的影响</w:t>
      </w:r>
      <w:r>
        <w:t>。</w:t>
      </w:r>
      <w:r>
        <w:rPr>
          <w:rFonts w:hint="eastAsia"/>
        </w:rPr>
        <w:t>同样的，</w:t>
      </w:r>
      <w:r>
        <w:t>资源限制的评估</w:t>
      </w:r>
      <w:r>
        <w:rPr>
          <w:rFonts w:hint="eastAsia"/>
        </w:rPr>
        <w:t>也是</w:t>
      </w:r>
      <w:r>
        <w:t>数据收集</w:t>
      </w:r>
      <w:r>
        <w:rPr>
          <w:rFonts w:hint="eastAsia"/>
        </w:rPr>
        <w:t>的</w:t>
      </w:r>
      <w:r>
        <w:t>成本</w:t>
      </w:r>
      <w:r>
        <w:rPr>
          <w:rFonts w:hint="eastAsia"/>
        </w:rPr>
        <w:t>与</w:t>
      </w:r>
      <w:r>
        <w:t>数据信息价值</w:t>
      </w:r>
      <w:r>
        <w:rPr>
          <w:rFonts w:hint="eastAsia"/>
        </w:rPr>
        <w:t>之</w:t>
      </w:r>
      <w:r>
        <w:t>间的权衡。即使研究</w:t>
      </w:r>
      <w:r>
        <w:rPr>
          <w:rFonts w:hint="eastAsia"/>
        </w:rPr>
        <w:t>者</w:t>
      </w:r>
      <w:r>
        <w:t>没有明确量化这种权衡，但这也会在他们的实际操作中体现出来。例如，研究</w:t>
      </w:r>
      <w:r>
        <w:rPr>
          <w:rFonts w:hint="eastAsia"/>
        </w:rPr>
        <w:t>者</w:t>
      </w:r>
      <w:r>
        <w:t>很少把所有的资源</w:t>
      </w:r>
      <w:r>
        <w:rPr>
          <w:rFonts w:hint="eastAsia"/>
        </w:rPr>
        <w:t>都投</w:t>
      </w:r>
      <w:r>
        <w:t>在</w:t>
      </w:r>
      <w:r>
        <w:rPr>
          <w:rFonts w:hint="eastAsia"/>
        </w:rPr>
        <w:t>某</w:t>
      </w:r>
      <w:r>
        <w:t>一项研究上。</w:t>
      </w:r>
      <w:r>
        <w:rPr>
          <w:rFonts w:hint="eastAsia"/>
        </w:rPr>
        <w:t>鉴于</w:t>
      </w:r>
      <w:r>
        <w:t>资源有限，研究</w:t>
      </w:r>
      <w:r>
        <w:rPr>
          <w:rFonts w:hint="eastAsia"/>
        </w:rPr>
        <w:t>者们</w:t>
      </w:r>
      <w:r>
        <w:t>面临</w:t>
      </w:r>
      <w:r>
        <w:rPr>
          <w:rFonts w:hint="eastAsia"/>
        </w:rPr>
        <w:t>的是</w:t>
      </w:r>
      <w:r>
        <w:t>如何</w:t>
      </w:r>
      <w:r>
        <w:rPr>
          <w:rFonts w:hint="eastAsia"/>
        </w:rPr>
        <w:t>在</w:t>
      </w:r>
      <w:r>
        <w:t>多个研究</w:t>
      </w:r>
      <w:r>
        <w:rPr>
          <w:rFonts w:hint="eastAsia"/>
        </w:rPr>
        <w:t>项目</w:t>
      </w:r>
      <w:r>
        <w:t>上</w:t>
      </w:r>
      <w:r>
        <w:rPr>
          <w:rFonts w:hint="eastAsia"/>
        </w:rPr>
        <w:t>优化</w:t>
      </w:r>
      <w:r>
        <w:t>资源</w:t>
      </w:r>
      <w:r>
        <w:rPr>
          <w:rFonts w:hint="eastAsia"/>
        </w:rPr>
        <w:t>的分配</w:t>
      </w:r>
      <w:r>
        <w:t>。</w:t>
      </w:r>
    </w:p>
    <w:p w14:paraId="597C9AE0" w14:textId="77777777" w:rsidR="009D4C13" w:rsidRDefault="009D4C13" w:rsidP="009D4C13">
      <w:pPr>
        <w:ind w:firstLine="420"/>
      </w:pPr>
      <w:r>
        <w:t>时间和经费是所有</w:t>
      </w:r>
      <w:r>
        <w:rPr>
          <w:rFonts w:hint="eastAsia"/>
        </w:rPr>
        <w:t>研究者</w:t>
      </w:r>
      <w:r>
        <w:t>都</w:t>
      </w:r>
      <w:r>
        <w:rPr>
          <w:rFonts w:hint="eastAsia"/>
        </w:rPr>
        <w:t>要</w:t>
      </w:r>
      <w:r>
        <w:t>面临的限制。一个博士生有一定的时间来完成一篇博士论文，但</w:t>
      </w:r>
      <w:r>
        <w:lastRenderedPageBreak/>
        <w:t>通常在这段时间内也需完成多条研究线。除了时间限制，研究</w:t>
      </w:r>
      <w:r>
        <w:rPr>
          <w:rFonts w:hint="eastAsia"/>
        </w:rPr>
        <w:t>者</w:t>
      </w:r>
      <w:r>
        <w:t>的经费也很有限，这往往直接影响到数据收集</w:t>
      </w:r>
      <w:r>
        <w:rPr>
          <w:rFonts w:hint="eastAsia"/>
        </w:rPr>
        <w:t>的数</w:t>
      </w:r>
      <w:r>
        <w:t>量。在某些研究领域</w:t>
      </w:r>
      <w:r>
        <w:rPr>
          <w:rFonts w:hint="eastAsia"/>
        </w:rPr>
        <w:t>也</w:t>
      </w:r>
      <w:r>
        <w:t>存在的第三</w:t>
      </w:r>
      <w:r>
        <w:rPr>
          <w:rFonts w:hint="eastAsia"/>
        </w:rPr>
        <w:t>种</w:t>
      </w:r>
      <w:r>
        <w:t>限制，比如在研究患有罕见疾病的患者时，可能</w:t>
      </w:r>
      <w:r>
        <w:rPr>
          <w:rFonts w:hint="eastAsia"/>
        </w:rPr>
        <w:t>本身</w:t>
      </w:r>
      <w:r>
        <w:t>能够</w:t>
      </w:r>
      <w:r>
        <w:rPr>
          <w:rFonts w:hint="eastAsia"/>
        </w:rPr>
        <w:t>获取的</w:t>
      </w:r>
      <w:r>
        <w:t>数据量</w:t>
      </w:r>
      <w:r>
        <w:rPr>
          <w:rFonts w:hint="eastAsia"/>
        </w:rPr>
        <w:t>就</w:t>
      </w:r>
      <w:r>
        <w:t>非常少。</w:t>
      </w:r>
      <w:r>
        <w:rPr>
          <w:rFonts w:hint="eastAsia"/>
        </w:rPr>
        <w:t>总而言之，对有限</w:t>
      </w:r>
      <w:r>
        <w:t>资源</w:t>
      </w:r>
      <w:r>
        <w:rPr>
          <w:rFonts w:hint="eastAsia"/>
        </w:rPr>
        <w:t>的优化置于规划</w:t>
      </w:r>
      <w:r>
        <w:t>样本量的</w:t>
      </w:r>
      <w:r>
        <w:rPr>
          <w:rFonts w:hint="eastAsia"/>
        </w:rPr>
        <w:t>首要位置</w:t>
      </w:r>
      <w:r>
        <w:t>，并</w:t>
      </w:r>
      <w:r>
        <w:rPr>
          <w:rFonts w:hint="eastAsia"/>
        </w:rPr>
        <w:t>从研究者的可用</w:t>
      </w:r>
      <w:r>
        <w:t>资源</w:t>
      </w:r>
      <w:r>
        <w:rPr>
          <w:rFonts w:hint="eastAsia"/>
        </w:rPr>
        <w:t>出发。将其</w:t>
      </w:r>
      <w:r>
        <w:t>在</w:t>
      </w:r>
      <w:r>
        <w:rPr>
          <w:rFonts w:hint="eastAsia"/>
        </w:rPr>
        <w:t>既定的</w:t>
      </w:r>
      <w:r>
        <w:t>时间</w:t>
      </w:r>
      <w:r>
        <w:rPr>
          <w:rFonts w:hint="eastAsia"/>
        </w:rPr>
        <w:t>、成本</w:t>
      </w:r>
      <w:r>
        <w:t>内转化为研究</w:t>
      </w:r>
      <w:r>
        <w:rPr>
          <w:rFonts w:hint="eastAsia"/>
        </w:rPr>
        <w:t>者预期的样本</w:t>
      </w:r>
      <w:r>
        <w:t>量</w:t>
      </w:r>
      <w:r>
        <w:t>(N)</w:t>
      </w:r>
      <w:r>
        <w:t>。但</w:t>
      </w:r>
      <w:r>
        <w:rPr>
          <w:rFonts w:hint="eastAsia"/>
        </w:rPr>
        <w:t>问题就</w:t>
      </w:r>
      <w:r>
        <w:t>在于</w:t>
      </w:r>
      <w:r>
        <w:rPr>
          <w:rFonts w:hint="eastAsia"/>
        </w:rPr>
        <w:t>如何</w:t>
      </w:r>
      <w:r>
        <w:t>评估</w:t>
      </w:r>
      <w:r>
        <w:rPr>
          <w:rFonts w:hint="eastAsia"/>
        </w:rPr>
        <w:t>这</w:t>
      </w:r>
      <w:r>
        <w:t>N</w:t>
      </w:r>
      <w:r>
        <w:rPr>
          <w:rFonts w:hint="eastAsia"/>
        </w:rPr>
        <w:t>个测量</w:t>
      </w:r>
      <w:r>
        <w:t>值是否值得。如何</w:t>
      </w:r>
      <w:r>
        <w:rPr>
          <w:rFonts w:hint="eastAsia"/>
        </w:rPr>
        <w:t>判断</w:t>
      </w:r>
      <w:r>
        <w:t>一项研究是否提供</w:t>
      </w:r>
      <w:r>
        <w:rPr>
          <w:rFonts w:hint="eastAsia"/>
        </w:rPr>
        <w:t>了</w:t>
      </w:r>
      <w:r>
        <w:t>充足的信息，以及</w:t>
      </w:r>
      <w:r>
        <w:rPr>
          <w:rFonts w:hint="eastAsia"/>
        </w:rPr>
        <w:t>判断数据收集从何时起将没有意义</w:t>
      </w:r>
      <w:r>
        <w:t>?</w:t>
      </w:r>
    </w:p>
    <w:p w14:paraId="1C4E5A5F" w14:textId="77777777" w:rsidR="009D4C13" w:rsidRDefault="009D4C13" w:rsidP="009D4C13">
      <w:pPr>
        <w:ind w:firstLine="420"/>
      </w:pPr>
      <w:r>
        <w:t>当</w:t>
      </w:r>
      <w:r>
        <w:rPr>
          <w:rFonts w:hint="eastAsia"/>
        </w:rPr>
        <w:t>衡量</w:t>
      </w:r>
      <w:r>
        <w:t>资源</w:t>
      </w:r>
      <w:r>
        <w:rPr>
          <w:rFonts w:hint="eastAsia"/>
        </w:rPr>
        <w:t>受限</w:t>
      </w:r>
      <w:r>
        <w:t>是否使数据收集信息</w:t>
      </w:r>
      <w:r>
        <w:rPr>
          <w:rFonts w:hint="eastAsia"/>
        </w:rPr>
        <w:t>不足</w:t>
      </w:r>
      <w:r>
        <w:t>时，研究</w:t>
      </w:r>
      <w:r>
        <w:rPr>
          <w:rFonts w:hint="eastAsia"/>
        </w:rPr>
        <w:t>者</w:t>
      </w:r>
      <w:r>
        <w:t>需要</w:t>
      </w:r>
      <w:r>
        <w:rPr>
          <w:rFonts w:hint="eastAsia"/>
        </w:rPr>
        <w:t>明确</w:t>
      </w:r>
      <w:r>
        <w:t>他们在收集数据时</w:t>
      </w:r>
      <w:r>
        <w:rPr>
          <w:rFonts w:hint="eastAsia"/>
        </w:rPr>
        <w:t>的</w:t>
      </w:r>
      <w:r>
        <w:t>推</w:t>
      </w:r>
      <w:r>
        <w:rPr>
          <w:rFonts w:hint="eastAsia"/>
        </w:rPr>
        <w:t>断</w:t>
      </w:r>
      <w:r>
        <w:t>目标</w:t>
      </w:r>
      <w:r>
        <w:rPr>
          <w:rFonts w:hint="eastAsia"/>
        </w:rPr>
        <w:t>是什么</w:t>
      </w:r>
      <w:r>
        <w:t>(Parker &amp; Berman, 2003)</w:t>
      </w:r>
      <w:r>
        <w:t>。</w:t>
      </w:r>
      <w:r>
        <w:rPr>
          <w:rFonts w:hint="eastAsia"/>
        </w:rPr>
        <w:t>但</w:t>
      </w:r>
      <w:r>
        <w:t>有数据总比没有数据</w:t>
      </w:r>
      <w:r>
        <w:rPr>
          <w:rFonts w:hint="eastAsia"/>
        </w:rPr>
        <w:t>强</w:t>
      </w:r>
      <w:r>
        <w:t>，所以从</w:t>
      </w:r>
      <w:r>
        <w:rPr>
          <w:rFonts w:hint="eastAsia"/>
        </w:rPr>
        <w:t>某种</w:t>
      </w:r>
      <w:r>
        <w:t>意义上来说，所有收集到的数据都是有价值的。然而，收集数据所花费的成本可能超</w:t>
      </w:r>
      <w:r>
        <w:rPr>
          <w:rFonts w:hint="eastAsia"/>
        </w:rPr>
        <w:t>过了</w:t>
      </w:r>
      <w:r>
        <w:t>数据所带来的</w:t>
      </w:r>
      <w:r>
        <w:rPr>
          <w:rFonts w:hint="eastAsia"/>
        </w:rPr>
        <w:t>价值</w:t>
      </w:r>
      <w:r>
        <w:t>。</w:t>
      </w:r>
    </w:p>
    <w:p w14:paraId="04ED9D92" w14:textId="77777777" w:rsidR="009D4C13" w:rsidRDefault="009D4C13" w:rsidP="009D4C13">
      <w:pPr>
        <w:ind w:firstLine="420"/>
      </w:pPr>
      <w:r>
        <w:rPr>
          <w:rFonts w:hint="eastAsia"/>
        </w:rPr>
        <w:t>无论有或没有数据，在确实需要做出决策时，对数据收集是否具有价值进行评估</w:t>
      </w:r>
      <w:r>
        <w:t>是最</w:t>
      </w:r>
      <w:r>
        <w:rPr>
          <w:rFonts w:hint="eastAsia"/>
        </w:rPr>
        <w:t>直接</w:t>
      </w:r>
      <w:r>
        <w:t>的</w:t>
      </w:r>
      <w:r>
        <w:rPr>
          <w:rFonts w:hint="eastAsia"/>
        </w:rPr>
        <w:t>方法</w:t>
      </w:r>
      <w:r>
        <w:t>。在这种情况下，任何额外的数据都将减少决策过程的错误率，</w:t>
      </w:r>
      <w:r>
        <w:rPr>
          <w:rFonts w:hint="eastAsia"/>
        </w:rPr>
        <w:t>哪怕只是一点点</w:t>
      </w:r>
      <w:r>
        <w:t>。例如，在没有数据的情况下，</w:t>
      </w:r>
      <w:r>
        <w:rPr>
          <w:rFonts w:hint="eastAsia"/>
        </w:rPr>
        <w:t>让</w:t>
      </w:r>
      <w:r>
        <w:t>我们猜测两种</w:t>
      </w:r>
      <w:r>
        <w:rPr>
          <w:rFonts w:hint="eastAsia"/>
        </w:rPr>
        <w:t>条件</w:t>
      </w:r>
      <w:r>
        <w:t>中哪</w:t>
      </w:r>
      <w:r>
        <w:rPr>
          <w:rFonts w:hint="eastAsia"/>
        </w:rPr>
        <w:t>个条件的</w:t>
      </w:r>
      <w:r>
        <w:t>真实平均分数</w:t>
      </w:r>
      <w:r>
        <w:rPr>
          <w:rFonts w:hint="eastAsia"/>
        </w:rPr>
        <w:t>更高</w:t>
      </w:r>
      <w:r>
        <w:t>，显然</w:t>
      </w:r>
      <w:r>
        <w:rPr>
          <w:rFonts w:hint="eastAsia"/>
        </w:rPr>
        <w:t>我们的猜测不会比猜</w:t>
      </w:r>
      <w:r>
        <w:t>抛硬币</w:t>
      </w:r>
      <w:r>
        <w:rPr>
          <w:rFonts w:hint="eastAsia"/>
        </w:rPr>
        <w:t>来的</w:t>
      </w:r>
      <w:r>
        <w:t>更加准确。但有了一些数据后，我们可以选择具有</w:t>
      </w:r>
      <w:r>
        <w:rPr>
          <w:rFonts w:hint="eastAsia"/>
        </w:rPr>
        <w:t>更</w:t>
      </w:r>
      <w:r>
        <w:t>高平均值的条件</w:t>
      </w:r>
      <w:r>
        <w:rPr>
          <w:rFonts w:hint="eastAsia"/>
        </w:rPr>
        <w:t>，并以此</w:t>
      </w:r>
      <w:r>
        <w:t>做出更准确的决策。</w:t>
      </w:r>
      <w:r>
        <w:rPr>
          <w:rFonts w:hint="eastAsia"/>
        </w:rPr>
        <w:t>尽管拥有</w:t>
      </w:r>
      <w:r>
        <w:t>少量的数据，</w:t>
      </w:r>
      <w:r>
        <w:rPr>
          <w:rFonts w:hint="eastAsia"/>
        </w:rPr>
        <w:t>但</w:t>
      </w:r>
      <w:r>
        <w:t>我们仍</w:t>
      </w:r>
      <w:r>
        <w:rPr>
          <w:rFonts w:hint="eastAsia"/>
        </w:rPr>
        <w:t>可能</w:t>
      </w:r>
      <w:r>
        <w:t>犯错误，但错误率比没有任何数据要小。在这些情况下，只要错误率的降低</w:t>
      </w:r>
      <w:r>
        <w:rPr>
          <w:rFonts w:hint="eastAsia"/>
        </w:rPr>
        <w:t>优于</w:t>
      </w:r>
      <w:r>
        <w:t>数据收集的成本，</w:t>
      </w:r>
      <w:r>
        <w:rPr>
          <w:rFonts w:hint="eastAsia"/>
        </w:rPr>
        <w:t>那么</w:t>
      </w:r>
      <w:r>
        <w:t>信息价值可能</w:t>
      </w:r>
      <w:r>
        <w:rPr>
          <w:rFonts w:hint="eastAsia"/>
        </w:rPr>
        <w:t>便</w:t>
      </w:r>
      <w:r>
        <w:t>是</w:t>
      </w:r>
      <w:r>
        <w:rPr>
          <w:rFonts w:hint="eastAsia"/>
        </w:rPr>
        <w:t>正向的</w:t>
      </w:r>
      <w:r>
        <w:t>。</w:t>
      </w:r>
    </w:p>
    <w:p w14:paraId="2AC2A037" w14:textId="77777777" w:rsidR="009D4C13" w:rsidRDefault="009D4C13" w:rsidP="009D4C13">
      <w:pPr>
        <w:ind w:firstLine="420"/>
      </w:pPr>
      <w:r>
        <w:t>小</w:t>
      </w:r>
      <w:r>
        <w:rPr>
          <w:rFonts w:hint="eastAsia"/>
        </w:rPr>
        <w:t>样本数据体现</w:t>
      </w:r>
      <w:r>
        <w:t>价值的另一种方式是，它</w:t>
      </w:r>
      <w:r>
        <w:rPr>
          <w:rFonts w:hint="eastAsia"/>
        </w:rPr>
        <w:t>可能将会</w:t>
      </w:r>
      <w:r>
        <w:t>被用来进行元分析</w:t>
      </w:r>
      <w:r>
        <w:t>(Maxwell &amp; Kelley, 2011)</w:t>
      </w:r>
      <w:r>
        <w:t>。这</w:t>
      </w:r>
      <w:r>
        <w:rPr>
          <w:rFonts w:hint="eastAsia"/>
        </w:rPr>
        <w:t>种</w:t>
      </w:r>
      <w:r>
        <w:t>方式</w:t>
      </w:r>
      <w:r>
        <w:rPr>
          <w:rFonts w:hint="eastAsia"/>
        </w:rPr>
        <w:t>需</w:t>
      </w:r>
      <w:r>
        <w:t>小</w:t>
      </w:r>
      <w:r>
        <w:rPr>
          <w:rFonts w:hint="eastAsia"/>
        </w:rPr>
        <w:t>样本满足</w:t>
      </w:r>
      <w:r>
        <w:t>以下要求：</w:t>
      </w:r>
      <w:r>
        <w:rPr>
          <w:rFonts w:hint="eastAsia"/>
        </w:rPr>
        <w:t>1</w:t>
      </w:r>
      <w:r>
        <w:rPr>
          <w:rFonts w:hint="eastAsia"/>
        </w:rPr>
        <w:t>）</w:t>
      </w:r>
      <w:r>
        <w:t>研究</w:t>
      </w:r>
      <w:r>
        <w:rPr>
          <w:rFonts w:hint="eastAsia"/>
        </w:rPr>
        <w:t>者</w:t>
      </w:r>
      <w:r>
        <w:t>需公开数据，使得这些数据可用于日后的元分析；</w:t>
      </w:r>
      <w:r>
        <w:rPr>
          <w:rFonts w:hint="eastAsia"/>
        </w:rPr>
        <w:t>2</w:t>
      </w:r>
      <w:r>
        <w:rPr>
          <w:rFonts w:hint="eastAsia"/>
        </w:rPr>
        <w:t>）</w:t>
      </w:r>
      <w:r>
        <w:t>这些数据</w:t>
      </w:r>
      <w:r>
        <w:rPr>
          <w:rFonts w:hint="eastAsia"/>
        </w:rPr>
        <w:t>在未来有相当大的概率</w:t>
      </w:r>
      <w:r>
        <w:t>可被</w:t>
      </w:r>
      <w:r>
        <w:rPr>
          <w:rFonts w:hint="eastAsia"/>
        </w:rPr>
        <w:t>用</w:t>
      </w:r>
      <w:r>
        <w:t>于一个高质量的元分析</w:t>
      </w:r>
      <w:r>
        <w:t xml:space="preserve">(s . d . Halpern, </w:t>
      </w:r>
      <w:proofErr w:type="spellStart"/>
      <w:r>
        <w:t>Karlawish</w:t>
      </w:r>
      <w:proofErr w:type="spellEnd"/>
      <w:r>
        <w:t xml:space="preserve"> &amp;Berlin, 2002)</w:t>
      </w:r>
      <w:r>
        <w:t>。</w:t>
      </w:r>
      <w:r>
        <w:rPr>
          <w:rFonts w:hint="eastAsia"/>
        </w:rPr>
        <w:t>然而，</w:t>
      </w:r>
      <w:r>
        <w:t>关于未来是否会有这样的元分析</w:t>
      </w:r>
      <w:r>
        <w:rPr>
          <w:rFonts w:hint="eastAsia"/>
        </w:rPr>
        <w:t>是不确定的，所以需要将这种不确定性与</w:t>
      </w:r>
      <w:r>
        <w:t>数据收集的成本进行权衡。</w:t>
      </w:r>
    </w:p>
    <w:p w14:paraId="07891DF9" w14:textId="77777777" w:rsidR="009D4C13" w:rsidRDefault="009D4C13" w:rsidP="009D4C13">
      <w:pPr>
        <w:ind w:firstLine="420"/>
      </w:pPr>
      <w:r>
        <w:t>提高未来元分析</w:t>
      </w:r>
      <w:r>
        <w:rPr>
          <w:rFonts w:hint="eastAsia"/>
        </w:rPr>
        <w:t>可能性的</w:t>
      </w:r>
      <w:r>
        <w:t>一种方法是，由</w:t>
      </w:r>
      <w:r>
        <w:rPr>
          <w:rFonts w:hint="eastAsia"/>
        </w:rPr>
        <w:t>研究者</w:t>
      </w:r>
      <w:r>
        <w:t>自己来进行</w:t>
      </w:r>
      <w:r>
        <w:rPr>
          <w:rFonts w:hint="eastAsia"/>
        </w:rPr>
        <w:t>，</w:t>
      </w:r>
      <w:r>
        <w:t>他们</w:t>
      </w:r>
      <w:r>
        <w:rPr>
          <w:rFonts w:hint="eastAsia"/>
        </w:rPr>
        <w:t>可将</w:t>
      </w:r>
      <w:r>
        <w:t>进行</w:t>
      </w:r>
      <w:r>
        <w:rPr>
          <w:rFonts w:hint="eastAsia"/>
        </w:rPr>
        <w:t>的几项</w:t>
      </w:r>
      <w:r>
        <w:t>研究</w:t>
      </w:r>
      <w:r>
        <w:rPr>
          <w:rFonts w:hint="eastAsia"/>
        </w:rPr>
        <w:t>融合成</w:t>
      </w:r>
      <w:r>
        <w:t>一个小规模的元分析中</w:t>
      </w:r>
      <w:r>
        <w:t>(Cumming, 2014)</w:t>
      </w:r>
      <w:r>
        <w:t>。例如，研究</w:t>
      </w:r>
      <w:r>
        <w:rPr>
          <w:rFonts w:hint="eastAsia"/>
        </w:rPr>
        <w:t>者</w:t>
      </w:r>
      <w:r>
        <w:t>可能计划在接下来</w:t>
      </w:r>
      <w:r>
        <w:t>12</w:t>
      </w:r>
      <w:r>
        <w:t>年</w:t>
      </w:r>
      <w:r>
        <w:rPr>
          <w:rFonts w:hint="eastAsia"/>
        </w:rPr>
        <w:t>的授课中重复一项研究</w:t>
      </w:r>
      <w:r>
        <w:t>，并期望在</w:t>
      </w:r>
      <w:r>
        <w:t>12</w:t>
      </w:r>
      <w:r>
        <w:t>年后，</w:t>
      </w:r>
      <w:r>
        <w:rPr>
          <w:rFonts w:hint="eastAsia"/>
        </w:rPr>
        <w:t>对这</w:t>
      </w:r>
      <w:r>
        <w:t>12</w:t>
      </w:r>
      <w:r>
        <w:t>项研究</w:t>
      </w:r>
      <w:r>
        <w:rPr>
          <w:rFonts w:hint="eastAsia"/>
        </w:rPr>
        <w:t>进行</w:t>
      </w:r>
      <w:r>
        <w:t>元分析</w:t>
      </w:r>
      <w:r>
        <w:rPr>
          <w:rFonts w:hint="eastAsia"/>
        </w:rPr>
        <w:t>来求</w:t>
      </w:r>
      <w:r>
        <w:t>得有效推</w:t>
      </w:r>
      <w:r>
        <w:rPr>
          <w:rFonts w:hint="eastAsia"/>
        </w:rPr>
        <w:t>论</w:t>
      </w:r>
      <w:r>
        <w:t>(</w:t>
      </w:r>
      <w:r>
        <w:t>参考</w:t>
      </w:r>
      <w:proofErr w:type="spellStart"/>
      <w:r>
        <w:t>ter</w:t>
      </w:r>
      <w:proofErr w:type="spellEnd"/>
      <w:r>
        <w:t xml:space="preserve"> Schure</w:t>
      </w:r>
      <w:r>
        <w:t>和</w:t>
      </w:r>
      <w:r>
        <w:t>Grünwald(2019))</w:t>
      </w:r>
      <w:r>
        <w:t>。</w:t>
      </w:r>
      <w:r>
        <w:rPr>
          <w:rFonts w:hint="eastAsia"/>
        </w:rPr>
        <w:t>此外，</w:t>
      </w:r>
      <w:r>
        <w:t>如果一个研究</w:t>
      </w:r>
      <w:r>
        <w:rPr>
          <w:rFonts w:hint="eastAsia"/>
        </w:rPr>
        <w:t>者</w:t>
      </w:r>
      <w:r>
        <w:t>无法自己收集所需数据，他们</w:t>
      </w:r>
      <w:r>
        <w:rPr>
          <w:rFonts w:hint="eastAsia"/>
        </w:rPr>
        <w:t>也</w:t>
      </w:r>
      <w:r>
        <w:t>可以尝试建立一个合作网，让同一领域内的其他研究</w:t>
      </w:r>
      <w:r>
        <w:rPr>
          <w:rFonts w:hint="eastAsia"/>
        </w:rPr>
        <w:t>者</w:t>
      </w:r>
      <w:r>
        <w:t>使用相同</w:t>
      </w:r>
      <w:r>
        <w:rPr>
          <w:rFonts w:hint="eastAsia"/>
        </w:rPr>
        <w:t>方法</w:t>
      </w:r>
      <w:r>
        <w:t>收集类似的数据。如果随着时间的推移，</w:t>
      </w:r>
      <w:r>
        <w:rPr>
          <w:rFonts w:hint="eastAsia"/>
        </w:rPr>
        <w:t>仍然不可能</w:t>
      </w:r>
      <w:r>
        <w:t>出现足够的数据来</w:t>
      </w:r>
      <w:r>
        <w:rPr>
          <w:rFonts w:hint="eastAsia"/>
        </w:rPr>
        <w:t>证实推断</w:t>
      </w:r>
      <w:r>
        <w:t>目标，那么</w:t>
      </w:r>
      <w:r>
        <w:rPr>
          <w:rFonts w:hint="eastAsia"/>
        </w:rPr>
        <w:t>对</w:t>
      </w:r>
      <w:r>
        <w:t>数据</w:t>
      </w:r>
      <w:r>
        <w:rPr>
          <w:rFonts w:hint="eastAsia"/>
        </w:rPr>
        <w:t>的收集就毫无意义</w:t>
      </w:r>
      <w:r>
        <w:t>。</w:t>
      </w:r>
    </w:p>
    <w:p w14:paraId="324F9194" w14:textId="77777777" w:rsidR="009D4C13" w:rsidRDefault="009D4C13" w:rsidP="009D4C13">
      <w:pPr>
        <w:ind w:firstLine="420"/>
      </w:pPr>
      <w:r>
        <w:t>即使研究</w:t>
      </w:r>
      <w:r>
        <w:rPr>
          <w:rFonts w:hint="eastAsia"/>
        </w:rPr>
        <w:t>者</w:t>
      </w:r>
      <w:r>
        <w:t>认为收集数据是有意义的，因为将来会进行元分析，</w:t>
      </w:r>
      <w:r>
        <w:rPr>
          <w:rFonts w:hint="eastAsia"/>
        </w:rPr>
        <w:t>同样</w:t>
      </w:r>
      <w:r>
        <w:t>他们也很可能会对</w:t>
      </w:r>
      <w:r>
        <w:rPr>
          <w:rFonts w:hint="eastAsia"/>
        </w:rPr>
        <w:t>当前</w:t>
      </w:r>
      <w:r>
        <w:t>数据进行统计分析。</w:t>
      </w:r>
      <w:r>
        <w:rPr>
          <w:rFonts w:hint="eastAsia"/>
        </w:rPr>
        <w:t>为了</w:t>
      </w:r>
      <w:r>
        <w:t>确保他们对分析结果的预期是准确的，</w:t>
      </w:r>
      <w:r>
        <w:rPr>
          <w:rFonts w:hint="eastAsia"/>
        </w:rPr>
        <w:t>首要</w:t>
      </w:r>
      <w:r>
        <w:t>考虑</w:t>
      </w:r>
      <w:r>
        <w:rPr>
          <w:rFonts w:hint="eastAsia"/>
        </w:rPr>
        <w:t>哪些</w:t>
      </w:r>
      <w:r>
        <w:t>效应量</w:t>
      </w:r>
      <w:r>
        <w:rPr>
          <w:rFonts w:hint="eastAsia"/>
        </w:rPr>
        <w:t>是有趣的</w:t>
      </w:r>
      <w:r>
        <w:t>，并进行</w:t>
      </w:r>
      <w:r>
        <w:rPr>
          <w:rFonts w:hint="eastAsia"/>
        </w:rPr>
        <w:t>灵敏度功效</w:t>
      </w:r>
      <w:r>
        <w:t>分析，</w:t>
      </w:r>
      <w:r>
        <w:rPr>
          <w:rFonts w:hint="eastAsia"/>
        </w:rPr>
        <w:t>以此估计</w:t>
      </w:r>
      <w:r>
        <w:t>感兴趣的效应出现</w:t>
      </w:r>
      <w:r>
        <w:t>Ⅱ</w:t>
      </w:r>
      <w:r>
        <w:rPr>
          <w:rFonts w:hint="eastAsia"/>
        </w:rPr>
        <w:t>类</w:t>
      </w:r>
      <w:r>
        <w:t>错误的概率。</w:t>
      </w:r>
      <w:r>
        <w:rPr>
          <w:rFonts w:hint="eastAsia"/>
        </w:rPr>
        <w:t>我们</w:t>
      </w:r>
      <w:r>
        <w:t>可从六个方面来评估效应量</w:t>
      </w:r>
      <w:r>
        <w:rPr>
          <w:rFonts w:hint="eastAsia"/>
        </w:rPr>
        <w:t>的意义，稍后会在</w:t>
      </w:r>
      <w:r>
        <w:t>本文的第二部分进行讨论。我们需</w:t>
      </w:r>
      <w:r>
        <w:rPr>
          <w:rFonts w:hint="eastAsia"/>
        </w:rPr>
        <w:t>要斟酌能达到</w:t>
      </w:r>
      <w:r>
        <w:t>统计显著的最小效应量，</w:t>
      </w:r>
      <w:r>
        <w:rPr>
          <w:rFonts w:hint="eastAsia"/>
        </w:rPr>
        <w:t>围绕</w:t>
      </w:r>
      <w:r>
        <w:t>效应</w:t>
      </w:r>
      <w:r>
        <w:lastRenderedPageBreak/>
        <w:t>量</w:t>
      </w:r>
      <w:r>
        <w:rPr>
          <w:rFonts w:hint="eastAsia"/>
        </w:rPr>
        <w:t>的</w:t>
      </w:r>
      <w:r>
        <w:t>置信区间可能</w:t>
      </w:r>
      <w:r>
        <w:rPr>
          <w:rFonts w:hint="eastAsia"/>
        </w:rPr>
        <w:t>的</w:t>
      </w:r>
      <w:r>
        <w:t>宽度，以及在特定领域中</w:t>
      </w:r>
      <w:r>
        <w:rPr>
          <w:rFonts w:hint="eastAsia"/>
        </w:rPr>
        <w:t>可预期的效应</w:t>
      </w:r>
      <w:r>
        <w:t>。</w:t>
      </w:r>
      <w:r>
        <w:rPr>
          <w:rFonts w:hint="eastAsia"/>
        </w:rPr>
        <w:t>并</w:t>
      </w:r>
      <w:r>
        <w:t>在</w:t>
      </w:r>
      <w:r>
        <w:rPr>
          <w:rFonts w:hint="eastAsia"/>
        </w:rPr>
        <w:t>灵敏度功效</w:t>
      </w:r>
      <w:r>
        <w:t>分析中</w:t>
      </w:r>
      <w:r>
        <w:rPr>
          <w:rFonts w:hint="eastAsia"/>
        </w:rPr>
        <w:t>评估以上效应的统计功效</w:t>
      </w:r>
      <w:r>
        <w:t>。如果已经</w:t>
      </w:r>
      <w:r>
        <w:rPr>
          <w:rFonts w:hint="eastAsia"/>
        </w:rPr>
        <w:t>确定</w:t>
      </w:r>
      <w:r>
        <w:t>好</w:t>
      </w:r>
      <w:r>
        <w:rPr>
          <w:rFonts w:hint="eastAsia"/>
        </w:rPr>
        <w:t>了</w:t>
      </w:r>
      <w:r>
        <w:t>研究问题，</w:t>
      </w:r>
      <w:r>
        <w:rPr>
          <w:rFonts w:hint="eastAsia"/>
        </w:rPr>
        <w:t>那么可以考虑使用折中检验力分析</w:t>
      </w:r>
      <w:r>
        <w:t>来确定合适</w:t>
      </w:r>
      <w:r>
        <w:rPr>
          <w:rFonts w:hint="eastAsia"/>
        </w:rPr>
        <w:t>的</w:t>
      </w:r>
      <w:r>
        <w:t>错误率。</w:t>
      </w:r>
    </w:p>
    <w:p w14:paraId="3190B67B" w14:textId="77777777" w:rsidR="009D4C13" w:rsidRDefault="009D4C13" w:rsidP="009D4C13">
      <w:pPr>
        <w:ind w:firstLine="420"/>
      </w:pPr>
      <w:r>
        <w:t>对资源</w:t>
      </w:r>
      <w:r>
        <w:rPr>
          <w:rFonts w:hint="eastAsia"/>
        </w:rPr>
        <w:t>受</w:t>
      </w:r>
      <w:r>
        <w:t>限</w:t>
      </w:r>
      <w:r>
        <w:rPr>
          <w:rFonts w:hint="eastAsia"/>
        </w:rPr>
        <w:t>的</w:t>
      </w:r>
      <w:r>
        <w:t>样本量</w:t>
      </w:r>
      <w:r>
        <w:rPr>
          <w:rFonts w:hint="eastAsia"/>
        </w:rPr>
        <w:t>估计</w:t>
      </w:r>
      <w:r>
        <w:t>进行</w:t>
      </w:r>
      <w:r>
        <w:rPr>
          <w:rFonts w:hint="eastAsia"/>
        </w:rPr>
        <w:t>阐述</w:t>
      </w:r>
      <w:r>
        <w:t>时，建议先从表</w:t>
      </w:r>
      <w:r>
        <w:t>3</w:t>
      </w:r>
      <w:r>
        <w:t>中提到的五个因素入手。明确地解决这些问题有助于评估</w:t>
      </w:r>
      <w:r>
        <w:rPr>
          <w:rFonts w:hint="eastAsia"/>
        </w:rPr>
        <w:t>数据是否值得收集</w:t>
      </w:r>
      <w:r>
        <w:t>。为了清晰</w:t>
      </w:r>
      <w:r>
        <w:rPr>
          <w:rFonts w:hint="eastAsia"/>
        </w:rPr>
        <w:t>地</w:t>
      </w:r>
      <w:r>
        <w:t>解决所有相关问题，可以在</w:t>
      </w:r>
      <w:r>
        <w:t>https://shiny.ieis.tue.nl/sample_size_justification/</w:t>
      </w:r>
      <w:r>
        <w:t>找到一个交互式表</w:t>
      </w:r>
      <w:r>
        <w:rPr>
          <w:rFonts w:hint="eastAsia"/>
        </w:rPr>
        <w:t>格</w:t>
      </w:r>
      <w:r>
        <w:t>来进行。</w:t>
      </w:r>
    </w:p>
    <w:p w14:paraId="17B54CC0" w14:textId="77777777" w:rsidR="009D4C13" w:rsidRPr="006A35E9" w:rsidRDefault="009D4C13" w:rsidP="009D4C13">
      <w:pPr>
        <w:pStyle w:val="ac"/>
        <w:keepNext/>
        <w:ind w:firstLineChars="0" w:firstLine="0"/>
        <w:rPr>
          <w:rFonts w:asciiTheme="minorEastAsia" w:hAnsiTheme="minorEastAsia"/>
          <w:sz w:val="18"/>
          <w:szCs w:val="18"/>
        </w:rPr>
      </w:pPr>
      <w:r w:rsidRPr="006A35E9">
        <w:rPr>
          <w:rFonts w:asciiTheme="minorEastAsia" w:eastAsiaTheme="minorEastAsia" w:hAnsiTheme="minorEastAsia" w:hint="eastAsia"/>
          <w:sz w:val="18"/>
          <w:szCs w:val="18"/>
        </w:rPr>
        <w:t>表</w:t>
      </w:r>
      <w:r w:rsidRPr="006A35E9">
        <w:rPr>
          <w:rFonts w:asciiTheme="minorEastAsia" w:eastAsiaTheme="minorEastAsia" w:hAnsiTheme="minorEastAsia"/>
          <w:sz w:val="18"/>
          <w:szCs w:val="18"/>
        </w:rPr>
        <w:t xml:space="preserve"> </w:t>
      </w:r>
      <w:r w:rsidRPr="006A35E9">
        <w:rPr>
          <w:rFonts w:asciiTheme="minorEastAsia" w:eastAsiaTheme="minorEastAsia" w:hAnsiTheme="minorEastAsia"/>
          <w:sz w:val="18"/>
          <w:szCs w:val="18"/>
        </w:rPr>
        <w:fldChar w:fldCharType="begin"/>
      </w:r>
      <w:r w:rsidRPr="006A35E9">
        <w:rPr>
          <w:rFonts w:asciiTheme="minorEastAsia" w:eastAsiaTheme="minorEastAsia" w:hAnsiTheme="minorEastAsia"/>
          <w:sz w:val="18"/>
          <w:szCs w:val="18"/>
        </w:rPr>
        <w:instrText xml:space="preserve"> SEQ </w:instrText>
      </w:r>
      <w:r w:rsidRPr="006A35E9">
        <w:rPr>
          <w:rFonts w:asciiTheme="minorEastAsia" w:eastAsiaTheme="minorEastAsia" w:hAnsiTheme="minorEastAsia" w:hint="eastAsia"/>
          <w:sz w:val="18"/>
          <w:szCs w:val="18"/>
        </w:rPr>
        <w:instrText>表</w:instrText>
      </w:r>
      <w:r w:rsidRPr="006A35E9">
        <w:rPr>
          <w:rFonts w:asciiTheme="minorEastAsia" w:eastAsiaTheme="minorEastAsia" w:hAnsiTheme="minorEastAsia"/>
          <w:sz w:val="18"/>
          <w:szCs w:val="18"/>
        </w:rPr>
        <w:instrText xml:space="preserve"> \* ARABIC </w:instrText>
      </w:r>
      <w:r w:rsidRPr="006A35E9">
        <w:rPr>
          <w:rFonts w:asciiTheme="minorEastAsia" w:eastAsiaTheme="minorEastAsia" w:hAnsiTheme="minorEastAsia"/>
          <w:sz w:val="18"/>
          <w:szCs w:val="18"/>
        </w:rPr>
        <w:fldChar w:fldCharType="separate"/>
      </w:r>
      <w:r>
        <w:rPr>
          <w:rFonts w:asciiTheme="minorEastAsia" w:eastAsiaTheme="minorEastAsia" w:hAnsiTheme="minorEastAsia"/>
          <w:noProof/>
          <w:sz w:val="18"/>
          <w:szCs w:val="18"/>
        </w:rPr>
        <w:t>3</w:t>
      </w:r>
      <w:r w:rsidRPr="006A35E9">
        <w:rPr>
          <w:rFonts w:asciiTheme="minorEastAsia" w:eastAsiaTheme="minorEastAsia" w:hAnsiTheme="minorEastAsia"/>
          <w:sz w:val="18"/>
          <w:szCs w:val="18"/>
        </w:rPr>
        <w:fldChar w:fldCharType="end"/>
      </w:r>
      <w:r w:rsidRPr="006A35E9">
        <w:rPr>
          <w:rFonts w:asciiTheme="minorEastAsia" w:eastAsiaTheme="minorEastAsia" w:hAnsiTheme="minorEastAsia" w:hint="eastAsia"/>
          <w:sz w:val="18"/>
          <w:szCs w:val="18"/>
        </w:rPr>
        <w:t>，基于资源限制进行样本量规划时的建议概览</w:t>
      </w:r>
    </w:p>
    <w:tbl>
      <w:tblPr>
        <w:tblStyle w:val="a7"/>
        <w:tblW w:w="9375" w:type="dxa"/>
        <w:tblBorders>
          <w:top w:val="single" w:sz="8" w:space="0" w:color="9A9A9A"/>
          <w:left w:val="none" w:sz="0" w:space="0" w:color="auto"/>
          <w:right w:val="none" w:sz="0" w:space="0" w:color="auto"/>
          <w:insideH w:val="single" w:sz="8" w:space="0" w:color="9A9A9A"/>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4440"/>
        <w:gridCol w:w="4935"/>
      </w:tblGrid>
      <w:tr w:rsidR="009D4C13" w:rsidRPr="001D0065" w14:paraId="5EB72677" w14:textId="77777777" w:rsidTr="009359A6">
        <w:trPr>
          <w:trHeight w:val="315"/>
        </w:trPr>
        <w:tc>
          <w:tcPr>
            <w:tcW w:w="4440" w:type="dxa"/>
            <w:shd w:val="clear" w:color="auto" w:fill="auto"/>
          </w:tcPr>
          <w:p w14:paraId="214E20D8"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需要解决什么？</w:t>
            </w:r>
          </w:p>
        </w:tc>
        <w:tc>
          <w:tcPr>
            <w:tcW w:w="4935" w:type="dxa"/>
            <w:shd w:val="clear" w:color="auto" w:fill="auto"/>
          </w:tcPr>
          <w:p w14:paraId="4D4EAFB2"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怎么来解决？</w:t>
            </w:r>
          </w:p>
        </w:tc>
      </w:tr>
      <w:tr w:rsidR="009D4C13" w:rsidRPr="001D0065" w14:paraId="0792B634" w14:textId="77777777" w:rsidTr="009359A6">
        <w:trPr>
          <w:trHeight w:val="585"/>
        </w:trPr>
        <w:tc>
          <w:tcPr>
            <w:tcW w:w="4440" w:type="dxa"/>
            <w:shd w:val="clear" w:color="auto" w:fill="auto"/>
          </w:tcPr>
          <w:p w14:paraId="334B852A"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日后是否会有相关的元分析？</w:t>
            </w:r>
          </w:p>
        </w:tc>
        <w:tc>
          <w:tcPr>
            <w:tcW w:w="4935" w:type="dxa"/>
            <w:shd w:val="clear" w:color="auto" w:fill="auto"/>
          </w:tcPr>
          <w:p w14:paraId="73405F3E"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考虑</w:t>
            </w:r>
            <w:r>
              <w:rPr>
                <w:rFonts w:asciiTheme="minorEastAsia" w:hAnsiTheme="minorEastAsia" w:hint="eastAsia"/>
                <w:color w:val="333333"/>
                <w:sz w:val="18"/>
                <w:szCs w:val="18"/>
              </w:rPr>
              <w:t>到</w:t>
            </w:r>
            <w:r w:rsidRPr="001D0065">
              <w:rPr>
                <w:rFonts w:asciiTheme="minorEastAsia" w:hAnsiTheme="minorEastAsia"/>
                <w:color w:val="333333"/>
                <w:sz w:val="18"/>
                <w:szCs w:val="18"/>
              </w:rPr>
              <w:t>未来</w:t>
            </w:r>
            <w:r>
              <w:rPr>
                <w:rFonts w:asciiTheme="minorEastAsia" w:hAnsiTheme="minorEastAsia" w:hint="eastAsia"/>
                <w:color w:val="333333"/>
                <w:sz w:val="18"/>
                <w:szCs w:val="18"/>
              </w:rPr>
              <w:t>可能会有相当多</w:t>
            </w:r>
            <w:r w:rsidRPr="001D0065">
              <w:rPr>
                <w:rFonts w:asciiTheme="minorEastAsia" w:hAnsiTheme="minorEastAsia"/>
                <w:color w:val="333333"/>
                <w:sz w:val="18"/>
                <w:szCs w:val="18"/>
              </w:rPr>
              <w:t>的</w:t>
            </w:r>
            <w:r>
              <w:rPr>
                <w:rFonts w:asciiTheme="minorEastAsia" w:hAnsiTheme="minorEastAsia" w:hint="eastAsia"/>
                <w:color w:val="333333"/>
                <w:sz w:val="18"/>
                <w:szCs w:val="18"/>
              </w:rPr>
              <w:t>类似</w:t>
            </w:r>
            <w:r w:rsidRPr="001D0065">
              <w:rPr>
                <w:rFonts w:asciiTheme="minorEastAsia" w:hAnsiTheme="minorEastAsia"/>
                <w:color w:val="333333"/>
                <w:sz w:val="18"/>
                <w:szCs w:val="18"/>
              </w:rPr>
              <w:t>研究</w:t>
            </w:r>
            <w:r>
              <w:rPr>
                <w:rFonts w:asciiTheme="minorEastAsia" w:hAnsiTheme="minorEastAsia" w:hint="eastAsia"/>
                <w:color w:val="333333"/>
                <w:sz w:val="18"/>
                <w:szCs w:val="18"/>
              </w:rPr>
              <w:t>出现</w:t>
            </w:r>
            <w:r w:rsidRPr="001D0065">
              <w:rPr>
                <w:rFonts w:asciiTheme="minorEastAsia" w:hAnsiTheme="minorEastAsia"/>
                <w:color w:val="333333"/>
                <w:sz w:val="18"/>
                <w:szCs w:val="18"/>
              </w:rPr>
              <w:t>，</w:t>
            </w:r>
            <w:r>
              <w:rPr>
                <w:rFonts w:asciiTheme="minorEastAsia" w:hAnsiTheme="minorEastAsia" w:hint="eastAsia"/>
                <w:color w:val="333333"/>
                <w:sz w:val="18"/>
                <w:szCs w:val="18"/>
              </w:rPr>
              <w:t>这就</w:t>
            </w:r>
            <w:r w:rsidRPr="001D0065">
              <w:rPr>
                <w:rFonts w:asciiTheme="minorEastAsia" w:hAnsiTheme="minorEastAsia"/>
                <w:color w:val="333333"/>
                <w:sz w:val="18"/>
                <w:szCs w:val="18"/>
              </w:rPr>
              <w:t>使</w:t>
            </w:r>
            <w:r>
              <w:rPr>
                <w:rFonts w:asciiTheme="minorEastAsia" w:hAnsiTheme="minorEastAsia" w:hint="eastAsia"/>
                <w:color w:val="333333"/>
                <w:sz w:val="18"/>
                <w:szCs w:val="18"/>
              </w:rPr>
              <w:t>元分析变得更有可能实现</w:t>
            </w:r>
            <w:r w:rsidRPr="001D0065">
              <w:rPr>
                <w:rFonts w:asciiTheme="minorEastAsia" w:hAnsiTheme="minorEastAsia"/>
                <w:color w:val="333333"/>
                <w:sz w:val="18"/>
                <w:szCs w:val="18"/>
              </w:rPr>
              <w:t>。</w:t>
            </w:r>
          </w:p>
        </w:tc>
      </w:tr>
      <w:tr w:rsidR="009D4C13" w:rsidRPr="001D0065" w14:paraId="57BE9A74" w14:textId="77777777" w:rsidTr="009359A6">
        <w:trPr>
          <w:trHeight w:val="855"/>
        </w:trPr>
        <w:tc>
          <w:tcPr>
            <w:tcW w:w="4440" w:type="dxa"/>
            <w:shd w:val="clear" w:color="auto" w:fill="auto"/>
          </w:tcPr>
          <w:p w14:paraId="226492ED"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是否会考虑</w:t>
            </w:r>
            <w:r>
              <w:rPr>
                <w:rFonts w:asciiTheme="minorEastAsia" w:hAnsiTheme="minorEastAsia" w:hint="eastAsia"/>
                <w:color w:val="333333"/>
                <w:sz w:val="18"/>
                <w:szCs w:val="18"/>
              </w:rPr>
              <w:t>在</w:t>
            </w:r>
            <w:r w:rsidRPr="001D0065">
              <w:rPr>
                <w:rFonts w:asciiTheme="minorEastAsia" w:hAnsiTheme="minorEastAsia"/>
                <w:color w:val="333333"/>
                <w:sz w:val="18"/>
                <w:szCs w:val="18"/>
              </w:rPr>
              <w:t>现有数据</w:t>
            </w:r>
            <w:r>
              <w:rPr>
                <w:rFonts w:asciiTheme="minorEastAsia" w:hAnsiTheme="minorEastAsia" w:hint="eastAsia"/>
                <w:color w:val="333333"/>
                <w:sz w:val="18"/>
                <w:szCs w:val="18"/>
              </w:rPr>
              <w:t>（不论其是否可用）</w:t>
            </w:r>
            <w:r w:rsidRPr="001D0065">
              <w:rPr>
                <w:rFonts w:asciiTheme="minorEastAsia" w:hAnsiTheme="minorEastAsia"/>
                <w:color w:val="333333"/>
                <w:sz w:val="18"/>
                <w:szCs w:val="18"/>
              </w:rPr>
              <w:t>的情况下</w:t>
            </w:r>
            <w:r>
              <w:rPr>
                <w:rFonts w:asciiTheme="minorEastAsia" w:hAnsiTheme="minorEastAsia" w:hint="eastAsia"/>
                <w:color w:val="333333"/>
                <w:sz w:val="18"/>
                <w:szCs w:val="18"/>
              </w:rPr>
              <w:t>做出</w:t>
            </w:r>
            <w:r w:rsidRPr="001D0065">
              <w:rPr>
                <w:rFonts w:asciiTheme="minorEastAsia" w:hAnsiTheme="minorEastAsia"/>
                <w:color w:val="333333"/>
                <w:sz w:val="18"/>
                <w:szCs w:val="18"/>
              </w:rPr>
              <w:t>结论?</w:t>
            </w:r>
          </w:p>
        </w:tc>
        <w:tc>
          <w:tcPr>
            <w:tcW w:w="4935" w:type="dxa"/>
            <w:shd w:val="clear" w:color="auto" w:fill="auto"/>
          </w:tcPr>
          <w:p w14:paraId="0765641E"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如果</w:t>
            </w:r>
            <w:r>
              <w:rPr>
                <w:rFonts w:asciiTheme="minorEastAsia" w:hAnsiTheme="minorEastAsia" w:hint="eastAsia"/>
                <w:color w:val="333333"/>
                <w:sz w:val="18"/>
                <w:szCs w:val="18"/>
              </w:rPr>
              <w:t>做出了决策</w:t>
            </w:r>
            <w:r w:rsidRPr="001D0065">
              <w:rPr>
                <w:rFonts w:asciiTheme="minorEastAsia" w:hAnsiTheme="minorEastAsia"/>
                <w:color w:val="333333"/>
                <w:sz w:val="18"/>
                <w:szCs w:val="18"/>
              </w:rPr>
              <w:t>，那么收集的任何数据都将降低错误率。需考虑使用</w:t>
            </w:r>
            <w:r>
              <w:rPr>
                <w:rFonts w:asciiTheme="minorEastAsia" w:hAnsiTheme="minorEastAsia" w:hint="eastAsia"/>
                <w:color w:val="333333"/>
                <w:sz w:val="18"/>
                <w:szCs w:val="18"/>
              </w:rPr>
              <w:t>折中</w:t>
            </w:r>
            <w:r w:rsidRPr="001D0065">
              <w:rPr>
                <w:rFonts w:asciiTheme="minorEastAsia" w:hAnsiTheme="minorEastAsia"/>
                <w:color w:val="333333"/>
                <w:sz w:val="18"/>
                <w:szCs w:val="18"/>
              </w:rPr>
              <w:t>检验力分析来确定</w:t>
            </w:r>
            <w:r w:rsidRPr="00F12442">
              <w:rPr>
                <w:rFonts w:asciiTheme="minorEastAsia" w:hAnsiTheme="minorEastAsia"/>
                <w:color w:val="333333"/>
                <w:sz w:val="18"/>
                <w:szCs w:val="18"/>
              </w:rPr>
              <w:t>I</w:t>
            </w:r>
            <w:r>
              <w:rPr>
                <w:rFonts w:asciiTheme="minorEastAsia" w:hAnsiTheme="minorEastAsia" w:hint="eastAsia"/>
                <w:color w:val="333333"/>
                <w:sz w:val="18"/>
                <w:szCs w:val="18"/>
              </w:rPr>
              <w:t>类和</w:t>
            </w:r>
            <w:r w:rsidRPr="00F12442">
              <w:rPr>
                <w:rFonts w:asciiTheme="minorEastAsia" w:hAnsiTheme="minorEastAsia"/>
                <w:color w:val="333333"/>
                <w:sz w:val="18"/>
                <w:szCs w:val="18"/>
              </w:rPr>
              <w:t>II</w:t>
            </w:r>
            <w:r>
              <w:rPr>
                <w:rFonts w:asciiTheme="minorEastAsia" w:hAnsiTheme="minorEastAsia" w:hint="eastAsia"/>
                <w:color w:val="333333"/>
                <w:sz w:val="18"/>
                <w:szCs w:val="18"/>
              </w:rPr>
              <w:t>类</w:t>
            </w:r>
            <w:r w:rsidRPr="001D0065">
              <w:rPr>
                <w:rFonts w:asciiTheme="minorEastAsia" w:hAnsiTheme="minorEastAsia"/>
                <w:color w:val="333333"/>
                <w:sz w:val="18"/>
                <w:szCs w:val="18"/>
              </w:rPr>
              <w:t>错误的错误率。为了降低错误率所付出的代价值得吗?</w:t>
            </w:r>
          </w:p>
        </w:tc>
      </w:tr>
      <w:tr w:rsidR="009D4C13" w:rsidRPr="001D0065" w14:paraId="1AE4D1D2" w14:textId="77777777" w:rsidTr="009359A6">
        <w:trPr>
          <w:trHeight w:val="585"/>
        </w:trPr>
        <w:tc>
          <w:tcPr>
            <w:tcW w:w="4440" w:type="dxa"/>
            <w:shd w:val="clear" w:color="auto" w:fill="auto"/>
          </w:tcPr>
          <w:p w14:paraId="46383FE3"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临界效应量是多少？</w:t>
            </w:r>
          </w:p>
        </w:tc>
        <w:tc>
          <w:tcPr>
            <w:tcW w:w="4935" w:type="dxa"/>
            <w:shd w:val="clear" w:color="auto" w:fill="auto"/>
          </w:tcPr>
          <w:p w14:paraId="76F7C8F2"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报告和解释临界效应量</w:t>
            </w:r>
            <w:r>
              <w:rPr>
                <w:rFonts w:asciiTheme="minorEastAsia" w:hAnsiTheme="minorEastAsia" w:hint="eastAsia"/>
                <w:color w:val="333333"/>
                <w:sz w:val="18"/>
                <w:szCs w:val="18"/>
              </w:rPr>
              <w:t>的</w:t>
            </w:r>
            <w:r w:rsidRPr="001D0065">
              <w:rPr>
                <w:rFonts w:asciiTheme="minorEastAsia" w:hAnsiTheme="minorEastAsia"/>
                <w:color w:val="333333"/>
                <w:sz w:val="18"/>
                <w:szCs w:val="18"/>
              </w:rPr>
              <w:t>大小，重点关注预期的效应量是否能产生显著的结果。如果不能，则表明对数据的解释将</w:t>
            </w:r>
            <w:r>
              <w:rPr>
                <w:rFonts w:asciiTheme="minorEastAsia" w:hAnsiTheme="minorEastAsia" w:hint="eastAsia"/>
                <w:color w:val="333333"/>
                <w:sz w:val="18"/>
                <w:szCs w:val="18"/>
              </w:rPr>
              <w:t>不能拘泥于</w:t>
            </w:r>
            <w:r w:rsidRPr="006A35E9">
              <w:rPr>
                <w:rFonts w:asciiTheme="minorEastAsia" w:hAnsiTheme="minorEastAsia"/>
                <w:i/>
                <w:color w:val="333333"/>
                <w:sz w:val="18"/>
                <w:szCs w:val="18"/>
              </w:rPr>
              <w:t>p</w:t>
            </w:r>
            <w:r w:rsidRPr="001D0065">
              <w:rPr>
                <w:rFonts w:asciiTheme="minorEastAsia" w:hAnsiTheme="minorEastAsia"/>
                <w:color w:val="333333"/>
                <w:sz w:val="18"/>
                <w:szCs w:val="18"/>
              </w:rPr>
              <w:t>值。</w:t>
            </w:r>
          </w:p>
        </w:tc>
      </w:tr>
      <w:tr w:rsidR="009D4C13" w:rsidRPr="001D0065" w14:paraId="34355104" w14:textId="77777777" w:rsidTr="009359A6">
        <w:trPr>
          <w:trHeight w:val="855"/>
        </w:trPr>
        <w:tc>
          <w:tcPr>
            <w:tcW w:w="4440" w:type="dxa"/>
            <w:shd w:val="clear" w:color="auto" w:fill="auto"/>
          </w:tcPr>
          <w:p w14:paraId="575219F6"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置信区间的宽度是多少？</w:t>
            </w:r>
          </w:p>
        </w:tc>
        <w:tc>
          <w:tcPr>
            <w:tcW w:w="4935" w:type="dxa"/>
            <w:shd w:val="clear" w:color="auto" w:fill="auto"/>
          </w:tcPr>
          <w:p w14:paraId="03BAE6CF"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报告并解释置信区间的宽度。有这样不确定性的估计会有怎样的作用?如果零假设</w:t>
            </w:r>
            <w:r>
              <w:rPr>
                <w:rFonts w:asciiTheme="minorEastAsia" w:hAnsiTheme="minorEastAsia" w:hint="eastAsia"/>
                <w:color w:val="333333"/>
                <w:sz w:val="18"/>
                <w:szCs w:val="18"/>
              </w:rPr>
              <w:t>为真</w:t>
            </w:r>
            <w:r w:rsidRPr="001D0065">
              <w:rPr>
                <w:rFonts w:asciiTheme="minorEastAsia" w:hAnsiTheme="minorEastAsia"/>
                <w:color w:val="333333"/>
                <w:sz w:val="18"/>
                <w:szCs w:val="18"/>
              </w:rPr>
              <w:t>，那么拒绝置信区间外的效应是</w:t>
            </w:r>
            <w:r>
              <w:rPr>
                <w:rFonts w:asciiTheme="minorEastAsia" w:hAnsiTheme="minorEastAsia" w:hint="eastAsia"/>
                <w:color w:val="333333"/>
                <w:sz w:val="18"/>
                <w:szCs w:val="18"/>
              </w:rPr>
              <w:t>否</w:t>
            </w:r>
            <w:r w:rsidRPr="001D0065">
              <w:rPr>
                <w:rFonts w:asciiTheme="minorEastAsia" w:hAnsiTheme="minorEastAsia"/>
                <w:color w:val="333333"/>
                <w:sz w:val="18"/>
                <w:szCs w:val="18"/>
              </w:rPr>
              <w:t>值得(忽略</w:t>
            </w:r>
            <w:r>
              <w:rPr>
                <w:rFonts w:asciiTheme="minorEastAsia" w:hAnsiTheme="minorEastAsia" w:hint="eastAsia"/>
                <w:color w:val="333333"/>
                <w:sz w:val="18"/>
                <w:szCs w:val="18"/>
              </w:rPr>
              <w:t>低统计检验力的实验设计</w:t>
            </w:r>
            <w:r w:rsidRPr="001D0065">
              <w:rPr>
                <w:rFonts w:asciiTheme="minorEastAsia" w:hAnsiTheme="minorEastAsia"/>
                <w:color w:val="333333"/>
                <w:sz w:val="18"/>
                <w:szCs w:val="18"/>
              </w:rPr>
              <w:t>可能导致无法拒绝这些</w:t>
            </w:r>
            <w:r>
              <w:rPr>
                <w:rFonts w:asciiTheme="minorEastAsia" w:hAnsiTheme="minorEastAsia" w:hint="eastAsia"/>
                <w:color w:val="333333"/>
                <w:sz w:val="18"/>
                <w:szCs w:val="18"/>
              </w:rPr>
              <w:t>效应</w:t>
            </w:r>
            <w:r w:rsidRPr="001D0065">
              <w:rPr>
                <w:rFonts w:asciiTheme="minorEastAsia" w:hAnsiTheme="minorEastAsia"/>
                <w:color w:val="333333"/>
                <w:sz w:val="18"/>
                <w:szCs w:val="18"/>
              </w:rPr>
              <w:t>的情况)?</w:t>
            </w:r>
          </w:p>
        </w:tc>
      </w:tr>
      <w:tr w:rsidR="009D4C13" w:rsidRPr="001D0065" w14:paraId="1E29010A" w14:textId="77777777" w:rsidTr="009359A6">
        <w:trPr>
          <w:trHeight w:val="855"/>
        </w:trPr>
        <w:tc>
          <w:tcPr>
            <w:tcW w:w="4440" w:type="dxa"/>
            <w:shd w:val="clear" w:color="auto" w:fill="auto"/>
          </w:tcPr>
          <w:p w14:paraId="7C71DAAB"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Pr>
                <w:rFonts w:asciiTheme="minorEastAsia" w:hAnsiTheme="minorEastAsia" w:hint="eastAsia"/>
                <w:color w:val="333333"/>
                <w:sz w:val="18"/>
                <w:szCs w:val="18"/>
              </w:rPr>
              <w:t>哪些效应量有良好的统计检验力？</w:t>
            </w:r>
          </w:p>
        </w:tc>
        <w:tc>
          <w:tcPr>
            <w:tcW w:w="4935" w:type="dxa"/>
            <w:shd w:val="clear" w:color="auto" w:fill="auto"/>
          </w:tcPr>
          <w:p w14:paraId="36DED89E" w14:textId="77777777" w:rsidR="009D4C13" w:rsidRPr="001D0065" w:rsidRDefault="009D4C13" w:rsidP="009359A6">
            <w:pPr>
              <w:snapToGrid w:val="0"/>
              <w:spacing w:before="60" w:after="60" w:line="312" w:lineRule="auto"/>
              <w:ind w:firstLineChars="0" w:firstLine="0"/>
              <w:jc w:val="left"/>
              <w:rPr>
                <w:rFonts w:asciiTheme="minorEastAsia" w:hAnsiTheme="minorEastAsia"/>
                <w:color w:val="333333"/>
                <w:sz w:val="18"/>
                <w:szCs w:val="18"/>
              </w:rPr>
            </w:pPr>
            <w:r w:rsidRPr="001D0065">
              <w:rPr>
                <w:rFonts w:asciiTheme="minorEastAsia" w:hAnsiTheme="minorEastAsia"/>
                <w:color w:val="333333"/>
                <w:sz w:val="18"/>
                <w:szCs w:val="18"/>
              </w:rPr>
              <w:t>报告</w:t>
            </w:r>
            <w:r>
              <w:rPr>
                <w:rFonts w:asciiTheme="minorEastAsia" w:hAnsiTheme="minorEastAsia" w:hint="eastAsia"/>
                <w:color w:val="333333"/>
                <w:sz w:val="18"/>
                <w:szCs w:val="18"/>
              </w:rPr>
              <w:t>灵敏度功效</w:t>
            </w:r>
            <w:r w:rsidRPr="001D0065">
              <w:rPr>
                <w:rFonts w:asciiTheme="minorEastAsia" w:hAnsiTheme="minorEastAsia"/>
                <w:color w:val="333333"/>
                <w:sz w:val="18"/>
                <w:szCs w:val="18"/>
              </w:rPr>
              <w:t>分析，并报告期望检验力</w:t>
            </w:r>
            <w:r>
              <w:rPr>
                <w:rFonts w:asciiTheme="minorEastAsia" w:hAnsiTheme="minorEastAsia" w:hint="eastAsia"/>
                <w:color w:val="333333"/>
                <w:sz w:val="18"/>
                <w:szCs w:val="18"/>
              </w:rPr>
              <w:t>水平</w:t>
            </w:r>
            <w:r w:rsidRPr="001D0065">
              <w:rPr>
                <w:rFonts w:asciiTheme="minorEastAsia" w:hAnsiTheme="minorEastAsia"/>
                <w:color w:val="333333"/>
                <w:sz w:val="18"/>
                <w:szCs w:val="18"/>
              </w:rPr>
              <w:t>范围内(例如，80%、90%和95%)可以检测到的效应量大小，或绘制灵敏度分析图。</w:t>
            </w:r>
          </w:p>
        </w:tc>
      </w:tr>
    </w:tbl>
    <w:p w14:paraId="261995BB" w14:textId="77777777" w:rsidR="009D4C13" w:rsidRPr="00063DE5" w:rsidRDefault="009D4C13" w:rsidP="00777ECA">
      <w:pPr>
        <w:pStyle w:val="2"/>
      </w:pPr>
      <w:r w:rsidRPr="00063DE5">
        <w:t>先验检验力分析</w:t>
      </w:r>
    </w:p>
    <w:p w14:paraId="3E91EA25" w14:textId="77777777" w:rsidR="009D4C13" w:rsidRDefault="009D4C13" w:rsidP="009D4C13">
      <w:pPr>
        <w:ind w:firstLine="420"/>
      </w:pPr>
      <w:r>
        <w:rPr>
          <w:rFonts w:hint="eastAsia"/>
        </w:rPr>
        <w:t>若一项研究以是否存在统计学意义上的显著为目标时，</w:t>
      </w:r>
      <w:r>
        <w:t>研究</w:t>
      </w:r>
      <w:r>
        <w:rPr>
          <w:rFonts w:hint="eastAsia"/>
        </w:rPr>
        <w:t>者</w:t>
      </w:r>
      <w:r>
        <w:t>往往希望确保他们的样本量足够大，</w:t>
      </w:r>
      <w:r>
        <w:rPr>
          <w:rFonts w:hint="eastAsia"/>
        </w:rPr>
        <w:t>以免对他们所关心的效应量做出错误结论</w:t>
      </w:r>
      <w:r>
        <w:t>。在</w:t>
      </w:r>
      <w:r>
        <w:rPr>
          <w:rFonts w:hint="eastAsia"/>
        </w:rPr>
        <w:t>上述论证</w:t>
      </w:r>
      <w:r>
        <w:t>样本量合理性的</w:t>
      </w:r>
      <w:r>
        <w:rPr>
          <w:rFonts w:hint="eastAsia"/>
        </w:rPr>
        <w:t>方式</w:t>
      </w:r>
      <w:r>
        <w:t>中，信息价值在于收集</w:t>
      </w:r>
      <w:r>
        <w:rPr>
          <w:rFonts w:hint="eastAsia"/>
        </w:rPr>
        <w:t>数据</w:t>
      </w:r>
      <w:r>
        <w:t>，</w:t>
      </w:r>
      <w:r>
        <w:rPr>
          <w:rFonts w:hint="eastAsia"/>
        </w:rPr>
        <w:t>从长远来说，可以收集数据直到得出错误结论</w:t>
      </w:r>
      <w:r>
        <w:t>的概率</w:t>
      </w:r>
      <w:r>
        <w:rPr>
          <w:rFonts w:hint="eastAsia"/>
        </w:rPr>
        <w:t>小于</w:t>
      </w:r>
      <w:r>
        <w:t>一个期望值。</w:t>
      </w:r>
      <w:r>
        <w:rPr>
          <w:rFonts w:hint="eastAsia"/>
        </w:rPr>
        <w:t>此时，</w:t>
      </w:r>
      <w:r>
        <w:t>如果研究</w:t>
      </w:r>
      <w:r>
        <w:rPr>
          <w:rFonts w:hint="eastAsia"/>
        </w:rPr>
        <w:t>者</w:t>
      </w:r>
      <w:r>
        <w:t>进行假设检验，有四种可能的结果</w:t>
      </w:r>
      <w:r>
        <w:t>:</w:t>
      </w:r>
    </w:p>
    <w:p w14:paraId="7ED064A8" w14:textId="77777777" w:rsidR="009D4C13" w:rsidRDefault="009D4C13" w:rsidP="009D4C13">
      <w:pPr>
        <w:ind w:firstLine="420"/>
      </w:pPr>
      <w:r>
        <w:t xml:space="preserve">1. </w:t>
      </w:r>
      <w:r>
        <w:t>假阳性（</w:t>
      </w:r>
      <w:r w:rsidRPr="00DE7E87">
        <w:t>I</w:t>
      </w:r>
      <w:r>
        <w:rPr>
          <w:rFonts w:hint="eastAsia"/>
        </w:rPr>
        <w:t>类</w:t>
      </w:r>
      <w:r>
        <w:t>错误），由</w:t>
      </w:r>
      <w:r>
        <w:t>α</w:t>
      </w:r>
      <w:r>
        <w:t>水平决定。即使</w:t>
      </w:r>
      <w:r>
        <w:rPr>
          <w:rFonts w:hint="eastAsia"/>
        </w:rPr>
        <w:t>零</w:t>
      </w:r>
      <w:r>
        <w:t>假设为真，</w:t>
      </w:r>
      <w:r>
        <w:rPr>
          <w:rFonts w:hint="eastAsia"/>
        </w:rPr>
        <w:t>也会得到</w:t>
      </w:r>
      <w:r>
        <w:t>显著结果。</w:t>
      </w:r>
    </w:p>
    <w:p w14:paraId="1BB26B5B" w14:textId="77777777" w:rsidR="009D4C13" w:rsidRDefault="009D4C13" w:rsidP="009D4C13">
      <w:pPr>
        <w:ind w:firstLine="420"/>
      </w:pPr>
      <w:r>
        <w:t xml:space="preserve">2. </w:t>
      </w:r>
      <w:r>
        <w:t>假阴性（</w:t>
      </w:r>
      <w:r w:rsidRPr="00DE7E87">
        <w:t>II</w:t>
      </w:r>
      <w:r>
        <w:t>类错误），由</w:t>
      </w:r>
      <w:r>
        <w:t>β</w:t>
      </w:r>
      <w:r>
        <w:t>，或</w:t>
      </w:r>
      <w:r>
        <w:t>1-power</w:t>
      </w:r>
      <w:r>
        <w:t>决定。即使备择假设为真，</w:t>
      </w:r>
      <w:r>
        <w:rPr>
          <w:rFonts w:hint="eastAsia"/>
        </w:rPr>
        <w:t>也会得到不显著的结果</w:t>
      </w:r>
      <w:r>
        <w:t>。</w:t>
      </w:r>
    </w:p>
    <w:p w14:paraId="26CD524F" w14:textId="77777777" w:rsidR="009D4C13" w:rsidRDefault="009D4C13" w:rsidP="009D4C13">
      <w:pPr>
        <w:ind w:firstLine="420"/>
      </w:pPr>
      <w:r>
        <w:lastRenderedPageBreak/>
        <w:t xml:space="preserve">3. </w:t>
      </w:r>
      <w:r>
        <w:t>真阴性，由</w:t>
      </w:r>
      <w:r>
        <w:t>1-α</w:t>
      </w:r>
      <w:r>
        <w:t>决定。当</w:t>
      </w:r>
      <w:r>
        <w:rPr>
          <w:rFonts w:hint="eastAsia"/>
        </w:rPr>
        <w:t>零</w:t>
      </w:r>
      <w:r>
        <w:t>假设为真时，</w:t>
      </w:r>
      <w:r>
        <w:rPr>
          <w:rFonts w:hint="eastAsia"/>
        </w:rPr>
        <w:t>得到</w:t>
      </w:r>
      <w:r>
        <w:t>不</w:t>
      </w:r>
      <w:r>
        <w:rPr>
          <w:rFonts w:hint="eastAsia"/>
        </w:rPr>
        <w:t>显著</w:t>
      </w:r>
      <w:r>
        <w:t>的结果。</w:t>
      </w:r>
    </w:p>
    <w:p w14:paraId="2DDB68C8" w14:textId="77777777" w:rsidR="009D4C13" w:rsidRDefault="009D4C13" w:rsidP="009D4C13">
      <w:pPr>
        <w:ind w:firstLine="420"/>
      </w:pPr>
      <w:r>
        <w:t xml:space="preserve">4. </w:t>
      </w:r>
      <w:r>
        <w:t>真阳性，由</w:t>
      </w:r>
      <w:r>
        <w:t>1-β</w:t>
      </w:r>
      <w:r>
        <w:t>决定。当备择假设为真时，</w:t>
      </w:r>
      <w:r>
        <w:rPr>
          <w:rFonts w:hint="eastAsia"/>
        </w:rPr>
        <w:t>得到显著</w:t>
      </w:r>
      <w:r>
        <w:t>的结果。</w:t>
      </w:r>
    </w:p>
    <w:p w14:paraId="554F9074" w14:textId="77777777" w:rsidR="009D4C13" w:rsidRDefault="009D4C13" w:rsidP="009D4C13">
      <w:pPr>
        <w:ind w:firstLine="420"/>
      </w:pPr>
      <w:r>
        <w:rPr>
          <w:rFonts w:hint="eastAsia"/>
        </w:rPr>
        <w:t>在既定的</w:t>
      </w:r>
      <w:r>
        <w:t>效应量、</w:t>
      </w:r>
      <w:r>
        <w:t xml:space="preserve">α </w:t>
      </w:r>
      <w:r>
        <w:t>水平和统计检验力</w:t>
      </w:r>
      <w:r>
        <w:rPr>
          <w:rFonts w:hint="eastAsia"/>
        </w:rPr>
        <w:t>下</w:t>
      </w:r>
      <w:r>
        <w:t>，可以使用先验检验力分析来计算</w:t>
      </w:r>
      <w:r>
        <w:rPr>
          <w:rFonts w:hint="eastAsia"/>
        </w:rPr>
        <w:t>某一效应</w:t>
      </w:r>
      <w:r>
        <w:rPr>
          <w:rStyle w:val="af0"/>
        </w:rPr>
        <w:footnoteReference w:id="3"/>
      </w:r>
      <w:r>
        <w:t>所需</w:t>
      </w:r>
      <w:r>
        <w:rPr>
          <w:rFonts w:hint="eastAsia"/>
        </w:rPr>
        <w:t>要</w:t>
      </w:r>
      <w:r>
        <w:t>的</w:t>
      </w:r>
      <w:r>
        <w:rPr>
          <w:rFonts w:hint="eastAsia"/>
        </w:rPr>
        <w:t>样本量（在期望错误率之下）</w:t>
      </w:r>
      <w:r>
        <w:t>。图</w:t>
      </w:r>
      <w:r>
        <w:t>1</w:t>
      </w:r>
      <w:r>
        <w:rPr>
          <w:rFonts w:hint="eastAsia"/>
        </w:rPr>
        <w:t>给出</w:t>
      </w:r>
      <w:r>
        <w:t>了在</w:t>
      </w:r>
      <w:r>
        <w:rPr>
          <w:rFonts w:hint="eastAsia"/>
        </w:rPr>
        <w:t>双侧</w:t>
      </w:r>
      <w:r>
        <w:t xml:space="preserve"> α </w:t>
      </w:r>
      <w:r>
        <w:t>水平为</w:t>
      </w:r>
      <w:r>
        <w:t xml:space="preserve"> 0.05 </w:t>
      </w:r>
      <w:r>
        <w:t>的独立</w:t>
      </w:r>
      <w:r>
        <w:t xml:space="preserve"> t </w:t>
      </w:r>
      <w:r>
        <w:t>检验中，统计检验力如何随着</w:t>
      </w:r>
      <w:r>
        <w:rPr>
          <w:rFonts w:hint="eastAsia"/>
        </w:rPr>
        <w:t>样本量</w:t>
      </w:r>
      <w:r>
        <w:t>（每组）的增加而增加。如果我们对</w:t>
      </w:r>
      <w:r>
        <w:t xml:space="preserve"> d = 0.5 </w:t>
      </w:r>
      <w:r>
        <w:t>的效应感兴趣，则每个条件</w:t>
      </w:r>
      <w:r>
        <w:rPr>
          <w:rFonts w:hint="eastAsia"/>
        </w:rPr>
        <w:t>下</w:t>
      </w:r>
      <w:r>
        <w:t>90</w:t>
      </w:r>
      <w:r>
        <w:rPr>
          <w:rFonts w:hint="eastAsia"/>
        </w:rPr>
        <w:t>的</w:t>
      </w:r>
      <w:r>
        <w:t>样本量将为我们提供超过</w:t>
      </w:r>
      <w:r>
        <w:t xml:space="preserve"> 90% </w:t>
      </w:r>
      <w:r>
        <w:t>的统计检验力。可以</w:t>
      </w:r>
      <w:r>
        <w:rPr>
          <w:rFonts w:hint="eastAsia"/>
        </w:rPr>
        <w:t>用</w:t>
      </w:r>
      <w:r>
        <w:t>统计</w:t>
      </w:r>
      <w:r>
        <w:rPr>
          <w:rFonts w:hint="eastAsia"/>
        </w:rPr>
        <w:t>检验力来确定</w:t>
      </w:r>
      <w:r>
        <w:t>被试的数量或项目的数量</w:t>
      </w:r>
      <w:r>
        <w:t>(Westfall, Kenny, &amp; Judd, 2014)</w:t>
      </w:r>
      <w:r>
        <w:t>，</w:t>
      </w:r>
      <w:r>
        <w:rPr>
          <w:rFonts w:hint="eastAsia"/>
        </w:rPr>
        <w:t>同样</w:t>
      </w:r>
      <w:r>
        <w:t>也可以通过单个案例研究</w:t>
      </w:r>
      <w:r>
        <w:rPr>
          <w:rFonts w:hint="eastAsia"/>
        </w:rPr>
        <w:t>进行计算</w:t>
      </w:r>
      <w:r>
        <w:t xml:space="preserve">(Ferron &amp; </w:t>
      </w:r>
      <w:proofErr w:type="spellStart"/>
      <w:r>
        <w:t>Onghena</w:t>
      </w:r>
      <w:proofErr w:type="spellEnd"/>
      <w:r>
        <w:t xml:space="preserve">, 1996; McIntosh &amp; </w:t>
      </w:r>
      <w:proofErr w:type="spellStart"/>
      <w:r>
        <w:t>Rittmo</w:t>
      </w:r>
      <w:proofErr w:type="spellEnd"/>
      <w:r>
        <w:t>, 2020)</w:t>
      </w:r>
      <w:r>
        <w:rPr>
          <w:rFonts w:hint="eastAsia"/>
        </w:rPr>
        <w:t>。</w:t>
      </w:r>
    </w:p>
    <w:p w14:paraId="68659D23" w14:textId="77777777" w:rsidR="009D4C13" w:rsidRDefault="009D4C13" w:rsidP="009D4C13">
      <w:pPr>
        <w:keepNext/>
        <w:ind w:firstLine="420"/>
        <w:jc w:val="center"/>
      </w:pPr>
      <w:r>
        <w:rPr>
          <w:noProof/>
        </w:rPr>
        <w:drawing>
          <wp:inline distT="0" distB="0" distL="0" distR="0" wp14:anchorId="53E8C65C" wp14:editId="240E8FB0">
            <wp:extent cx="3350361" cy="3228308"/>
            <wp:effectExtent l="0" t="0" r="2540" b="0"/>
            <wp:docPr id="897534351" name="图片 89753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7170" cy="3234869"/>
                    </a:xfrm>
                    <a:prstGeom prst="rect">
                      <a:avLst/>
                    </a:prstGeom>
                  </pic:spPr>
                </pic:pic>
              </a:graphicData>
            </a:graphic>
          </wp:inline>
        </w:drawing>
      </w:r>
    </w:p>
    <w:p w14:paraId="1D4A303E" w14:textId="77777777" w:rsidR="009D4C13" w:rsidRPr="006A35E9" w:rsidRDefault="009D4C13" w:rsidP="009D4C13">
      <w:pPr>
        <w:pStyle w:val="ac"/>
        <w:ind w:firstLine="300"/>
        <w:jc w:val="center"/>
        <w:rPr>
          <w:sz w:val="15"/>
          <w:szCs w:val="15"/>
        </w:rPr>
      </w:pPr>
      <w:r w:rsidRPr="006A35E9">
        <w:rPr>
          <w:rFonts w:hint="eastAsia"/>
          <w:sz w:val="15"/>
          <w:szCs w:val="15"/>
        </w:rPr>
        <w:t>图</w:t>
      </w:r>
      <w:r w:rsidRPr="006A35E9">
        <w:rPr>
          <w:sz w:val="15"/>
          <w:szCs w:val="15"/>
        </w:rPr>
        <w:t xml:space="preserve"> </w:t>
      </w:r>
      <w:r w:rsidRPr="006A35E9">
        <w:rPr>
          <w:sz w:val="15"/>
          <w:szCs w:val="15"/>
        </w:rPr>
        <w:fldChar w:fldCharType="begin"/>
      </w:r>
      <w:r w:rsidRPr="006A35E9">
        <w:rPr>
          <w:sz w:val="15"/>
          <w:szCs w:val="15"/>
        </w:rPr>
        <w:instrText xml:space="preserve"> SEQ </w:instrText>
      </w:r>
      <w:r w:rsidRPr="006A35E9">
        <w:rPr>
          <w:rFonts w:hint="eastAsia"/>
          <w:sz w:val="15"/>
          <w:szCs w:val="15"/>
        </w:rPr>
        <w:instrText>图</w:instrText>
      </w:r>
      <w:r w:rsidRPr="006A35E9">
        <w:rPr>
          <w:sz w:val="15"/>
          <w:szCs w:val="15"/>
        </w:rPr>
        <w:instrText xml:space="preserve"> \* ARABIC </w:instrText>
      </w:r>
      <w:r w:rsidRPr="006A35E9">
        <w:rPr>
          <w:sz w:val="15"/>
          <w:szCs w:val="15"/>
        </w:rPr>
        <w:fldChar w:fldCharType="separate"/>
      </w:r>
      <w:r>
        <w:rPr>
          <w:noProof/>
          <w:sz w:val="15"/>
          <w:szCs w:val="15"/>
        </w:rPr>
        <w:t>1</w:t>
      </w:r>
      <w:r w:rsidRPr="006A35E9">
        <w:rPr>
          <w:sz w:val="15"/>
          <w:szCs w:val="15"/>
        </w:rPr>
        <w:fldChar w:fldCharType="end"/>
      </w:r>
      <w:r w:rsidRPr="006A35E9">
        <w:rPr>
          <w:rFonts w:hint="eastAsia"/>
          <w:sz w:val="15"/>
          <w:szCs w:val="15"/>
        </w:rPr>
        <w:t>，效应</w:t>
      </w:r>
      <w:r w:rsidRPr="006A35E9">
        <w:rPr>
          <w:sz w:val="15"/>
          <w:szCs w:val="15"/>
        </w:rPr>
        <w:t>d=0.5,</w:t>
      </w:r>
      <w:r w:rsidRPr="006A35E9">
        <w:rPr>
          <w:rFonts w:hint="eastAsia"/>
          <w:sz w:val="15"/>
          <w:szCs w:val="15"/>
        </w:rPr>
        <w:t>α</w:t>
      </w:r>
      <w:r w:rsidRPr="006A35E9">
        <w:rPr>
          <w:sz w:val="15"/>
          <w:szCs w:val="15"/>
        </w:rPr>
        <w:t>=0.05</w:t>
      </w:r>
      <w:r w:rsidRPr="006A35E9">
        <w:rPr>
          <w:rFonts w:hint="eastAsia"/>
          <w:sz w:val="15"/>
          <w:szCs w:val="15"/>
        </w:rPr>
        <w:t>的独立</w:t>
      </w:r>
      <w:r w:rsidRPr="006A35E9">
        <w:rPr>
          <w:sz w:val="15"/>
          <w:szCs w:val="15"/>
        </w:rPr>
        <w:t>t</w:t>
      </w:r>
      <w:r w:rsidRPr="006A35E9">
        <w:rPr>
          <w:rFonts w:hint="eastAsia"/>
          <w:sz w:val="15"/>
          <w:szCs w:val="15"/>
        </w:rPr>
        <w:t>检验的统计检验力曲线与样本量的关系</w:t>
      </w:r>
    </w:p>
    <w:p w14:paraId="42297CE9" w14:textId="77777777" w:rsidR="009D4C13" w:rsidRDefault="009D4C13" w:rsidP="009D4C13">
      <w:pPr>
        <w:ind w:firstLine="420"/>
      </w:pPr>
      <w:r>
        <w:rPr>
          <w:rFonts w:hint="eastAsia"/>
        </w:rPr>
        <w:t>尽管普遍将</w:t>
      </w:r>
      <w:r>
        <w:t xml:space="preserve">I </w:t>
      </w:r>
      <w:r>
        <w:t>类错误</w:t>
      </w:r>
      <w:r>
        <w:rPr>
          <w:rFonts w:hint="eastAsia"/>
        </w:rPr>
        <w:t>设</w:t>
      </w:r>
      <w:r>
        <w:t>为</w:t>
      </w:r>
      <w:r>
        <w:t xml:space="preserve"> 5% </w:t>
      </w:r>
      <w:r>
        <w:rPr>
          <w:rFonts w:hint="eastAsia"/>
        </w:rPr>
        <w:t>、统计</w:t>
      </w:r>
      <w:r>
        <w:t>检验力</w:t>
      </w:r>
      <w:r>
        <w:rPr>
          <w:rFonts w:hint="eastAsia"/>
        </w:rPr>
        <w:t>设为</w:t>
      </w:r>
      <w:r>
        <w:rPr>
          <w:rFonts w:hint="eastAsia"/>
        </w:rPr>
        <w:t>8</w:t>
      </w:r>
      <w:r>
        <w:t>0</w:t>
      </w:r>
      <w:r>
        <w:rPr>
          <w:rFonts w:hint="eastAsia"/>
        </w:rPr>
        <w:t>%</w:t>
      </w:r>
      <w:r>
        <w:t>，但</w:t>
      </w:r>
      <w:r>
        <w:rPr>
          <w:rFonts w:hint="eastAsia"/>
        </w:rPr>
        <w:t>它们的设定</w:t>
      </w:r>
      <w:r>
        <w:t>应该是有理有据的</w:t>
      </w:r>
      <w:r>
        <w:t>(</w:t>
      </w:r>
      <w:proofErr w:type="spellStart"/>
      <w:r>
        <w:t>Lakens</w:t>
      </w:r>
      <w:proofErr w:type="spellEnd"/>
      <w:r>
        <w:t xml:space="preserve"> et al., 2018)</w:t>
      </w:r>
      <w:r>
        <w:t>。如</w:t>
      </w:r>
      <w:r>
        <w:rPr>
          <w:rFonts w:hint="eastAsia"/>
        </w:rPr>
        <w:t>“折中检验力分析”</w:t>
      </w:r>
      <w:r>
        <w:t>部分所述，</w:t>
      </w:r>
      <w:r>
        <w:rPr>
          <w:rFonts w:hint="eastAsia"/>
        </w:rPr>
        <w:t>默认</w:t>
      </w:r>
      <w:r>
        <w:t>80%</w:t>
      </w:r>
      <w:r>
        <w:rPr>
          <w:rFonts w:hint="eastAsia"/>
        </w:rPr>
        <w:t>的</w:t>
      </w:r>
      <w:r>
        <w:t>统计检验力</w:t>
      </w:r>
      <w:r>
        <w:rPr>
          <w:rFonts w:hint="eastAsia"/>
        </w:rPr>
        <w:t>也</w:t>
      </w:r>
      <w:r>
        <w:t>缺乏</w:t>
      </w:r>
      <w:r>
        <w:rPr>
          <w:rFonts w:hint="eastAsia"/>
        </w:rPr>
        <w:t>依据</w:t>
      </w:r>
      <w:r>
        <w:t>。一般来说，错误率越低（从而统计检验力越高），研究的信息</w:t>
      </w:r>
      <w:r>
        <w:rPr>
          <w:rFonts w:hint="eastAsia"/>
        </w:rPr>
        <w:t>量</w:t>
      </w:r>
      <w:r>
        <w:t>越</w:t>
      </w:r>
      <w:r>
        <w:rPr>
          <w:rFonts w:hint="eastAsia"/>
        </w:rPr>
        <w:t>大</w:t>
      </w:r>
      <w:r>
        <w:t>，但需要的资源</w:t>
      </w:r>
      <w:r>
        <w:rPr>
          <w:rFonts w:hint="eastAsia"/>
        </w:rPr>
        <w:t>也</w:t>
      </w:r>
      <w:r>
        <w:t>就越多。</w:t>
      </w:r>
      <w:r>
        <w:rPr>
          <w:rFonts w:hint="eastAsia"/>
        </w:rPr>
        <w:t>在想要达到</w:t>
      </w:r>
      <w:r>
        <w:t xml:space="preserve">90% </w:t>
      </w:r>
      <w:r>
        <w:t>或</w:t>
      </w:r>
      <w:r>
        <w:t xml:space="preserve"> 95% </w:t>
      </w:r>
      <w:r>
        <w:t>检验力的</w:t>
      </w:r>
      <w:r>
        <w:rPr>
          <w:rFonts w:hint="eastAsia"/>
        </w:rPr>
        <w:t>研究中，</w:t>
      </w:r>
      <w:r w:rsidRPr="005D1A31">
        <w:rPr>
          <w:rFonts w:hint="eastAsia"/>
        </w:rPr>
        <w:t>研究者应</w:t>
      </w:r>
      <w:r>
        <w:rPr>
          <w:rFonts w:hint="eastAsia"/>
        </w:rPr>
        <w:t>考虑</w:t>
      </w:r>
      <w:r w:rsidRPr="005D1A31">
        <w:rPr>
          <w:rFonts w:hint="eastAsia"/>
        </w:rPr>
        <w:t>样本量的成本与降低错误率的收益之间的关系</w:t>
      </w:r>
      <w:r>
        <w:t>。</w:t>
      </w:r>
      <w:r>
        <w:rPr>
          <w:rFonts w:hint="eastAsia"/>
        </w:rPr>
        <w:t>除此之外，</w:t>
      </w:r>
      <w:r>
        <w:t>研究</w:t>
      </w:r>
      <w:r>
        <w:rPr>
          <w:rFonts w:hint="eastAsia"/>
        </w:rPr>
        <w:t>者还应考虑</w:t>
      </w:r>
      <w:r>
        <w:t>是否计划发表</w:t>
      </w:r>
      <w:r>
        <w:rPr>
          <w:rFonts w:hint="eastAsia"/>
        </w:rPr>
        <w:t>一篇由重复和拓展以往</w:t>
      </w:r>
      <w:r>
        <w:t>研究</w:t>
      </w:r>
      <w:r>
        <w:rPr>
          <w:rFonts w:hint="eastAsia"/>
        </w:rPr>
        <w:t>而构成</w:t>
      </w:r>
      <w:r>
        <w:t>的文章，在这种情况下，观察到多个</w:t>
      </w:r>
      <w:r>
        <w:t>I</w:t>
      </w:r>
      <w:r>
        <w:t>类错误的概率将非常低，</w:t>
      </w:r>
      <w:r w:rsidRPr="00D85EA6">
        <w:rPr>
          <w:rFonts w:hint="eastAsia"/>
        </w:rPr>
        <w:t>但即使存在真实效应，得到</w:t>
      </w:r>
      <w:r w:rsidRPr="00A225C2">
        <w:rPr>
          <w:rFonts w:hint="eastAsia"/>
        </w:rPr>
        <w:t>混淆</w:t>
      </w:r>
      <w:r w:rsidRPr="00D85EA6">
        <w:rPr>
          <w:rFonts w:hint="eastAsia"/>
        </w:rPr>
        <w:t>结果的概率也会增加（</w:t>
      </w:r>
      <w:proofErr w:type="spellStart"/>
      <w:r w:rsidRPr="00D85EA6">
        <w:t>Lakens</w:t>
      </w:r>
      <w:proofErr w:type="spellEnd"/>
      <w:r w:rsidRPr="00D85EA6">
        <w:t xml:space="preserve"> &amp; Etz, 2017)</w:t>
      </w:r>
      <w:r w:rsidRPr="00D85EA6">
        <w:rPr>
          <w:rFonts w:hint="eastAsia"/>
        </w:rPr>
        <w:t>，</w:t>
      </w:r>
      <w:r>
        <w:t>这也是</w:t>
      </w:r>
      <w:r>
        <w:rPr>
          <w:rFonts w:hint="eastAsia"/>
        </w:rPr>
        <w:t>研究</w:t>
      </w:r>
      <w:r>
        <w:t>II</w:t>
      </w:r>
      <w:r>
        <w:rPr>
          <w:rFonts w:hint="eastAsia"/>
        </w:rPr>
        <w:t>类</w:t>
      </w:r>
      <w:r>
        <w:t>错误低的一个原因，</w:t>
      </w:r>
      <w:r>
        <w:rPr>
          <w:rFonts w:hint="eastAsia"/>
        </w:rPr>
        <w:t>鉴于此，或许</w:t>
      </w:r>
      <w:r>
        <w:t>可</w:t>
      </w:r>
      <w:r>
        <w:rPr>
          <w:rFonts w:hint="eastAsia"/>
        </w:rPr>
        <w:t>以</w:t>
      </w:r>
      <w:r>
        <w:t>稍微提高每个单</w:t>
      </w:r>
      <w:r>
        <w:rPr>
          <w:rFonts w:hint="eastAsia"/>
        </w:rPr>
        <w:t>项</w:t>
      </w:r>
      <w:r>
        <w:t>研究的</w:t>
      </w:r>
      <w:r>
        <w:rPr>
          <w:rFonts w:hint="eastAsia"/>
        </w:rPr>
        <w:t>α</w:t>
      </w:r>
      <w:r>
        <w:t>水平</w:t>
      </w:r>
      <w:r>
        <w:rPr>
          <w:rFonts w:hint="eastAsia"/>
        </w:rPr>
        <w:t>。</w:t>
      </w:r>
    </w:p>
    <w:p w14:paraId="4CA9CDEF" w14:textId="77777777" w:rsidR="009D4C13" w:rsidRDefault="009D4C13" w:rsidP="009D4C13">
      <w:pPr>
        <w:ind w:firstLine="420"/>
      </w:pPr>
      <w:r>
        <w:t>图</w:t>
      </w:r>
      <w:r>
        <w:t>2</w:t>
      </w:r>
      <w:r>
        <w:rPr>
          <w:rFonts w:hint="eastAsia"/>
        </w:rPr>
        <w:t>呈现了</w:t>
      </w:r>
      <w:r>
        <w:t>两个分布。左边的分布（</w:t>
      </w:r>
      <w:r>
        <w:rPr>
          <w:rFonts w:hint="eastAsia"/>
        </w:rPr>
        <w:t>灰色</w:t>
      </w:r>
      <w:r>
        <w:t>虚线）以</w:t>
      </w:r>
      <w:r>
        <w:t>0</w:t>
      </w:r>
      <w:r>
        <w:t>为中心。这是</w:t>
      </w:r>
      <w:r>
        <w:rPr>
          <w:rFonts w:hint="eastAsia"/>
        </w:rPr>
        <w:t>零</w:t>
      </w:r>
      <w:r>
        <w:t>假设的模型。如果</w:t>
      </w:r>
      <w:r>
        <w:rPr>
          <w:rFonts w:hint="eastAsia"/>
        </w:rPr>
        <w:t>此时零</w:t>
      </w:r>
      <w:r>
        <w:lastRenderedPageBreak/>
        <w:t>假设为真，</w:t>
      </w:r>
      <w:r>
        <w:rPr>
          <w:rFonts w:hint="eastAsia"/>
        </w:rPr>
        <w:t>那么只有在极端效应量的情况下</w:t>
      </w:r>
      <w:r>
        <w:t>（在正</w:t>
      </w:r>
      <w:r>
        <w:rPr>
          <w:rFonts w:hint="eastAsia"/>
        </w:rPr>
        <w:t>向</w:t>
      </w:r>
      <w:r>
        <w:t>或负</w:t>
      </w:r>
      <w:r>
        <w:rPr>
          <w:rFonts w:hint="eastAsia"/>
        </w:rPr>
        <w:t>向</w:t>
      </w:r>
      <w:r>
        <w:t>的双</w:t>
      </w:r>
      <w:r>
        <w:rPr>
          <w:rFonts w:hint="eastAsia"/>
        </w:rPr>
        <w:t>侧</w:t>
      </w:r>
      <w:r>
        <w:t>检验中）</w:t>
      </w:r>
      <w:r>
        <w:rPr>
          <w:rFonts w:hint="eastAsia"/>
        </w:rPr>
        <w:t>会得</w:t>
      </w:r>
      <w:r>
        <w:t>到统计意义上显著的结果，但</w:t>
      </w:r>
      <w:r>
        <w:rPr>
          <w:rFonts w:hint="eastAsia"/>
        </w:rPr>
        <w:t>所有</w:t>
      </w:r>
      <w:r>
        <w:t>显著结果都</w:t>
      </w:r>
      <w:r>
        <w:rPr>
          <w:rFonts w:hint="eastAsia"/>
        </w:rPr>
        <w:t>犯了</w:t>
      </w:r>
      <w:r>
        <w:t xml:space="preserve"> I </w:t>
      </w:r>
      <w:r>
        <w:rPr>
          <w:rFonts w:hint="eastAsia"/>
        </w:rPr>
        <w:t>类</w:t>
      </w:r>
      <w:r>
        <w:t>错误（曲线下深灰色的区域）。如果效应</w:t>
      </w:r>
      <w:r>
        <w:rPr>
          <w:rFonts w:hint="eastAsia"/>
        </w:rPr>
        <w:t>不存在</w:t>
      </w:r>
      <w:r>
        <w:t>，则</w:t>
      </w:r>
      <w:r>
        <w:rPr>
          <w:rFonts w:hint="eastAsia"/>
        </w:rPr>
        <w:t>零</w:t>
      </w:r>
      <w:r>
        <w:t>假设显著检验的统计检验力是</w:t>
      </w:r>
      <w:r>
        <w:rPr>
          <w:rFonts w:hint="eastAsia"/>
        </w:rPr>
        <w:t>不确定</w:t>
      </w:r>
      <w:r>
        <w:t>的。</w:t>
      </w:r>
      <w:r>
        <w:rPr>
          <w:rFonts w:hint="eastAsia"/>
        </w:rPr>
        <w:t>也就是说</w:t>
      </w:r>
      <w:r>
        <w:t>，</w:t>
      </w:r>
      <w:r>
        <w:rPr>
          <w:rFonts w:hint="eastAsia"/>
        </w:rPr>
        <w:t>在既定的α水平下，</w:t>
      </w:r>
      <w:r w:rsidRPr="006C1B55">
        <w:rPr>
          <w:rFonts w:hint="eastAsia"/>
        </w:rPr>
        <w:t>如果零假设为真</w:t>
      </w:r>
      <w:r>
        <w:rPr>
          <w:rFonts w:hint="eastAsia"/>
        </w:rPr>
        <w:t>，任何所得显著结果</w:t>
      </w:r>
      <w:r>
        <w:t>都是</w:t>
      </w:r>
      <w:r>
        <w:t xml:space="preserve"> I </w:t>
      </w:r>
      <w:r>
        <w:t>类错误或假阳性。</w:t>
      </w:r>
    </w:p>
    <w:p w14:paraId="294E3B1E" w14:textId="77777777" w:rsidR="009D4C13" w:rsidRDefault="009D4C13" w:rsidP="009D4C13">
      <w:pPr>
        <w:ind w:firstLine="420"/>
        <w:jc w:val="center"/>
      </w:pPr>
      <w:r>
        <w:rPr>
          <w:noProof/>
        </w:rPr>
        <w:drawing>
          <wp:inline distT="0" distB="0" distL="0" distR="0" wp14:anchorId="5DAB2BBA" wp14:editId="0AB961C7">
            <wp:extent cx="5248275" cy="3257550"/>
            <wp:effectExtent l="0" t="0" r="9525" b="0"/>
            <wp:docPr id="118367728" name="图片 11836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3257550"/>
                    </a:xfrm>
                    <a:prstGeom prst="rect">
                      <a:avLst/>
                    </a:prstGeom>
                  </pic:spPr>
                </pic:pic>
              </a:graphicData>
            </a:graphic>
          </wp:inline>
        </w:drawing>
      </w:r>
    </w:p>
    <w:p w14:paraId="393EB9F4" w14:textId="77777777" w:rsidR="009D4C13" w:rsidRPr="006A35E9" w:rsidRDefault="009D4C13" w:rsidP="009D4C13">
      <w:pPr>
        <w:pStyle w:val="ac"/>
        <w:ind w:firstLine="300"/>
        <w:jc w:val="center"/>
        <w:rPr>
          <w:sz w:val="15"/>
          <w:szCs w:val="15"/>
        </w:rPr>
      </w:pPr>
      <w:r w:rsidRPr="006A35E9">
        <w:rPr>
          <w:rFonts w:hint="eastAsia"/>
          <w:sz w:val="15"/>
          <w:szCs w:val="15"/>
        </w:rPr>
        <w:t>图</w:t>
      </w:r>
      <w:r w:rsidRPr="006A35E9">
        <w:rPr>
          <w:sz w:val="15"/>
          <w:szCs w:val="15"/>
        </w:rPr>
        <w:t xml:space="preserve"> </w:t>
      </w:r>
      <w:r w:rsidRPr="006A35E9">
        <w:rPr>
          <w:sz w:val="15"/>
          <w:szCs w:val="15"/>
        </w:rPr>
        <w:fldChar w:fldCharType="begin"/>
      </w:r>
      <w:r w:rsidRPr="006A35E9">
        <w:rPr>
          <w:sz w:val="15"/>
          <w:szCs w:val="15"/>
        </w:rPr>
        <w:instrText xml:space="preserve"> SEQ </w:instrText>
      </w:r>
      <w:r w:rsidRPr="006A35E9">
        <w:rPr>
          <w:rFonts w:hint="eastAsia"/>
          <w:sz w:val="15"/>
          <w:szCs w:val="15"/>
        </w:rPr>
        <w:instrText>图</w:instrText>
      </w:r>
      <w:r w:rsidRPr="006A35E9">
        <w:rPr>
          <w:sz w:val="15"/>
          <w:szCs w:val="15"/>
        </w:rPr>
        <w:instrText xml:space="preserve"> \* ARABIC </w:instrText>
      </w:r>
      <w:r w:rsidRPr="006A35E9">
        <w:rPr>
          <w:sz w:val="15"/>
          <w:szCs w:val="15"/>
        </w:rPr>
        <w:fldChar w:fldCharType="separate"/>
      </w:r>
      <w:r>
        <w:rPr>
          <w:noProof/>
          <w:sz w:val="15"/>
          <w:szCs w:val="15"/>
        </w:rPr>
        <w:t>2</w:t>
      </w:r>
      <w:r w:rsidRPr="006A35E9">
        <w:rPr>
          <w:sz w:val="15"/>
          <w:szCs w:val="15"/>
        </w:rPr>
        <w:fldChar w:fldCharType="end"/>
      </w:r>
      <w:r w:rsidRPr="006A35E9">
        <w:rPr>
          <w:rFonts w:hint="eastAsia"/>
          <w:sz w:val="15"/>
          <w:szCs w:val="15"/>
        </w:rPr>
        <w:t>，零假设（</w:t>
      </w:r>
      <w:r w:rsidRPr="006A35E9">
        <w:rPr>
          <w:sz w:val="15"/>
          <w:szCs w:val="15"/>
        </w:rPr>
        <w:t>d=0,</w:t>
      </w:r>
      <w:r w:rsidRPr="006A35E9">
        <w:rPr>
          <w:rFonts w:hint="eastAsia"/>
          <w:sz w:val="15"/>
          <w:szCs w:val="15"/>
        </w:rPr>
        <w:t>灰色虚线）和备择假设</w:t>
      </w:r>
      <w:r w:rsidRPr="006A35E9">
        <w:rPr>
          <w:sz w:val="15"/>
          <w:szCs w:val="15"/>
        </w:rPr>
        <w:t>(d=0.5,</w:t>
      </w:r>
      <w:r w:rsidRPr="006A35E9">
        <w:rPr>
          <w:rFonts w:hint="eastAsia"/>
          <w:sz w:val="15"/>
          <w:szCs w:val="15"/>
        </w:rPr>
        <w:t>黑色实线</w:t>
      </w:r>
      <w:r w:rsidRPr="006A35E9">
        <w:rPr>
          <w:sz w:val="15"/>
          <w:szCs w:val="15"/>
        </w:rPr>
        <w:t>)</w:t>
      </w:r>
      <w:r w:rsidRPr="006A35E9">
        <w:rPr>
          <w:rFonts w:hint="eastAsia"/>
          <w:sz w:val="15"/>
          <w:szCs w:val="15"/>
        </w:rPr>
        <w:t>，且α</w:t>
      </w:r>
      <w:r w:rsidRPr="006A35E9">
        <w:rPr>
          <w:sz w:val="15"/>
          <w:szCs w:val="15"/>
        </w:rPr>
        <w:t>=0.05</w:t>
      </w:r>
      <w:r w:rsidRPr="006A35E9">
        <w:rPr>
          <w:rFonts w:hint="eastAsia"/>
          <w:sz w:val="15"/>
          <w:szCs w:val="15"/>
        </w:rPr>
        <w:t>，</w:t>
      </w:r>
      <w:r w:rsidRPr="006A35E9">
        <w:rPr>
          <w:sz w:val="15"/>
          <w:szCs w:val="15"/>
        </w:rPr>
        <w:t>n=80</w:t>
      </w:r>
      <w:r w:rsidRPr="006A35E9">
        <w:rPr>
          <w:rFonts w:hint="eastAsia"/>
          <w:sz w:val="15"/>
          <w:szCs w:val="15"/>
        </w:rPr>
        <w:t>每组。</w:t>
      </w:r>
    </w:p>
    <w:p w14:paraId="36708721" w14:textId="77777777" w:rsidR="009D4C13" w:rsidRDefault="009D4C13" w:rsidP="009D4C13">
      <w:pPr>
        <w:ind w:firstLine="420"/>
      </w:pPr>
      <w:r>
        <w:t>右</w:t>
      </w:r>
      <w:r>
        <w:rPr>
          <w:rFonts w:hint="eastAsia"/>
        </w:rPr>
        <w:t>边的</w:t>
      </w:r>
      <w:r>
        <w:t>分布（</w:t>
      </w:r>
      <w:r>
        <w:rPr>
          <w:rFonts w:hint="eastAsia"/>
        </w:rPr>
        <w:t>黑色</w:t>
      </w:r>
      <w:r>
        <w:t>实线）以</w:t>
      </w:r>
      <w:r>
        <w:t xml:space="preserve">d = 0.5 </w:t>
      </w:r>
      <w:r>
        <w:t>的效应为中心。这是备择假设的模型，说明如果备择假设为真</w:t>
      </w:r>
      <w:r>
        <w:rPr>
          <w:rFonts w:hint="eastAsia"/>
        </w:rPr>
        <w:t>时</w:t>
      </w:r>
      <w:r>
        <w:t>，预期</w:t>
      </w:r>
      <w:r>
        <w:rPr>
          <w:rFonts w:hint="eastAsia"/>
        </w:rPr>
        <w:t>效应量为</w:t>
      </w:r>
      <w:r>
        <w:t>d = 0.5</w:t>
      </w:r>
      <w:r>
        <w:t>。</w:t>
      </w:r>
      <w:r>
        <w:rPr>
          <w:rFonts w:hint="eastAsia"/>
        </w:rPr>
        <w:t>但是</w:t>
      </w:r>
      <w:r>
        <w:t>即使</w:t>
      </w:r>
      <w:r>
        <w:rPr>
          <w:rFonts w:hint="eastAsia"/>
        </w:rPr>
        <w:t>存在</w:t>
      </w:r>
      <w:r>
        <w:t>真正的效应，研究也不</w:t>
      </w:r>
      <w:r>
        <w:rPr>
          <w:rFonts w:hint="eastAsia"/>
        </w:rPr>
        <w:t>一定能得到</w:t>
      </w:r>
      <w:r>
        <w:t>具有统计学意义</w:t>
      </w:r>
      <w:r>
        <w:rPr>
          <w:rFonts w:hint="eastAsia"/>
        </w:rPr>
        <w:t>上的</w:t>
      </w:r>
      <w:r>
        <w:t>显著结果。</w:t>
      </w:r>
      <w:r>
        <w:rPr>
          <w:rFonts w:hint="eastAsia"/>
        </w:rPr>
        <w:t>由于变异的随机性</w:t>
      </w:r>
      <w:r>
        <w:t>，</w:t>
      </w:r>
      <w:r>
        <w:rPr>
          <w:rFonts w:hint="eastAsia"/>
        </w:rPr>
        <w:t>所得</w:t>
      </w:r>
      <w:r>
        <w:t>效应量接近于</w:t>
      </w:r>
      <w:r>
        <w:t xml:space="preserve"> 0 </w:t>
      </w:r>
      <w:r>
        <w:rPr>
          <w:rFonts w:hint="eastAsia"/>
        </w:rPr>
        <w:t>而不具有统计学意义</w:t>
      </w:r>
      <w:r>
        <w:t>时，就会发生这种情况。这样的结果是假阴性（右侧曲线下方的浅灰色区域）。为了</w:t>
      </w:r>
      <w:r>
        <w:rPr>
          <w:rFonts w:hint="eastAsia"/>
        </w:rPr>
        <w:t>提高</w:t>
      </w:r>
      <w:r>
        <w:t>检验力，我们可以</w:t>
      </w:r>
      <w:r>
        <w:rPr>
          <w:rFonts w:hint="eastAsia"/>
        </w:rPr>
        <w:t>增加</w:t>
      </w:r>
      <w:r>
        <w:t>样本量。随着样本量的增加，分布变得更窄，从而降低了</w:t>
      </w:r>
      <w:r>
        <w:rPr>
          <w:rFonts w:hint="eastAsia"/>
        </w:rPr>
        <w:t>发生</w:t>
      </w:r>
      <w:r>
        <w:t xml:space="preserve"> II </w:t>
      </w:r>
      <w:r>
        <w:t>类错误</w:t>
      </w:r>
      <w:r>
        <w:rPr>
          <w:rStyle w:val="af0"/>
        </w:rPr>
        <w:footnoteReference w:id="4"/>
      </w:r>
      <w:r>
        <w:t>的概率。</w:t>
      </w:r>
    </w:p>
    <w:p w14:paraId="15FCCD64" w14:textId="77777777" w:rsidR="009D4C13" w:rsidRDefault="009D4C13" w:rsidP="009D4C13">
      <w:pPr>
        <w:ind w:firstLine="420"/>
      </w:pPr>
      <w:r>
        <w:t>需要强调的是，先验检验力分析</w:t>
      </w:r>
      <w:r>
        <w:rPr>
          <w:rFonts w:hint="eastAsia"/>
        </w:rPr>
        <w:t>的目的并</w:t>
      </w:r>
      <w:r>
        <w:t>不是为</w:t>
      </w:r>
      <w:r>
        <w:rPr>
          <w:rFonts w:hint="eastAsia"/>
        </w:rPr>
        <w:t>真实</w:t>
      </w:r>
      <w:r>
        <w:t>效应</w:t>
      </w:r>
      <w:r>
        <w:rPr>
          <w:rFonts w:hint="eastAsia"/>
        </w:rPr>
        <w:t>提供</w:t>
      </w:r>
      <w:r>
        <w:t>足够</w:t>
      </w:r>
      <w:r>
        <w:rPr>
          <w:rFonts w:hint="eastAsia"/>
        </w:rPr>
        <w:t>的</w:t>
      </w:r>
      <w:r>
        <w:t>统计检验力。</w:t>
      </w:r>
      <w:r>
        <w:rPr>
          <w:rFonts w:hint="eastAsia"/>
        </w:rPr>
        <w:t>真实</w:t>
      </w:r>
      <w:r>
        <w:t>的效应</w:t>
      </w:r>
      <w:r>
        <w:rPr>
          <w:rFonts w:hint="eastAsia"/>
        </w:rPr>
        <w:t>量</w:t>
      </w:r>
      <w:r>
        <w:t>是未知的。先验检验力分析的目</w:t>
      </w:r>
      <w:r>
        <w:rPr>
          <w:rFonts w:hint="eastAsia"/>
        </w:rPr>
        <w:t>的</w:t>
      </w:r>
      <w:r>
        <w:t>是</w:t>
      </w:r>
      <w:r>
        <w:rPr>
          <w:rFonts w:hint="eastAsia"/>
        </w:rPr>
        <w:t>，在</w:t>
      </w:r>
      <w:r>
        <w:t>研究</w:t>
      </w:r>
      <w:r>
        <w:rPr>
          <w:rFonts w:hint="eastAsia"/>
        </w:rPr>
        <w:t>者想要探究特定的</w:t>
      </w:r>
      <w:r>
        <w:t>效应</w:t>
      </w:r>
      <w:r>
        <w:rPr>
          <w:rFonts w:hint="eastAsia"/>
        </w:rPr>
        <w:t>量</w:t>
      </w:r>
      <w:r w:rsidRPr="00A225C2">
        <w:rPr>
          <w:rFonts w:hint="eastAsia"/>
        </w:rPr>
        <w:t>（小、中、大）</w:t>
      </w:r>
      <w:r>
        <w:rPr>
          <w:rFonts w:hint="eastAsia"/>
        </w:rPr>
        <w:t>时，能够</w:t>
      </w:r>
      <w:r>
        <w:t>获得足够的统计检验力。就像</w:t>
      </w:r>
      <w:r>
        <w:t xml:space="preserve"> I </w:t>
      </w:r>
      <w:r>
        <w:t>类错误是在</w:t>
      </w:r>
      <w:r>
        <w:rPr>
          <w:rFonts w:hint="eastAsia"/>
        </w:rPr>
        <w:t>零</w:t>
      </w:r>
      <w:r>
        <w:t>假设为真的</w:t>
      </w:r>
      <w:r>
        <w:rPr>
          <w:rFonts w:hint="eastAsia"/>
        </w:rPr>
        <w:t>条件</w:t>
      </w:r>
      <w:r>
        <w:t>下</w:t>
      </w:r>
      <w:r>
        <w:rPr>
          <w:rFonts w:hint="eastAsia"/>
        </w:rPr>
        <w:t>发生</w:t>
      </w:r>
      <w:r>
        <w:rPr>
          <w:rFonts w:hint="eastAsia"/>
        </w:rPr>
        <w:t xml:space="preserve"> </w:t>
      </w:r>
      <w:r>
        <w:t xml:space="preserve">I </w:t>
      </w:r>
      <w:r>
        <w:t>类错误的最大概率一样，先验检验力分析是</w:t>
      </w:r>
      <w:r>
        <w:rPr>
          <w:rFonts w:hint="eastAsia"/>
        </w:rPr>
        <w:t>假设在</w:t>
      </w:r>
      <w:r>
        <w:t>特定效应</w:t>
      </w:r>
      <w:r>
        <w:rPr>
          <w:rFonts w:hint="eastAsia"/>
        </w:rPr>
        <w:t>量</w:t>
      </w:r>
      <w:r>
        <w:t>下</w:t>
      </w:r>
      <w:r>
        <w:rPr>
          <w:rFonts w:hint="eastAsia"/>
        </w:rPr>
        <w:t>进行</w:t>
      </w:r>
      <w:r>
        <w:t>计算的。</w:t>
      </w:r>
      <w:r>
        <w:rPr>
          <w:rFonts w:hint="eastAsia"/>
        </w:rPr>
        <w:t>且</w:t>
      </w:r>
      <w:r>
        <w:t>这个假设</w:t>
      </w:r>
      <w:r>
        <w:rPr>
          <w:rFonts w:hint="eastAsia"/>
        </w:rPr>
        <w:t>正确与否</w:t>
      </w:r>
      <w:r>
        <w:t>不得而知。研究</w:t>
      </w:r>
      <w:r>
        <w:rPr>
          <w:rFonts w:hint="eastAsia"/>
        </w:rPr>
        <w:t>者</w:t>
      </w:r>
      <w:r>
        <w:t>所能做的就是确保他们的假设是合理的。</w:t>
      </w:r>
      <w:r>
        <w:rPr>
          <w:rFonts w:hint="eastAsia"/>
        </w:rPr>
        <w:t>研究（</w:t>
      </w:r>
      <w:r>
        <w:t>对</w:t>
      </w:r>
      <w:r>
        <w:t xml:space="preserve"> II </w:t>
      </w:r>
      <w:r>
        <w:t>类错误进行控制</w:t>
      </w:r>
      <w:r>
        <w:rPr>
          <w:rFonts w:hint="eastAsia"/>
        </w:rPr>
        <w:t>）</w:t>
      </w:r>
      <w:r>
        <w:t>的统计推断是以特定效应</w:t>
      </w:r>
      <w:r>
        <w:rPr>
          <w:rFonts w:hint="eastAsia"/>
        </w:rPr>
        <w:t>量</w:t>
      </w:r>
      <w:r>
        <w:t>的假设为</w:t>
      </w:r>
      <w:r>
        <w:rPr>
          <w:rFonts w:hint="eastAsia"/>
        </w:rPr>
        <w:t>基础</w:t>
      </w:r>
      <w:r>
        <w:t>的。他们允许推断，假设真实效应量至少与先验检验力分析中使用的一样大，则研究中的最大</w:t>
      </w:r>
      <w:r>
        <w:t xml:space="preserve"> II </w:t>
      </w:r>
      <w:r>
        <w:t>类错误率不</w:t>
      </w:r>
      <w:r>
        <w:rPr>
          <w:rFonts w:hint="eastAsia"/>
        </w:rPr>
        <w:t>高</w:t>
      </w:r>
      <w:r>
        <w:t>于</w:t>
      </w:r>
      <w:r>
        <w:rPr>
          <w:rFonts w:hint="eastAsia"/>
        </w:rPr>
        <w:t>先前的</w:t>
      </w:r>
      <w:r>
        <w:t>期望值。</w:t>
      </w:r>
    </w:p>
    <w:p w14:paraId="1E6024FC" w14:textId="77777777" w:rsidR="009D4C13" w:rsidRDefault="009D4C13" w:rsidP="009D4C13">
      <w:pPr>
        <w:ind w:firstLine="420"/>
      </w:pPr>
      <w:r>
        <w:lastRenderedPageBreak/>
        <w:t>如果</w:t>
      </w:r>
      <w:r>
        <w:rPr>
          <w:rFonts w:hint="eastAsia"/>
        </w:rPr>
        <w:t>在</w:t>
      </w:r>
      <w:r>
        <w:t>研究</w:t>
      </w:r>
      <w:r>
        <w:rPr>
          <w:rFonts w:hint="eastAsia"/>
        </w:rPr>
        <w:t>时</w:t>
      </w:r>
      <w:r>
        <w:t>，</w:t>
      </w:r>
      <w:r>
        <w:rPr>
          <w:rFonts w:hint="eastAsia"/>
        </w:rPr>
        <w:t>我们</w:t>
      </w:r>
      <w:r>
        <w:t>对</w:t>
      </w:r>
      <w:r>
        <w:rPr>
          <w:rFonts w:hint="eastAsia"/>
        </w:rPr>
        <w:t>“有”</w:t>
      </w:r>
      <w:r>
        <w:t>效应和</w:t>
      </w:r>
      <w:r>
        <w:rPr>
          <w:rFonts w:hint="eastAsia"/>
        </w:rPr>
        <w:t>“无”</w:t>
      </w:r>
      <w:r>
        <w:t>效应都进行了先验检验力分析，</w:t>
      </w:r>
      <w:r>
        <w:rPr>
          <w:rFonts w:hint="eastAsia"/>
        </w:rPr>
        <w:t>也许就能更好的进行说明</w:t>
      </w:r>
      <w:r>
        <w:t>。在设计研究时，必须考虑</w:t>
      </w:r>
      <w:r>
        <w:rPr>
          <w:rFonts w:hint="eastAsia"/>
        </w:rPr>
        <w:t>无</w:t>
      </w:r>
      <w:r>
        <w:t>效应的可能性（例如，平均值的差异为零）。先验检验力分析既可以用于</w:t>
      </w:r>
      <w:r>
        <w:rPr>
          <w:rFonts w:hint="eastAsia"/>
        </w:rPr>
        <w:t>零</w:t>
      </w:r>
      <w:r>
        <w:t>假设显著性检验，也可以用于</w:t>
      </w:r>
      <w:r>
        <w:rPr>
          <w:rFonts w:hint="eastAsia"/>
        </w:rPr>
        <w:t>零</w:t>
      </w:r>
      <w:r>
        <w:t>效应的检验，例如等价检验</w:t>
      </w:r>
      <w:r>
        <w:rPr>
          <w:rFonts w:hint="eastAsia"/>
        </w:rPr>
        <w:t>，</w:t>
      </w:r>
      <w:r>
        <w:t>可以通过拒绝</w:t>
      </w:r>
      <w:r>
        <w:rPr>
          <w:rFonts w:hint="eastAsia"/>
        </w:rPr>
        <w:t>“有”</w:t>
      </w:r>
      <w:r>
        <w:t>效应来为</w:t>
      </w:r>
      <w:r>
        <w:rPr>
          <w:rFonts w:hint="eastAsia"/>
        </w:rPr>
        <w:t>零</w:t>
      </w:r>
      <w:r>
        <w:t>假设提供</w:t>
      </w:r>
      <w:r>
        <w:rPr>
          <w:rFonts w:hint="eastAsia"/>
        </w:rPr>
        <w:t>统计学上的</w:t>
      </w:r>
      <w:r>
        <w:t>支持（</w:t>
      </w:r>
      <w:proofErr w:type="spellStart"/>
      <w:r>
        <w:t>Lakens</w:t>
      </w:r>
      <w:proofErr w:type="spellEnd"/>
      <w:r>
        <w:t xml:space="preserve">, 2017; </w:t>
      </w:r>
      <w:proofErr w:type="spellStart"/>
      <w:r>
        <w:t>Meyners</w:t>
      </w:r>
      <w:proofErr w:type="spellEnd"/>
      <w:r>
        <w:t>, 2012; Rogers, Howard, &amp; Vessey, 1993</w:t>
      </w:r>
      <w:r>
        <w:t>）。当</w:t>
      </w:r>
      <w:r>
        <w:rPr>
          <w:rFonts w:hint="eastAsia"/>
        </w:rPr>
        <w:t>对</w:t>
      </w:r>
      <w:r>
        <w:t>同一样本</w:t>
      </w:r>
      <w:r>
        <w:rPr>
          <w:rFonts w:hint="eastAsia"/>
        </w:rPr>
        <w:t>进</w:t>
      </w:r>
      <w:r>
        <w:t>行多个</w:t>
      </w:r>
      <w:r>
        <w:rPr>
          <w:rFonts w:hint="eastAsia"/>
        </w:rPr>
        <w:t>预实验</w:t>
      </w:r>
      <w:r>
        <w:t>时，每次分析都需要</w:t>
      </w:r>
      <w:r>
        <w:rPr>
          <w:rFonts w:hint="eastAsia"/>
        </w:rPr>
        <w:t>独立的对</w:t>
      </w:r>
      <w:r>
        <w:t>样本</w:t>
      </w:r>
      <w:r>
        <w:rPr>
          <w:rFonts w:hint="eastAsia"/>
        </w:rPr>
        <w:t>量进行论证</w:t>
      </w:r>
      <w:r>
        <w:t>。如果可能</w:t>
      </w:r>
      <w:r>
        <w:rPr>
          <w:rFonts w:hint="eastAsia"/>
        </w:rPr>
        <w:t>的话</w:t>
      </w:r>
      <w:r>
        <w:t>，</w:t>
      </w:r>
      <w:r>
        <w:rPr>
          <w:rFonts w:hint="eastAsia"/>
        </w:rPr>
        <w:t>要确保</w:t>
      </w:r>
      <w:r>
        <w:t>收集的样本量</w:t>
      </w:r>
      <w:r>
        <w:rPr>
          <w:rFonts w:hint="eastAsia"/>
        </w:rPr>
        <w:t>（每次）为</w:t>
      </w:r>
      <w:r>
        <w:t>所有</w:t>
      </w:r>
      <w:r>
        <w:rPr>
          <w:rFonts w:hint="eastAsia"/>
        </w:rPr>
        <w:t>实验</w:t>
      </w:r>
      <w:r>
        <w:t>提供信息，</w:t>
      </w:r>
      <w:r>
        <w:rPr>
          <w:rFonts w:hint="eastAsia"/>
        </w:rPr>
        <w:t>也就是说，</w:t>
      </w:r>
      <w:r>
        <w:t>收集的样本量</w:t>
      </w:r>
      <w:r>
        <w:rPr>
          <w:rFonts w:hint="eastAsia"/>
        </w:rPr>
        <w:t>是</w:t>
      </w:r>
      <w:r>
        <w:t>基于</w:t>
      </w:r>
      <w:r>
        <w:rPr>
          <w:rFonts w:hint="eastAsia"/>
        </w:rPr>
        <w:t>全部</w:t>
      </w:r>
      <w:r>
        <w:t>先验检验力分析</w:t>
      </w:r>
      <w:r>
        <w:rPr>
          <w:rFonts w:hint="eastAsia"/>
        </w:rPr>
        <w:t>所得到</w:t>
      </w:r>
      <w:r>
        <w:t>的最大样本量。</w:t>
      </w:r>
    </w:p>
    <w:p w14:paraId="69779F1A" w14:textId="77777777" w:rsidR="009D4C13" w:rsidRDefault="009D4C13" w:rsidP="009D4C13">
      <w:pPr>
        <w:ind w:firstLine="420"/>
      </w:pPr>
      <w:r>
        <w:t>例如，如果一项研究是以</w:t>
      </w:r>
      <w:r>
        <w:t xml:space="preserve"> 90% </w:t>
      </w:r>
      <w:r>
        <w:t>的统计检验力</w:t>
      </w:r>
      <w:r>
        <w:rPr>
          <w:rFonts w:hint="eastAsia"/>
        </w:rPr>
        <w:t>来</w:t>
      </w:r>
      <w:r w:rsidRPr="00A225C2">
        <w:rPr>
          <w:rFonts w:hint="eastAsia"/>
        </w:rPr>
        <w:t>接受或拒绝</w:t>
      </w:r>
      <w:r>
        <w:t xml:space="preserve"> d = 0.4 </w:t>
      </w:r>
      <w:r>
        <w:t>的效应，并且</w:t>
      </w:r>
      <w:r>
        <w:rPr>
          <w:rFonts w:hint="eastAsia"/>
        </w:rPr>
        <w:t>将</w:t>
      </w:r>
      <w:r>
        <w:t>双</w:t>
      </w:r>
      <w:r>
        <w:rPr>
          <w:rFonts w:hint="eastAsia"/>
        </w:rPr>
        <w:t>侧</w:t>
      </w:r>
      <w:r>
        <w:t>独立</w:t>
      </w:r>
      <w:r>
        <w:t xml:space="preserve"> t </w:t>
      </w:r>
      <w:r>
        <w:t>检验的</w:t>
      </w:r>
      <w:r>
        <w:t xml:space="preserve">α </w:t>
      </w:r>
      <w:r>
        <w:t>水平</w:t>
      </w:r>
      <w:r>
        <w:rPr>
          <w:rFonts w:hint="eastAsia"/>
        </w:rPr>
        <w:t>定</w:t>
      </w:r>
      <w:r>
        <w:t>为</w:t>
      </w:r>
      <w:r>
        <w:t xml:space="preserve"> 0.05</w:t>
      </w:r>
      <w:r>
        <w:t>，则研究</w:t>
      </w:r>
      <w:r>
        <w:rPr>
          <w:rFonts w:hint="eastAsia"/>
        </w:rPr>
        <w:t>者</w:t>
      </w:r>
      <w:r>
        <w:t>需要在每个条件下收集</w:t>
      </w:r>
      <w:r>
        <w:t>133</w:t>
      </w:r>
      <w:r>
        <w:t>个被试</w:t>
      </w:r>
      <w:r>
        <w:rPr>
          <w:rFonts w:hint="eastAsia"/>
        </w:rPr>
        <w:t>进行假设检验，以及每个条件</w:t>
      </w:r>
      <w:r>
        <w:rPr>
          <w:rFonts w:hint="eastAsia"/>
        </w:rPr>
        <w:t>1</w:t>
      </w:r>
      <w:r>
        <w:t>36</w:t>
      </w:r>
      <w:r>
        <w:rPr>
          <w:rFonts w:hint="eastAsia"/>
        </w:rPr>
        <w:t>个被试进行等价检验</w:t>
      </w:r>
      <w:r>
        <w:t>。因此，研究</w:t>
      </w:r>
      <w:r>
        <w:rPr>
          <w:rFonts w:hint="eastAsia"/>
        </w:rPr>
        <w:t>者</w:t>
      </w:r>
      <w:r>
        <w:t>应</w:t>
      </w:r>
      <w:r>
        <w:rPr>
          <w:rFonts w:hint="eastAsia"/>
        </w:rPr>
        <w:t>争取</w:t>
      </w:r>
      <w:r>
        <w:t>收集</w:t>
      </w:r>
      <w:r>
        <w:t xml:space="preserve"> 272 </w:t>
      </w:r>
      <w:r>
        <w:t>名被试</w:t>
      </w:r>
      <w:r>
        <w:rPr>
          <w:rFonts w:hint="eastAsia"/>
        </w:rPr>
        <w:t>进行两种</w:t>
      </w:r>
      <w:r>
        <w:t>检验</w:t>
      </w:r>
      <w:r>
        <w:rPr>
          <w:rFonts w:hint="eastAsia"/>
        </w:rPr>
        <w:t>来更好的做出结论</w:t>
      </w:r>
      <w:r>
        <w:t>。</w:t>
      </w:r>
      <w:r>
        <w:rPr>
          <w:rFonts w:hint="eastAsia"/>
        </w:rPr>
        <w:t>但</w:t>
      </w:r>
      <w:r>
        <w:t>这并不能保证</w:t>
      </w:r>
      <w:r>
        <w:rPr>
          <w:rFonts w:hint="eastAsia"/>
        </w:rPr>
        <w:t>某</w:t>
      </w:r>
      <w:r>
        <w:t>研究具有足够的</w:t>
      </w:r>
      <w:r>
        <w:rPr>
          <w:rFonts w:hint="eastAsia"/>
        </w:rPr>
        <w:t>统计</w:t>
      </w:r>
      <w:r>
        <w:t>检验力</w:t>
      </w:r>
      <w:r>
        <w:rPr>
          <w:rFonts w:hint="eastAsia"/>
        </w:rPr>
        <w:t>来获取</w:t>
      </w:r>
      <w:r>
        <w:t>真实效应（</w:t>
      </w:r>
      <w:r>
        <w:rPr>
          <w:rFonts w:hint="eastAsia"/>
        </w:rPr>
        <w:t>永远</w:t>
      </w:r>
      <w:r>
        <w:t>无法得知），</w:t>
      </w:r>
      <w:r w:rsidRPr="00A225C2">
        <w:rPr>
          <w:rFonts w:hint="eastAsia"/>
        </w:rPr>
        <w:t>但它保证了研究者具有足够的统计检验力来接受或拒绝关于某效应的假设</w:t>
      </w:r>
      <w:r>
        <w:t>。因此，只要研究</w:t>
      </w:r>
      <w:r>
        <w:rPr>
          <w:rFonts w:hint="eastAsia"/>
        </w:rPr>
        <w:t>者</w:t>
      </w:r>
      <w:r>
        <w:t>能够证明他们感兴趣的效应</w:t>
      </w:r>
      <w:r>
        <w:rPr>
          <w:rFonts w:hint="eastAsia"/>
        </w:rPr>
        <w:t>量</w:t>
      </w:r>
      <w:r>
        <w:t>是合理的，先验检验力分析就是有用的。</w:t>
      </w:r>
    </w:p>
    <w:p w14:paraId="2D1F9432" w14:textId="77777777" w:rsidR="009D4C13" w:rsidRDefault="009D4C13" w:rsidP="009D4C13">
      <w:pPr>
        <w:ind w:firstLine="420"/>
      </w:pPr>
      <w:r>
        <w:t>如果研究</w:t>
      </w:r>
      <w:r>
        <w:rPr>
          <w:rFonts w:hint="eastAsia"/>
        </w:rPr>
        <w:t>者</w:t>
      </w:r>
      <w:r>
        <w:t>在检验多个假设时矫正了</w:t>
      </w:r>
      <w:r>
        <w:rPr>
          <w:rFonts w:hint="eastAsia"/>
        </w:rPr>
        <w:t>α</w:t>
      </w:r>
      <w:r>
        <w:t>水平，则先验检验力分析应基于矫正后的</w:t>
      </w:r>
      <w:r>
        <w:rPr>
          <w:rFonts w:hint="eastAsia"/>
        </w:rPr>
        <w:t>α</w:t>
      </w:r>
      <w:r>
        <w:t>水平。例如，如果</w:t>
      </w:r>
      <w:r>
        <w:rPr>
          <w:rFonts w:hint="eastAsia"/>
        </w:rPr>
        <w:t>进行</w:t>
      </w:r>
      <w:r>
        <w:t>了四次检验，</w:t>
      </w:r>
      <w:r>
        <w:t>I</w:t>
      </w:r>
      <w:r>
        <w:t>类错误</w:t>
      </w:r>
      <w:r>
        <w:rPr>
          <w:rFonts w:hint="eastAsia"/>
        </w:rPr>
        <w:t>率为</w:t>
      </w:r>
      <w:r>
        <w:rPr>
          <w:rFonts w:hint="eastAsia"/>
        </w:rPr>
        <w:t>5</w:t>
      </w:r>
      <w:r>
        <w:t>%</w:t>
      </w:r>
      <w:r>
        <w:t>，</w:t>
      </w:r>
      <w:r>
        <w:rPr>
          <w:rFonts w:hint="eastAsia"/>
        </w:rPr>
        <w:t>进行</w:t>
      </w:r>
      <w:r>
        <w:t xml:space="preserve"> Bonferroni </w:t>
      </w:r>
      <w:r>
        <w:t>校正</w:t>
      </w:r>
      <w:r>
        <w:rPr>
          <w:rFonts w:hint="eastAsia"/>
        </w:rPr>
        <w:t>后</w:t>
      </w:r>
      <w:r>
        <w:t>，则先验检验力分析应基于</w:t>
      </w:r>
      <w:r>
        <w:t xml:space="preserve"> 0.0125 </w:t>
      </w:r>
      <w:r>
        <w:t>的校正</w:t>
      </w:r>
      <w:r>
        <w:rPr>
          <w:rFonts w:hint="eastAsia"/>
        </w:rPr>
        <w:t>α</w:t>
      </w:r>
      <w:r>
        <w:t>水平。</w:t>
      </w:r>
    </w:p>
    <w:p w14:paraId="2F84FD49" w14:textId="77777777" w:rsidR="009D4C13" w:rsidRDefault="009D4C13" w:rsidP="009D4C13">
      <w:pPr>
        <w:ind w:firstLine="420"/>
      </w:pPr>
      <w:r>
        <w:t>先验检验力分析可以通过分析</w:t>
      </w:r>
      <w:r w:rsidRPr="00A225C2">
        <w:rPr>
          <w:rFonts w:hint="eastAsia"/>
        </w:rPr>
        <w:t>法</w:t>
      </w:r>
      <w:r>
        <w:t>或计算模拟来进行。分析</w:t>
      </w:r>
      <w:r w:rsidRPr="00A225C2">
        <w:rPr>
          <w:rFonts w:hint="eastAsia"/>
        </w:rPr>
        <w:t>法</w:t>
      </w:r>
      <w:r>
        <w:rPr>
          <w:rFonts w:hint="eastAsia"/>
        </w:rPr>
        <w:t>速度</w:t>
      </w:r>
      <w:r>
        <w:t>更快，但灵活性较差。当研究</w:t>
      </w:r>
      <w:r>
        <w:rPr>
          <w:rFonts w:hint="eastAsia"/>
        </w:rPr>
        <w:t>者</w:t>
      </w:r>
      <w:r>
        <w:t>试图对更复杂</w:t>
      </w:r>
      <w:r>
        <w:rPr>
          <w:rFonts w:hint="eastAsia"/>
        </w:rPr>
        <w:t>的</w:t>
      </w:r>
      <w:r>
        <w:t>或不常见的检验方法进行</w:t>
      </w:r>
      <w:r>
        <w:rPr>
          <w:rFonts w:hint="eastAsia"/>
        </w:rPr>
        <w:t>统计</w:t>
      </w:r>
      <w:r>
        <w:t>检验分析时，他们</w:t>
      </w:r>
      <w:r>
        <w:rPr>
          <w:rFonts w:hint="eastAsia"/>
        </w:rPr>
        <w:t>将</w:t>
      </w:r>
      <w:r>
        <w:t>面临的一个共同挑战是，</w:t>
      </w:r>
      <w:r>
        <w:rPr>
          <w:rFonts w:hint="eastAsia"/>
        </w:rPr>
        <w:t>当前</w:t>
      </w:r>
      <w:r>
        <w:t>软件不能提供</w:t>
      </w:r>
      <w:r w:rsidRPr="00A225C2">
        <w:rPr>
          <w:rFonts w:hint="eastAsia"/>
        </w:rPr>
        <w:t>现成的</w:t>
      </w:r>
      <w:r>
        <w:t>解决方案。在这种情况下，</w:t>
      </w:r>
      <w:r>
        <w:rPr>
          <w:rFonts w:hint="eastAsia"/>
        </w:rPr>
        <w:t>计算</w:t>
      </w:r>
      <w:r>
        <w:t>模拟可以</w:t>
      </w:r>
      <w:r>
        <w:rPr>
          <w:rFonts w:hint="eastAsia"/>
        </w:rPr>
        <w:t>为任何检验方法</w:t>
      </w:r>
      <w:r>
        <w:t>提供一个灵活的解决方案（</w:t>
      </w:r>
      <w:r>
        <w:t>Morris, White, &amp; Crowther, 2019</w:t>
      </w:r>
      <w:r>
        <w:t>）。</w:t>
      </w:r>
      <w:r>
        <w:rPr>
          <w:rFonts w:hint="eastAsia"/>
        </w:rPr>
        <w:t>以下</w:t>
      </w:r>
      <w:r>
        <w:t>代码是在</w:t>
      </w:r>
      <w:r>
        <w:t>R</w:t>
      </w:r>
      <w:r>
        <w:t>语言中进行</w:t>
      </w:r>
      <w:r>
        <w:rPr>
          <w:rFonts w:hint="eastAsia"/>
        </w:rPr>
        <w:t>计算模拟</w:t>
      </w:r>
      <w:r>
        <w:t>的</w:t>
      </w:r>
      <w:r>
        <w:rPr>
          <w:rFonts w:hint="eastAsia"/>
        </w:rPr>
        <w:t>示例</w:t>
      </w:r>
      <w:r>
        <w:t>，它</w:t>
      </w:r>
      <w:r>
        <w:rPr>
          <w:rFonts w:hint="eastAsia"/>
        </w:rPr>
        <w:t>对</w:t>
      </w:r>
      <w:r>
        <w:t>样本量为</w:t>
      </w:r>
      <w:r>
        <w:t>20</w:t>
      </w:r>
      <w:r>
        <w:t>的单样本</w:t>
      </w:r>
      <w:r>
        <w:t>t</w:t>
      </w:r>
      <w:r>
        <w:t>检验</w:t>
      </w:r>
      <w:r>
        <w:rPr>
          <w:rFonts w:hint="eastAsia"/>
        </w:rPr>
        <w:t>进行了</w:t>
      </w:r>
      <w:r>
        <w:t>10000</w:t>
      </w:r>
      <w:r>
        <w:t>次模拟</w:t>
      </w:r>
      <w:r>
        <w:rPr>
          <w:rFonts w:hint="eastAsia"/>
        </w:rPr>
        <w:t>迭代</w:t>
      </w:r>
      <w:r>
        <w:t>，</w:t>
      </w:r>
      <w:r>
        <w:rPr>
          <w:rFonts w:hint="eastAsia"/>
        </w:rPr>
        <w:t>此时</w:t>
      </w:r>
      <w:r>
        <w:t>假设真实的效应量为</w:t>
      </w:r>
      <w:r>
        <w:t>d = 0.5</w:t>
      </w:r>
      <w:r>
        <w:t>。所有的模拟</w:t>
      </w:r>
      <w:r>
        <w:rPr>
          <w:rFonts w:hint="eastAsia"/>
        </w:rPr>
        <w:t>都由给定规则的随机数据组成</w:t>
      </w:r>
      <w:r>
        <w:t>（例如，均值为</w:t>
      </w:r>
      <w:r>
        <w:t>0.5</w:t>
      </w:r>
      <w:r>
        <w:t>、标准差为</w:t>
      </w:r>
      <w:r>
        <w:t>1</w:t>
      </w:r>
      <w:r>
        <w:t>的正态分布），然后对数据进行检验。通过计算显著结果的百分比，</w:t>
      </w:r>
      <w:r>
        <w:rPr>
          <w:rFonts w:hint="eastAsia"/>
        </w:rPr>
        <w:t>就能算出任何检验方法的统计检验力</w:t>
      </w:r>
      <w:r>
        <w:t>。</w:t>
      </w:r>
    </w:p>
    <w:p w14:paraId="1BF59910" w14:textId="77777777" w:rsidR="009D4C13" w:rsidRDefault="009D4C13" w:rsidP="009D4C13">
      <w:pPr>
        <w:snapToGrid w:val="0"/>
        <w:spacing w:before="60" w:after="60"/>
        <w:ind w:firstLine="420"/>
        <w:jc w:val="left"/>
        <w:rPr>
          <w:rFonts w:ascii="微软雅黑" w:eastAsia="微软雅黑" w:hAnsi="微软雅黑"/>
          <w:color w:val="333333"/>
          <w:sz w:val="22"/>
        </w:rPr>
      </w:pPr>
      <w:r w:rsidRPr="008D34CA">
        <w:rPr>
          <w:noProof/>
        </w:rPr>
        <w:t xml:space="preserve"> </w:t>
      </w:r>
      <w:r>
        <w:rPr>
          <w:noProof/>
        </w:rPr>
        <w:drawing>
          <wp:inline distT="0" distB="0" distL="0" distR="0" wp14:anchorId="04E8D5A8" wp14:editId="735930A5">
            <wp:extent cx="5760720" cy="1402715"/>
            <wp:effectExtent l="0" t="0" r="0" b="6985"/>
            <wp:docPr id="44064475" name="图片 44064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02715"/>
                    </a:xfrm>
                    <a:prstGeom prst="rect">
                      <a:avLst/>
                    </a:prstGeom>
                  </pic:spPr>
                </pic:pic>
              </a:graphicData>
            </a:graphic>
          </wp:inline>
        </w:drawing>
      </w:r>
    </w:p>
    <w:p w14:paraId="37FDAF7D" w14:textId="77777777" w:rsidR="009D4C13" w:rsidRDefault="009D4C13" w:rsidP="009D4C13">
      <w:pPr>
        <w:ind w:firstLine="420"/>
      </w:pPr>
      <w:r>
        <w:t>有各种各样的工具</w:t>
      </w:r>
      <w:r>
        <w:rPr>
          <w:rFonts w:hint="eastAsia"/>
        </w:rPr>
        <w:t>都能</w:t>
      </w:r>
      <w:r>
        <w:t>用来</w:t>
      </w:r>
      <w:r>
        <w:rPr>
          <w:rFonts w:hint="eastAsia"/>
        </w:rPr>
        <w:t>统计</w:t>
      </w:r>
      <w:r>
        <w:t>检验力分析。无论研究</w:t>
      </w:r>
      <w:r>
        <w:rPr>
          <w:rFonts w:hint="eastAsia"/>
        </w:rPr>
        <w:t>者</w:t>
      </w:r>
      <w:r>
        <w:t>决定使用哪种工具，都需要时间来学</w:t>
      </w:r>
      <w:r>
        <w:lastRenderedPageBreak/>
        <w:t>习如何正确使用该软件</w:t>
      </w:r>
      <w:r>
        <w:rPr>
          <w:rFonts w:hint="eastAsia"/>
        </w:rPr>
        <w:t>，再进行</w:t>
      </w:r>
      <w:r>
        <w:t>有意义的先验检验力分析。</w:t>
      </w:r>
      <w:r>
        <w:rPr>
          <w:rFonts w:hint="eastAsia"/>
        </w:rPr>
        <w:t>针对</w:t>
      </w:r>
      <w:r>
        <w:t>心理学</w:t>
      </w:r>
      <w:r>
        <w:rPr>
          <w:rFonts w:hint="eastAsia"/>
        </w:rPr>
        <w:t>领域</w:t>
      </w:r>
      <w:r>
        <w:t>进行检验力分析</w:t>
      </w:r>
      <w:r>
        <w:rPr>
          <w:rFonts w:hint="eastAsia"/>
        </w:rPr>
        <w:t>的教学</w:t>
      </w:r>
      <w:r>
        <w:t>资源</w:t>
      </w:r>
      <w:r w:rsidRPr="00E93800">
        <w:rPr>
          <w:rFonts w:hint="eastAsia"/>
        </w:rPr>
        <w:t>非常丰富</w:t>
      </w:r>
      <w:r>
        <w:t>（</w:t>
      </w:r>
      <w:r>
        <w:t xml:space="preserve">Aberson, 2019; Cohen, 1988; Julious, 2004; Murphy, </w:t>
      </w:r>
      <w:proofErr w:type="spellStart"/>
      <w:r>
        <w:t>Myors</w:t>
      </w:r>
      <w:proofErr w:type="spellEnd"/>
      <w:r>
        <w:t xml:space="preserve">, &amp; </w:t>
      </w:r>
      <w:proofErr w:type="spellStart"/>
      <w:r>
        <w:t>Wolach</w:t>
      </w:r>
      <w:proofErr w:type="spellEnd"/>
      <w:r>
        <w:t>, 2014</w:t>
      </w:r>
      <w:r>
        <w:t>），</w:t>
      </w:r>
      <w:r>
        <w:rPr>
          <w:rFonts w:hint="eastAsia"/>
        </w:rPr>
        <w:t>例如，有概括性的</w:t>
      </w:r>
      <w:r>
        <w:t>介绍（</w:t>
      </w:r>
      <w:r>
        <w:t xml:space="preserve">Baguley, 2004; </w:t>
      </w:r>
      <w:proofErr w:type="spellStart"/>
      <w:r>
        <w:t>Brysbaert</w:t>
      </w:r>
      <w:proofErr w:type="spellEnd"/>
      <w:r>
        <w:t xml:space="preserve">, 2019; Faul, </w:t>
      </w:r>
      <w:proofErr w:type="spellStart"/>
      <w:r>
        <w:t>Erdfelder</w:t>
      </w:r>
      <w:proofErr w:type="spellEnd"/>
      <w:r>
        <w:t xml:space="preserve"> , Lang, &amp; Buchner, 2007; Maxwell, Kelley, &amp; Rausch, 2008; Perugini, Gallucci, &amp; Costantini, 2018)</w:t>
      </w:r>
      <w:r>
        <w:t>，以及</w:t>
      </w:r>
      <w:r>
        <w:rPr>
          <w:rFonts w:hint="eastAsia"/>
        </w:rPr>
        <w:t>现在</w:t>
      </w:r>
      <w:r>
        <w:t>越来越多的关于特定检验的</w:t>
      </w:r>
      <w:r>
        <w:rPr>
          <w:rFonts w:hint="eastAsia"/>
        </w:rPr>
        <w:t>实用</w:t>
      </w:r>
      <w:r>
        <w:t>教程（</w:t>
      </w:r>
      <w:proofErr w:type="spellStart"/>
      <w:r>
        <w:t>Brysbaert</w:t>
      </w:r>
      <w:proofErr w:type="spellEnd"/>
      <w:r>
        <w:t xml:space="preserve"> &amp; Stevens, 2018; DeBruine &amp; Barr, 2019; P. Green &amp; MacLeod, 2016; Kruschke, 2013; </w:t>
      </w:r>
      <w:proofErr w:type="spellStart"/>
      <w:r>
        <w:t>Lakens</w:t>
      </w:r>
      <w:proofErr w:type="spellEnd"/>
      <w:r>
        <w:t xml:space="preserve"> &amp; Caldwell, 2021; Schoemann, Boulton, &amp; Short, 2017; Westfall, Kenny, &amp; Judd, 2014)</w:t>
      </w:r>
      <w:r>
        <w:t>。</w:t>
      </w:r>
      <w:r>
        <w:rPr>
          <w:rFonts w:hint="eastAsia"/>
        </w:rPr>
        <w:t>学习统计</w:t>
      </w:r>
      <w:r>
        <w:t>检验力</w:t>
      </w:r>
      <w:r>
        <w:rPr>
          <w:rFonts w:hint="eastAsia"/>
        </w:rPr>
        <w:t>相关的</w:t>
      </w:r>
      <w:r>
        <w:t>基础知识非常重要，</w:t>
      </w:r>
      <w:r>
        <w:rPr>
          <w:rFonts w:hint="eastAsia"/>
        </w:rPr>
        <w:t>对学会</w:t>
      </w:r>
      <w:r>
        <w:t>如何执行基于</w:t>
      </w:r>
      <w:r>
        <w:rPr>
          <w:rFonts w:hint="eastAsia"/>
        </w:rPr>
        <w:t>计算</w:t>
      </w:r>
      <w:r>
        <w:t>模拟的检验力分析</w:t>
      </w:r>
      <w:r>
        <w:rPr>
          <w:rFonts w:hint="eastAsia"/>
        </w:rPr>
        <w:t>也大有裨益</w:t>
      </w:r>
      <w:r>
        <w:t>。我们</w:t>
      </w:r>
      <w:r>
        <w:rPr>
          <w:rFonts w:hint="eastAsia"/>
        </w:rPr>
        <w:t>也</w:t>
      </w:r>
      <w:r>
        <w:t>建议寻求专家的帮助，特别是当研究</w:t>
      </w:r>
      <w:r>
        <w:rPr>
          <w:rFonts w:hint="eastAsia"/>
        </w:rPr>
        <w:t>者</w:t>
      </w:r>
      <w:r>
        <w:t>对某特定检验的</w:t>
      </w:r>
      <w:r>
        <w:rPr>
          <w:rFonts w:hint="eastAsia"/>
        </w:rPr>
        <w:t>统计</w:t>
      </w:r>
      <w:r>
        <w:t>检验力分析缺乏经验时。</w:t>
      </w:r>
    </w:p>
    <w:p w14:paraId="1A421C7D" w14:textId="77777777" w:rsidR="009D4C13" w:rsidRDefault="009D4C13" w:rsidP="009D4C13">
      <w:pPr>
        <w:ind w:firstLine="420"/>
      </w:pPr>
      <w:r>
        <w:t>报告先验检验力分析时，请确保</w:t>
      </w:r>
      <w:r>
        <w:rPr>
          <w:rFonts w:hint="eastAsia"/>
        </w:rPr>
        <w:t>统计</w:t>
      </w:r>
      <w:r>
        <w:t>检验力分析</w:t>
      </w:r>
      <w:r>
        <w:rPr>
          <w:rFonts w:hint="eastAsia"/>
        </w:rPr>
        <w:t>是完全可重复的</w:t>
      </w:r>
      <w:r>
        <w:t>。如果在</w:t>
      </w:r>
      <w:r>
        <w:t>R</w:t>
      </w:r>
      <w:r>
        <w:t>中</w:t>
      </w:r>
      <w:r>
        <w:rPr>
          <w:rFonts w:hint="eastAsia"/>
        </w:rPr>
        <w:t>进行统计</w:t>
      </w:r>
      <w:r>
        <w:t>检验力分析，则可以共享分析脚本和</w:t>
      </w:r>
      <w:r>
        <w:rPr>
          <w:rFonts w:hint="eastAsia"/>
        </w:rPr>
        <w:t>相关</w:t>
      </w:r>
      <w:r>
        <w:t>包版本的信息。在许多软件中，可以</w:t>
      </w:r>
      <w:r>
        <w:rPr>
          <w:rFonts w:hint="eastAsia"/>
        </w:rPr>
        <w:t>直接</w:t>
      </w:r>
      <w:r>
        <w:t>将</w:t>
      </w:r>
      <w:r>
        <w:rPr>
          <w:rFonts w:hint="eastAsia"/>
        </w:rPr>
        <w:t>统计</w:t>
      </w:r>
      <w:r>
        <w:t>检验力分析导出为</w:t>
      </w:r>
      <w:r>
        <w:t xml:space="preserve"> PDF </w:t>
      </w:r>
      <w:r>
        <w:t>文件。例如，可以在</w:t>
      </w:r>
      <w:r>
        <w:t xml:space="preserve">G*Power </w:t>
      </w:r>
      <w:r>
        <w:rPr>
          <w:rFonts w:hint="eastAsia"/>
        </w:rPr>
        <w:t>的</w:t>
      </w:r>
      <w:r>
        <w:t>“protocol of power analysis”</w:t>
      </w:r>
      <w:r>
        <w:t>选项下导出分析。如果软件没有提供导出的方法，请</w:t>
      </w:r>
      <w:r>
        <w:rPr>
          <w:rFonts w:hint="eastAsia"/>
        </w:rPr>
        <w:t>在</w:t>
      </w:r>
      <w:r>
        <w:t>补充文件</w:t>
      </w:r>
      <w:r>
        <w:rPr>
          <w:rFonts w:hint="eastAsia"/>
        </w:rPr>
        <w:t>中提供统计检验力分析的截图</w:t>
      </w:r>
      <w:r>
        <w:t>。</w:t>
      </w:r>
    </w:p>
    <w:p w14:paraId="754BA539" w14:textId="77777777" w:rsidR="009D4C13" w:rsidRDefault="009D4C13" w:rsidP="009D4C13">
      <w:pPr>
        <w:keepNext/>
        <w:ind w:firstLine="420"/>
        <w:jc w:val="center"/>
      </w:pPr>
      <w:r>
        <w:rPr>
          <w:noProof/>
        </w:rPr>
        <w:drawing>
          <wp:inline distT="0" distB="0" distL="0" distR="0" wp14:anchorId="3FAC26FF" wp14:editId="4A60E49F">
            <wp:extent cx="5400675" cy="2781300"/>
            <wp:effectExtent l="0" t="0" r="9525" b="0"/>
            <wp:docPr id="1408639647" name="图片 140863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2781300"/>
                    </a:xfrm>
                    <a:prstGeom prst="rect">
                      <a:avLst/>
                    </a:prstGeom>
                  </pic:spPr>
                </pic:pic>
              </a:graphicData>
            </a:graphic>
          </wp:inline>
        </w:drawing>
      </w:r>
    </w:p>
    <w:p w14:paraId="720E7649" w14:textId="77777777" w:rsidR="009D4C13" w:rsidRPr="006A35E9" w:rsidRDefault="009D4C13" w:rsidP="009D4C13">
      <w:pPr>
        <w:pStyle w:val="ac"/>
        <w:ind w:firstLine="300"/>
        <w:jc w:val="center"/>
        <w:rPr>
          <w:sz w:val="15"/>
          <w:szCs w:val="15"/>
        </w:rPr>
      </w:pPr>
      <w:r w:rsidRPr="006A35E9">
        <w:rPr>
          <w:rFonts w:hint="eastAsia"/>
          <w:sz w:val="15"/>
          <w:szCs w:val="15"/>
        </w:rPr>
        <w:t>图</w:t>
      </w:r>
      <w:r w:rsidRPr="006A35E9">
        <w:rPr>
          <w:sz w:val="15"/>
          <w:szCs w:val="15"/>
        </w:rPr>
        <w:t xml:space="preserve"> </w:t>
      </w:r>
      <w:r w:rsidRPr="006A35E9">
        <w:rPr>
          <w:sz w:val="15"/>
          <w:szCs w:val="15"/>
        </w:rPr>
        <w:fldChar w:fldCharType="begin"/>
      </w:r>
      <w:r w:rsidRPr="006A35E9">
        <w:rPr>
          <w:sz w:val="15"/>
          <w:szCs w:val="15"/>
        </w:rPr>
        <w:instrText xml:space="preserve"> SEQ </w:instrText>
      </w:r>
      <w:r w:rsidRPr="006A35E9">
        <w:rPr>
          <w:rFonts w:hint="eastAsia"/>
          <w:sz w:val="15"/>
          <w:szCs w:val="15"/>
        </w:rPr>
        <w:instrText>图</w:instrText>
      </w:r>
      <w:r w:rsidRPr="006A35E9">
        <w:rPr>
          <w:sz w:val="15"/>
          <w:szCs w:val="15"/>
        </w:rPr>
        <w:instrText xml:space="preserve"> \* ARABIC </w:instrText>
      </w:r>
      <w:r w:rsidRPr="006A35E9">
        <w:rPr>
          <w:sz w:val="15"/>
          <w:szCs w:val="15"/>
        </w:rPr>
        <w:fldChar w:fldCharType="separate"/>
      </w:r>
      <w:r>
        <w:rPr>
          <w:noProof/>
          <w:sz w:val="15"/>
          <w:szCs w:val="15"/>
        </w:rPr>
        <w:t>3</w:t>
      </w:r>
      <w:r w:rsidRPr="006A35E9">
        <w:rPr>
          <w:sz w:val="15"/>
          <w:szCs w:val="15"/>
        </w:rPr>
        <w:fldChar w:fldCharType="end"/>
      </w:r>
      <w:r w:rsidRPr="006A35E9">
        <w:rPr>
          <w:rFonts w:hint="eastAsia"/>
          <w:sz w:val="15"/>
          <w:szCs w:val="15"/>
        </w:rPr>
        <w:t>，关于统计检验力分析的所有细节都可以在</w:t>
      </w:r>
      <w:r w:rsidRPr="006A35E9">
        <w:rPr>
          <w:sz w:val="15"/>
          <w:szCs w:val="15"/>
        </w:rPr>
        <w:t>G*Power</w:t>
      </w:r>
      <w:r w:rsidRPr="006A35E9">
        <w:rPr>
          <w:rFonts w:hint="eastAsia"/>
          <w:sz w:val="15"/>
          <w:szCs w:val="15"/>
        </w:rPr>
        <w:t>中导出。</w:t>
      </w:r>
    </w:p>
    <w:p w14:paraId="2FDCD504" w14:textId="77777777" w:rsidR="009D4C13" w:rsidRDefault="009D4C13" w:rsidP="009D4C13">
      <w:pPr>
        <w:ind w:firstLine="420"/>
      </w:pPr>
      <w:r>
        <w:rPr>
          <w:rFonts w:hint="eastAsia"/>
        </w:rPr>
        <w:t>有关可重复性的</w:t>
      </w:r>
      <w:r>
        <w:t>报告</w:t>
      </w:r>
      <w:r>
        <w:rPr>
          <w:rFonts w:hint="eastAsia"/>
        </w:rPr>
        <w:t>中</w:t>
      </w:r>
      <w:r>
        <w:t>需要附</w:t>
      </w:r>
      <w:r>
        <w:rPr>
          <w:rFonts w:hint="eastAsia"/>
        </w:rPr>
        <w:t>上</w:t>
      </w:r>
      <w:r w:rsidRPr="00A225C2">
        <w:rPr>
          <w:rFonts w:hint="eastAsia"/>
        </w:rPr>
        <w:t>参数选择</w:t>
      </w:r>
      <w:r>
        <w:t>的理由。如果检验力分析中使用的效应量</w:t>
      </w:r>
      <w:r>
        <w:rPr>
          <w:rFonts w:hint="eastAsia"/>
        </w:rPr>
        <w:t>是</w:t>
      </w:r>
      <w:r>
        <w:t>基于前人的研究，</w:t>
      </w:r>
      <w:r>
        <w:rPr>
          <w:rFonts w:hint="eastAsia"/>
        </w:rPr>
        <w:t>可依据</w:t>
      </w:r>
      <w:r>
        <w:t>表</w:t>
      </w:r>
      <w:r>
        <w:t>5</w:t>
      </w:r>
      <w:r>
        <w:t>（如果</w:t>
      </w:r>
      <w:r>
        <w:rPr>
          <w:rFonts w:hint="eastAsia"/>
        </w:rPr>
        <w:t>效应</w:t>
      </w:r>
      <w:r>
        <w:t>是基于元分析）或表</w:t>
      </w:r>
      <w:r>
        <w:t>6</w:t>
      </w:r>
      <w:r>
        <w:t>（如果</w:t>
      </w:r>
      <w:r>
        <w:rPr>
          <w:rFonts w:hint="eastAsia"/>
        </w:rPr>
        <w:t>效应</w:t>
      </w:r>
      <w:r>
        <w:t>是基于</w:t>
      </w:r>
      <w:r>
        <w:rPr>
          <w:rFonts w:hint="eastAsia"/>
        </w:rPr>
        <w:t>单项</w:t>
      </w:r>
      <w:r>
        <w:t>研究）中</w:t>
      </w:r>
      <w:r>
        <w:rPr>
          <w:rFonts w:hint="eastAsia"/>
        </w:rPr>
        <w:t>的观点进行探讨</w:t>
      </w:r>
      <w:r>
        <w:t>。如果效应量的估计基于现有文献，</w:t>
      </w:r>
      <w:r>
        <w:rPr>
          <w:rFonts w:hint="eastAsia"/>
        </w:rPr>
        <w:t>还</w:t>
      </w:r>
      <w:r>
        <w:t>请提供完整的引文，最好是直接引用</w:t>
      </w:r>
      <w:r>
        <w:rPr>
          <w:rFonts w:hint="eastAsia"/>
        </w:rPr>
        <w:t>进行样本量论证</w:t>
      </w:r>
      <w:r>
        <w:t>的文章。如果效应量是基于感兴趣的最小效应量，则不仅</w:t>
      </w:r>
      <w:r>
        <w:rPr>
          <w:rFonts w:hint="eastAsia"/>
        </w:rPr>
        <w:t>需要</w:t>
      </w:r>
      <w:r>
        <w:t>说明该值，</w:t>
      </w:r>
      <w:r>
        <w:rPr>
          <w:rFonts w:hint="eastAsia"/>
        </w:rPr>
        <w:t>还需</w:t>
      </w:r>
      <w:r>
        <w:t>证明该值是合理的（例如，基于理论预测或</w:t>
      </w:r>
      <w:r>
        <w:rPr>
          <w:rFonts w:hint="eastAsia"/>
        </w:rPr>
        <w:t>实践意义</w:t>
      </w:r>
      <w:r>
        <w:t>，请参见</w:t>
      </w:r>
      <w:proofErr w:type="spellStart"/>
      <w:r>
        <w:t>Lakens</w:t>
      </w:r>
      <w:proofErr w:type="spellEnd"/>
      <w:r>
        <w:t>, Scheel, and Isager (2018)</w:t>
      </w:r>
      <w:r>
        <w:t>）。有关先验检验力分析时应报告的所有方面，请参</w:t>
      </w:r>
      <w:r>
        <w:rPr>
          <w:rFonts w:hint="eastAsia"/>
        </w:rPr>
        <w:t>考</w:t>
      </w:r>
      <w:r>
        <w:t>表</w:t>
      </w:r>
      <w:r>
        <w:t xml:space="preserve"> 4</w:t>
      </w:r>
      <w:r>
        <w:t>。</w:t>
      </w:r>
    </w:p>
    <w:p w14:paraId="45E4D617" w14:textId="77777777" w:rsidR="009D4C13" w:rsidRPr="006A35E9" w:rsidRDefault="009D4C13" w:rsidP="009D4C13">
      <w:pPr>
        <w:pStyle w:val="ac"/>
        <w:keepNext/>
        <w:ind w:firstLineChars="0" w:firstLine="0"/>
        <w:rPr>
          <w:sz w:val="18"/>
          <w:szCs w:val="18"/>
        </w:rPr>
      </w:pPr>
      <w:r w:rsidRPr="006A35E9">
        <w:rPr>
          <w:rFonts w:hint="eastAsia"/>
          <w:sz w:val="18"/>
          <w:szCs w:val="18"/>
        </w:rPr>
        <w:lastRenderedPageBreak/>
        <w:t>表</w:t>
      </w:r>
      <w:r w:rsidRPr="006A35E9">
        <w:rPr>
          <w:sz w:val="18"/>
          <w:szCs w:val="18"/>
        </w:rPr>
        <w:t xml:space="preserve"> </w:t>
      </w:r>
      <w:r w:rsidRPr="006A35E9">
        <w:rPr>
          <w:sz w:val="18"/>
          <w:szCs w:val="18"/>
        </w:rPr>
        <w:fldChar w:fldCharType="begin"/>
      </w:r>
      <w:r w:rsidRPr="006A35E9">
        <w:rPr>
          <w:sz w:val="18"/>
          <w:szCs w:val="18"/>
        </w:rPr>
        <w:instrText xml:space="preserve"> SEQ </w:instrText>
      </w:r>
      <w:r w:rsidRPr="006A35E9">
        <w:rPr>
          <w:rFonts w:hint="eastAsia"/>
          <w:sz w:val="18"/>
          <w:szCs w:val="18"/>
        </w:rPr>
        <w:instrText>表</w:instrText>
      </w:r>
      <w:r w:rsidRPr="006A35E9">
        <w:rPr>
          <w:sz w:val="18"/>
          <w:szCs w:val="18"/>
        </w:rPr>
        <w:instrText xml:space="preserve"> \* ARABIC </w:instrText>
      </w:r>
      <w:r w:rsidRPr="006A35E9">
        <w:rPr>
          <w:sz w:val="18"/>
          <w:szCs w:val="18"/>
        </w:rPr>
        <w:fldChar w:fldCharType="separate"/>
      </w:r>
      <w:r w:rsidRPr="006A35E9">
        <w:rPr>
          <w:noProof/>
          <w:sz w:val="18"/>
          <w:szCs w:val="18"/>
        </w:rPr>
        <w:t>4</w:t>
      </w:r>
      <w:r w:rsidRPr="006A35E9">
        <w:rPr>
          <w:sz w:val="18"/>
          <w:szCs w:val="18"/>
        </w:rPr>
        <w:fldChar w:fldCharType="end"/>
      </w:r>
      <w:r w:rsidRPr="006A35E9">
        <w:rPr>
          <w:rFonts w:hint="eastAsia"/>
          <w:sz w:val="18"/>
          <w:szCs w:val="18"/>
        </w:rPr>
        <w:t>，报告先验检验力分析时的建议</w:t>
      </w:r>
    </w:p>
    <w:tbl>
      <w:tblPr>
        <w:tblStyle w:val="a7"/>
        <w:tblW w:w="0" w:type="auto"/>
        <w:tblLook w:val="04A0" w:firstRow="1" w:lastRow="0" w:firstColumn="1" w:lastColumn="0" w:noHBand="0" w:noVBand="1"/>
      </w:tblPr>
      <w:tblGrid>
        <w:gridCol w:w="4531"/>
        <w:gridCol w:w="4531"/>
      </w:tblGrid>
      <w:tr w:rsidR="009D4C13" w:rsidRPr="005218E3" w14:paraId="46787E02" w14:textId="77777777" w:rsidTr="009359A6">
        <w:tc>
          <w:tcPr>
            <w:tcW w:w="4531" w:type="dxa"/>
          </w:tcPr>
          <w:p w14:paraId="76F60FD0" w14:textId="77777777" w:rsidR="009D4C13" w:rsidRPr="006A35E9" w:rsidRDefault="009D4C13" w:rsidP="009359A6">
            <w:pPr>
              <w:ind w:firstLineChars="0" w:firstLine="0"/>
              <w:rPr>
                <w:sz w:val="18"/>
                <w:szCs w:val="18"/>
              </w:rPr>
            </w:pPr>
            <w:r>
              <w:rPr>
                <w:rFonts w:hint="eastAsia"/>
                <w:sz w:val="18"/>
                <w:szCs w:val="18"/>
              </w:rPr>
              <w:t>需要参考</w:t>
            </w:r>
            <w:r w:rsidRPr="006A35E9">
              <w:rPr>
                <w:rFonts w:hint="eastAsia"/>
                <w:sz w:val="18"/>
                <w:szCs w:val="18"/>
              </w:rPr>
              <w:t>的事项</w:t>
            </w:r>
            <w:r>
              <w:rPr>
                <w:rFonts w:hint="eastAsia"/>
                <w:sz w:val="18"/>
                <w:szCs w:val="18"/>
              </w:rPr>
              <w:t>？</w:t>
            </w:r>
          </w:p>
        </w:tc>
        <w:tc>
          <w:tcPr>
            <w:tcW w:w="4531" w:type="dxa"/>
          </w:tcPr>
          <w:p w14:paraId="58C98823" w14:textId="77777777" w:rsidR="009D4C13" w:rsidRPr="006A35E9" w:rsidRDefault="009D4C13" w:rsidP="009359A6">
            <w:pPr>
              <w:ind w:firstLineChars="0" w:firstLine="0"/>
              <w:rPr>
                <w:sz w:val="18"/>
                <w:szCs w:val="18"/>
              </w:rPr>
            </w:pPr>
            <w:r>
              <w:rPr>
                <w:rFonts w:hint="eastAsia"/>
                <w:sz w:val="18"/>
                <w:szCs w:val="18"/>
              </w:rPr>
              <w:t>需要</w:t>
            </w:r>
            <w:r w:rsidRPr="006A35E9">
              <w:rPr>
                <w:rFonts w:hint="eastAsia"/>
                <w:sz w:val="18"/>
                <w:szCs w:val="18"/>
              </w:rPr>
              <w:t>怎么做</w:t>
            </w:r>
            <w:r>
              <w:rPr>
                <w:rFonts w:hint="eastAsia"/>
                <w:sz w:val="18"/>
                <w:szCs w:val="18"/>
              </w:rPr>
              <w:t>？</w:t>
            </w:r>
          </w:p>
        </w:tc>
      </w:tr>
      <w:tr w:rsidR="009D4C13" w:rsidRPr="005218E3" w14:paraId="07DE077C" w14:textId="77777777" w:rsidTr="009359A6">
        <w:tc>
          <w:tcPr>
            <w:tcW w:w="4531" w:type="dxa"/>
          </w:tcPr>
          <w:p w14:paraId="1786DDA8" w14:textId="77777777" w:rsidR="009D4C13" w:rsidRPr="006A35E9" w:rsidRDefault="009D4C13" w:rsidP="009359A6">
            <w:pPr>
              <w:ind w:firstLineChars="0" w:firstLine="0"/>
              <w:rPr>
                <w:sz w:val="18"/>
                <w:szCs w:val="18"/>
              </w:rPr>
            </w:pPr>
            <w:r w:rsidRPr="006A35E9">
              <w:rPr>
                <w:rFonts w:hint="eastAsia"/>
                <w:sz w:val="18"/>
                <w:szCs w:val="18"/>
              </w:rPr>
              <w:t>列出</w:t>
            </w:r>
            <w:r>
              <w:rPr>
                <w:rFonts w:hint="eastAsia"/>
                <w:sz w:val="18"/>
                <w:szCs w:val="18"/>
              </w:rPr>
              <w:t>计划进行</w:t>
            </w:r>
            <w:r w:rsidRPr="006A35E9">
              <w:rPr>
                <w:rFonts w:hint="eastAsia"/>
                <w:sz w:val="18"/>
                <w:szCs w:val="18"/>
              </w:rPr>
              <w:t>的</w:t>
            </w:r>
            <w:r>
              <w:rPr>
                <w:rFonts w:hint="eastAsia"/>
                <w:sz w:val="18"/>
                <w:szCs w:val="18"/>
              </w:rPr>
              <w:t>主要检验</w:t>
            </w:r>
          </w:p>
        </w:tc>
        <w:tc>
          <w:tcPr>
            <w:tcW w:w="4531" w:type="dxa"/>
          </w:tcPr>
          <w:p w14:paraId="2BF24216" w14:textId="77777777" w:rsidR="009D4C13" w:rsidRPr="006A35E9" w:rsidRDefault="009D4C13" w:rsidP="009359A6">
            <w:pPr>
              <w:ind w:firstLineChars="0" w:firstLine="0"/>
              <w:rPr>
                <w:sz w:val="18"/>
                <w:szCs w:val="18"/>
              </w:rPr>
            </w:pPr>
            <w:r>
              <w:rPr>
                <w:rFonts w:hint="eastAsia"/>
                <w:sz w:val="18"/>
                <w:szCs w:val="18"/>
              </w:rPr>
              <w:t>对检验进行说明，且指明需要控制</w:t>
            </w:r>
            <w:r w:rsidRPr="006A35E9">
              <w:rPr>
                <w:sz w:val="18"/>
                <w:szCs w:val="18"/>
              </w:rPr>
              <w:t>I</w:t>
            </w:r>
            <w:r w:rsidRPr="006A35E9">
              <w:rPr>
                <w:rFonts w:hint="eastAsia"/>
                <w:sz w:val="18"/>
                <w:szCs w:val="18"/>
              </w:rPr>
              <w:t>类和</w:t>
            </w:r>
            <w:r w:rsidRPr="006A35E9">
              <w:rPr>
                <w:sz w:val="18"/>
                <w:szCs w:val="18"/>
              </w:rPr>
              <w:t>II</w:t>
            </w:r>
            <w:r w:rsidRPr="006A35E9">
              <w:rPr>
                <w:rFonts w:hint="eastAsia"/>
                <w:sz w:val="18"/>
                <w:szCs w:val="18"/>
              </w:rPr>
              <w:t>类错误</w:t>
            </w:r>
          </w:p>
        </w:tc>
      </w:tr>
      <w:tr w:rsidR="009D4C13" w:rsidRPr="005218E3" w14:paraId="0F0F70DD" w14:textId="77777777" w:rsidTr="009359A6">
        <w:tc>
          <w:tcPr>
            <w:tcW w:w="4531" w:type="dxa"/>
          </w:tcPr>
          <w:p w14:paraId="6BD1CA14" w14:textId="77777777" w:rsidR="009D4C13" w:rsidRPr="006A35E9" w:rsidRDefault="009D4C13" w:rsidP="009359A6">
            <w:pPr>
              <w:ind w:firstLineChars="0" w:firstLine="0"/>
              <w:rPr>
                <w:sz w:val="18"/>
                <w:szCs w:val="18"/>
              </w:rPr>
            </w:pPr>
            <w:r>
              <w:rPr>
                <w:rFonts w:hint="eastAsia"/>
                <w:sz w:val="18"/>
                <w:szCs w:val="18"/>
              </w:rPr>
              <w:t>明确</w:t>
            </w:r>
            <w:r w:rsidRPr="006A35E9">
              <w:rPr>
                <w:rFonts w:hint="eastAsia"/>
                <w:sz w:val="18"/>
                <w:szCs w:val="18"/>
              </w:rPr>
              <w:t>α水平</w:t>
            </w:r>
          </w:p>
        </w:tc>
        <w:tc>
          <w:tcPr>
            <w:tcW w:w="4531" w:type="dxa"/>
          </w:tcPr>
          <w:p w14:paraId="6A425DA5" w14:textId="77777777" w:rsidR="009D4C13" w:rsidRPr="006A35E9" w:rsidRDefault="009D4C13" w:rsidP="009359A6">
            <w:pPr>
              <w:ind w:firstLineChars="0" w:firstLine="0"/>
              <w:rPr>
                <w:sz w:val="18"/>
                <w:szCs w:val="18"/>
              </w:rPr>
            </w:pPr>
            <w:r w:rsidRPr="006A35E9">
              <w:rPr>
                <w:rFonts w:hint="eastAsia"/>
                <w:sz w:val="18"/>
                <w:szCs w:val="18"/>
              </w:rPr>
              <w:t>列出每个</w:t>
            </w:r>
            <w:r>
              <w:rPr>
                <w:rFonts w:hint="eastAsia"/>
                <w:sz w:val="18"/>
                <w:szCs w:val="18"/>
              </w:rPr>
              <w:t>检验</w:t>
            </w:r>
            <w:r w:rsidRPr="006A35E9">
              <w:rPr>
                <w:rFonts w:hint="eastAsia"/>
                <w:sz w:val="18"/>
                <w:szCs w:val="18"/>
              </w:rPr>
              <w:t>的</w:t>
            </w:r>
            <w:r w:rsidRPr="006A35E9">
              <w:rPr>
                <w:sz w:val="18"/>
                <w:szCs w:val="18"/>
              </w:rPr>
              <w:t>I</w:t>
            </w:r>
            <w:r w:rsidRPr="006A35E9">
              <w:rPr>
                <w:rFonts w:hint="eastAsia"/>
                <w:sz w:val="18"/>
                <w:szCs w:val="18"/>
              </w:rPr>
              <w:t>类错误并说明理由。确保在必要时对多重比较进行校正</w:t>
            </w:r>
            <w:r>
              <w:rPr>
                <w:rFonts w:hint="eastAsia"/>
                <w:sz w:val="18"/>
                <w:szCs w:val="18"/>
              </w:rPr>
              <w:t>。</w:t>
            </w:r>
          </w:p>
        </w:tc>
      </w:tr>
      <w:tr w:rsidR="009D4C13" w:rsidRPr="005218E3" w14:paraId="6EB241D8" w14:textId="77777777" w:rsidTr="009359A6">
        <w:tc>
          <w:tcPr>
            <w:tcW w:w="4531" w:type="dxa"/>
          </w:tcPr>
          <w:p w14:paraId="5E6993AB" w14:textId="77777777" w:rsidR="009D4C13" w:rsidRPr="006A35E9" w:rsidRDefault="009D4C13" w:rsidP="009359A6">
            <w:pPr>
              <w:ind w:firstLineChars="0" w:firstLine="0"/>
              <w:rPr>
                <w:sz w:val="18"/>
                <w:szCs w:val="18"/>
              </w:rPr>
            </w:pPr>
            <w:r w:rsidRPr="006A35E9">
              <w:rPr>
                <w:rFonts w:hint="eastAsia"/>
                <w:sz w:val="18"/>
                <w:szCs w:val="18"/>
              </w:rPr>
              <w:t>期望</w:t>
            </w:r>
            <w:r>
              <w:rPr>
                <w:rFonts w:hint="eastAsia"/>
                <w:sz w:val="18"/>
                <w:szCs w:val="18"/>
              </w:rPr>
              <w:t>的统计</w:t>
            </w:r>
            <w:r w:rsidRPr="006A35E9">
              <w:rPr>
                <w:rFonts w:hint="eastAsia"/>
                <w:sz w:val="18"/>
                <w:szCs w:val="18"/>
              </w:rPr>
              <w:t>检验力是多少？</w:t>
            </w:r>
          </w:p>
        </w:tc>
        <w:tc>
          <w:tcPr>
            <w:tcW w:w="4531" w:type="dxa"/>
          </w:tcPr>
          <w:p w14:paraId="1352E89B" w14:textId="77777777" w:rsidR="009D4C13" w:rsidRPr="006A35E9" w:rsidRDefault="009D4C13" w:rsidP="009359A6">
            <w:pPr>
              <w:ind w:firstLineChars="0" w:firstLine="0"/>
              <w:rPr>
                <w:sz w:val="18"/>
                <w:szCs w:val="18"/>
              </w:rPr>
            </w:pPr>
            <w:r w:rsidRPr="006A35E9">
              <w:rPr>
                <w:rFonts w:hint="eastAsia"/>
                <w:sz w:val="18"/>
                <w:szCs w:val="18"/>
              </w:rPr>
              <w:t>列出每个</w:t>
            </w:r>
            <w:r>
              <w:rPr>
                <w:rFonts w:hint="eastAsia"/>
                <w:sz w:val="18"/>
                <w:szCs w:val="18"/>
              </w:rPr>
              <w:t>检验</w:t>
            </w:r>
            <w:r w:rsidRPr="006A35E9">
              <w:rPr>
                <w:rFonts w:hint="eastAsia"/>
                <w:sz w:val="18"/>
                <w:szCs w:val="18"/>
              </w:rPr>
              <w:t>的期望</w:t>
            </w:r>
            <w:r>
              <w:rPr>
                <w:rFonts w:hint="eastAsia"/>
                <w:sz w:val="18"/>
                <w:szCs w:val="18"/>
              </w:rPr>
              <w:t>统计</w:t>
            </w:r>
            <w:r w:rsidRPr="006A35E9">
              <w:rPr>
                <w:rFonts w:hint="eastAsia"/>
                <w:sz w:val="18"/>
                <w:szCs w:val="18"/>
              </w:rPr>
              <w:t>检验力（或者</w:t>
            </w:r>
            <w:r w:rsidRPr="006A35E9">
              <w:rPr>
                <w:sz w:val="18"/>
                <w:szCs w:val="18"/>
              </w:rPr>
              <w:t>II</w:t>
            </w:r>
            <w:r w:rsidRPr="006A35E9">
              <w:rPr>
                <w:rFonts w:hint="eastAsia"/>
                <w:sz w:val="18"/>
                <w:szCs w:val="18"/>
              </w:rPr>
              <w:t>类错误）并说明理由</w:t>
            </w:r>
          </w:p>
        </w:tc>
      </w:tr>
      <w:tr w:rsidR="009D4C13" w:rsidRPr="005218E3" w14:paraId="0D59A10C" w14:textId="77777777" w:rsidTr="009359A6">
        <w:tc>
          <w:tcPr>
            <w:tcW w:w="4531" w:type="dxa"/>
          </w:tcPr>
          <w:p w14:paraId="4794FCDF" w14:textId="77777777" w:rsidR="009D4C13" w:rsidRPr="006A35E9" w:rsidRDefault="009D4C13" w:rsidP="009359A6">
            <w:pPr>
              <w:ind w:firstLineChars="0" w:firstLine="0"/>
              <w:rPr>
                <w:sz w:val="18"/>
                <w:szCs w:val="18"/>
              </w:rPr>
            </w:pPr>
            <w:r w:rsidRPr="006A35E9">
              <w:rPr>
                <w:rFonts w:hint="eastAsia"/>
                <w:sz w:val="18"/>
                <w:szCs w:val="18"/>
              </w:rPr>
              <w:t>对于每一个检验力分析，要说明效应量类型，效应量大小以及</w:t>
            </w:r>
            <w:r>
              <w:rPr>
                <w:rFonts w:hint="eastAsia"/>
                <w:sz w:val="18"/>
                <w:szCs w:val="18"/>
              </w:rPr>
              <w:t>针对该</w:t>
            </w:r>
            <w:r w:rsidRPr="006A35E9">
              <w:rPr>
                <w:rFonts w:hint="eastAsia"/>
                <w:sz w:val="18"/>
                <w:szCs w:val="18"/>
              </w:rPr>
              <w:t>效应量</w:t>
            </w:r>
            <w:r>
              <w:rPr>
                <w:rFonts w:hint="eastAsia"/>
                <w:sz w:val="18"/>
                <w:szCs w:val="18"/>
              </w:rPr>
              <w:t>进行</w:t>
            </w:r>
            <w:r w:rsidRPr="006A35E9">
              <w:rPr>
                <w:rFonts w:hint="eastAsia"/>
                <w:sz w:val="18"/>
                <w:szCs w:val="18"/>
              </w:rPr>
              <w:t>检验力的理由</w:t>
            </w:r>
          </w:p>
        </w:tc>
        <w:tc>
          <w:tcPr>
            <w:tcW w:w="4531" w:type="dxa"/>
          </w:tcPr>
          <w:p w14:paraId="39B5C52A" w14:textId="77777777" w:rsidR="009D4C13" w:rsidRPr="006A35E9" w:rsidRDefault="009D4C13" w:rsidP="009359A6">
            <w:pPr>
              <w:ind w:firstLineChars="0" w:firstLine="0"/>
              <w:rPr>
                <w:sz w:val="18"/>
                <w:szCs w:val="18"/>
              </w:rPr>
            </w:pPr>
            <w:r w:rsidRPr="006A35E9">
              <w:rPr>
                <w:rFonts w:hint="eastAsia"/>
                <w:sz w:val="18"/>
                <w:szCs w:val="18"/>
              </w:rPr>
              <w:t>报告效应量类型（如</w:t>
            </w:r>
            <w:r w:rsidRPr="006A35E9">
              <w:rPr>
                <w:sz w:val="18"/>
                <w:szCs w:val="18"/>
              </w:rPr>
              <w:t>Cohen's d</w:t>
            </w:r>
            <w:r w:rsidRPr="006A35E9">
              <w:rPr>
                <w:rFonts w:hint="eastAsia"/>
                <w:sz w:val="18"/>
                <w:szCs w:val="18"/>
              </w:rPr>
              <w:t>，</w:t>
            </w:r>
            <w:r w:rsidRPr="006A35E9">
              <w:rPr>
                <w:sz w:val="18"/>
                <w:szCs w:val="18"/>
              </w:rPr>
              <w:t>Cohen's f</w:t>
            </w:r>
            <w:r w:rsidRPr="006A35E9">
              <w:rPr>
                <w:rFonts w:hint="eastAsia"/>
                <w:sz w:val="18"/>
                <w:szCs w:val="18"/>
              </w:rPr>
              <w:t>），效应量大小（如</w:t>
            </w:r>
            <w:r w:rsidRPr="006A35E9">
              <w:rPr>
                <w:sz w:val="18"/>
                <w:szCs w:val="18"/>
              </w:rPr>
              <w:t>0.3</w:t>
            </w:r>
            <w:r w:rsidRPr="006A35E9">
              <w:rPr>
                <w:rFonts w:hint="eastAsia"/>
                <w:sz w:val="18"/>
                <w:szCs w:val="18"/>
              </w:rPr>
              <w:t>），选取该效应量的理由，以及是基于感兴趣的最小效应</w:t>
            </w:r>
            <w:r>
              <w:rPr>
                <w:rFonts w:hint="eastAsia"/>
                <w:sz w:val="18"/>
                <w:szCs w:val="18"/>
              </w:rPr>
              <w:t>量</w:t>
            </w:r>
            <w:r w:rsidRPr="006A35E9">
              <w:rPr>
                <w:rFonts w:hint="eastAsia"/>
                <w:sz w:val="18"/>
                <w:szCs w:val="18"/>
              </w:rPr>
              <w:t>、元分析</w:t>
            </w:r>
            <w:r>
              <w:rPr>
                <w:rFonts w:hint="eastAsia"/>
                <w:sz w:val="18"/>
                <w:szCs w:val="18"/>
              </w:rPr>
              <w:t>估计</w:t>
            </w:r>
            <w:r w:rsidRPr="006A35E9">
              <w:rPr>
                <w:rFonts w:hint="eastAsia"/>
                <w:sz w:val="18"/>
                <w:szCs w:val="18"/>
              </w:rPr>
              <w:t>的效应量</w:t>
            </w:r>
            <w:r>
              <w:rPr>
                <w:rFonts w:hint="eastAsia"/>
                <w:sz w:val="18"/>
                <w:szCs w:val="18"/>
              </w:rPr>
              <w:t>还是</w:t>
            </w:r>
            <w:r w:rsidRPr="006A35E9">
              <w:rPr>
                <w:rFonts w:hint="eastAsia"/>
                <w:sz w:val="18"/>
                <w:szCs w:val="18"/>
              </w:rPr>
              <w:t>以往单项研究估计</w:t>
            </w:r>
            <w:r>
              <w:rPr>
                <w:rFonts w:hint="eastAsia"/>
                <w:sz w:val="18"/>
                <w:szCs w:val="18"/>
              </w:rPr>
              <w:t>的效应量</w:t>
            </w:r>
            <w:r w:rsidRPr="006A35E9">
              <w:rPr>
                <w:rFonts w:hint="eastAsia"/>
                <w:sz w:val="18"/>
                <w:szCs w:val="18"/>
              </w:rPr>
              <w:t>，或其他来源。</w:t>
            </w:r>
          </w:p>
        </w:tc>
      </w:tr>
      <w:tr w:rsidR="009D4C13" w:rsidRPr="005218E3" w14:paraId="5308491C" w14:textId="77777777" w:rsidTr="009359A6">
        <w:tc>
          <w:tcPr>
            <w:tcW w:w="4531" w:type="dxa"/>
          </w:tcPr>
          <w:p w14:paraId="4283F318" w14:textId="77777777" w:rsidR="009D4C13" w:rsidRPr="006A35E9" w:rsidRDefault="009D4C13" w:rsidP="009359A6">
            <w:pPr>
              <w:ind w:firstLineChars="0" w:firstLine="0"/>
              <w:rPr>
                <w:sz w:val="18"/>
                <w:szCs w:val="18"/>
              </w:rPr>
            </w:pPr>
            <w:r w:rsidRPr="006A35E9">
              <w:rPr>
                <w:rFonts w:hint="eastAsia"/>
                <w:sz w:val="18"/>
                <w:szCs w:val="18"/>
              </w:rPr>
              <w:t>考虑零假设为真的可能性</w:t>
            </w:r>
          </w:p>
        </w:tc>
        <w:tc>
          <w:tcPr>
            <w:tcW w:w="4531" w:type="dxa"/>
          </w:tcPr>
          <w:p w14:paraId="5B11C03A" w14:textId="77777777" w:rsidR="009D4C13" w:rsidRPr="006A35E9" w:rsidRDefault="009D4C13" w:rsidP="009359A6">
            <w:pPr>
              <w:ind w:firstLineChars="0" w:firstLine="0"/>
              <w:rPr>
                <w:sz w:val="18"/>
                <w:szCs w:val="18"/>
              </w:rPr>
            </w:pPr>
            <w:r w:rsidRPr="006A35E9">
              <w:rPr>
                <w:rFonts w:hint="eastAsia"/>
                <w:sz w:val="18"/>
                <w:szCs w:val="18"/>
              </w:rPr>
              <w:t>进行</w:t>
            </w:r>
            <w:r>
              <w:rPr>
                <w:rFonts w:hint="eastAsia"/>
                <w:sz w:val="18"/>
                <w:szCs w:val="18"/>
              </w:rPr>
              <w:t>统计</w:t>
            </w:r>
            <w:r w:rsidRPr="006A35E9">
              <w:rPr>
                <w:rFonts w:hint="eastAsia"/>
                <w:sz w:val="18"/>
                <w:szCs w:val="18"/>
              </w:rPr>
              <w:t>检验力分析，</w:t>
            </w:r>
            <w:r>
              <w:rPr>
                <w:rFonts w:hint="eastAsia"/>
                <w:sz w:val="18"/>
                <w:szCs w:val="18"/>
              </w:rPr>
              <w:t>以考察是否存在有意义的效应</w:t>
            </w:r>
            <w:r w:rsidRPr="006A35E9">
              <w:rPr>
                <w:rFonts w:hint="eastAsia"/>
                <w:sz w:val="18"/>
                <w:szCs w:val="18"/>
              </w:rPr>
              <w:t>（例如，等价检验的</w:t>
            </w:r>
            <w:r>
              <w:rPr>
                <w:rFonts w:hint="eastAsia"/>
                <w:sz w:val="18"/>
                <w:szCs w:val="18"/>
              </w:rPr>
              <w:t>统计</w:t>
            </w:r>
            <w:r w:rsidRPr="006A35E9">
              <w:rPr>
                <w:rFonts w:hint="eastAsia"/>
                <w:sz w:val="18"/>
                <w:szCs w:val="18"/>
              </w:rPr>
              <w:t>检验力）</w:t>
            </w:r>
          </w:p>
        </w:tc>
      </w:tr>
      <w:tr w:rsidR="009D4C13" w:rsidRPr="005218E3" w14:paraId="4AC0355C" w14:textId="77777777" w:rsidTr="009359A6">
        <w:tc>
          <w:tcPr>
            <w:tcW w:w="4531" w:type="dxa"/>
          </w:tcPr>
          <w:p w14:paraId="7FE9A16B" w14:textId="77777777" w:rsidR="009D4C13" w:rsidRPr="006A35E9" w:rsidRDefault="009D4C13" w:rsidP="009359A6">
            <w:pPr>
              <w:ind w:firstLineChars="0" w:firstLine="0"/>
              <w:rPr>
                <w:sz w:val="18"/>
                <w:szCs w:val="18"/>
              </w:rPr>
            </w:pPr>
            <w:r w:rsidRPr="006A35E9">
              <w:rPr>
                <w:rFonts w:hint="eastAsia"/>
                <w:sz w:val="18"/>
                <w:szCs w:val="18"/>
              </w:rPr>
              <w:t>确保</w:t>
            </w:r>
            <w:r>
              <w:rPr>
                <w:rFonts w:hint="eastAsia"/>
                <w:sz w:val="18"/>
                <w:szCs w:val="18"/>
              </w:rPr>
              <w:t>统计</w:t>
            </w:r>
            <w:r w:rsidRPr="006A35E9">
              <w:rPr>
                <w:rFonts w:hint="eastAsia"/>
                <w:sz w:val="18"/>
                <w:szCs w:val="18"/>
              </w:rPr>
              <w:t>检验力分析是可重复的</w:t>
            </w:r>
          </w:p>
        </w:tc>
        <w:tc>
          <w:tcPr>
            <w:tcW w:w="4531" w:type="dxa"/>
          </w:tcPr>
          <w:p w14:paraId="40E27571" w14:textId="77777777" w:rsidR="009D4C13" w:rsidRPr="006A35E9" w:rsidRDefault="009D4C13" w:rsidP="009359A6">
            <w:pPr>
              <w:ind w:firstLineChars="0" w:firstLine="0"/>
              <w:rPr>
                <w:sz w:val="18"/>
                <w:szCs w:val="18"/>
              </w:rPr>
            </w:pPr>
            <w:r w:rsidRPr="006A35E9">
              <w:rPr>
                <w:rFonts w:hint="eastAsia"/>
                <w:sz w:val="18"/>
                <w:szCs w:val="18"/>
              </w:rPr>
              <w:t>包括用于</w:t>
            </w:r>
            <w:r>
              <w:rPr>
                <w:rFonts w:hint="eastAsia"/>
                <w:sz w:val="18"/>
                <w:szCs w:val="18"/>
              </w:rPr>
              <w:t>统计</w:t>
            </w:r>
            <w:r w:rsidRPr="006A35E9">
              <w:rPr>
                <w:rFonts w:hint="eastAsia"/>
                <w:sz w:val="18"/>
                <w:szCs w:val="18"/>
              </w:rPr>
              <w:t>检验力分析的代码，或导出一份</w:t>
            </w:r>
            <w:r>
              <w:rPr>
                <w:rFonts w:hint="eastAsia"/>
                <w:sz w:val="18"/>
                <w:szCs w:val="18"/>
              </w:rPr>
              <w:t>统计</w:t>
            </w:r>
            <w:r w:rsidRPr="006A35E9">
              <w:rPr>
                <w:rFonts w:hint="eastAsia"/>
                <w:sz w:val="18"/>
                <w:szCs w:val="18"/>
              </w:rPr>
              <w:t>检验力分析</w:t>
            </w:r>
            <w:r>
              <w:rPr>
                <w:rFonts w:hint="eastAsia"/>
                <w:sz w:val="18"/>
                <w:szCs w:val="18"/>
              </w:rPr>
              <w:t>的详细报告。</w:t>
            </w:r>
          </w:p>
        </w:tc>
      </w:tr>
    </w:tbl>
    <w:p w14:paraId="4ACBE4EF" w14:textId="77777777" w:rsidR="009D4C13" w:rsidRDefault="009D4C13" w:rsidP="009D4C13">
      <w:pPr>
        <w:ind w:firstLine="420"/>
      </w:pPr>
    </w:p>
    <w:p w14:paraId="0B1A8EDA" w14:textId="77777777" w:rsidR="009D4C13" w:rsidRPr="006A35E9" w:rsidRDefault="009D4C13" w:rsidP="009D4C13">
      <w:pPr>
        <w:pStyle w:val="ac"/>
        <w:keepNext/>
        <w:ind w:firstLineChars="0" w:firstLine="0"/>
        <w:rPr>
          <w:sz w:val="18"/>
          <w:szCs w:val="18"/>
        </w:rPr>
      </w:pPr>
      <w:r w:rsidRPr="006A35E9">
        <w:rPr>
          <w:rFonts w:hint="eastAsia"/>
          <w:sz w:val="18"/>
          <w:szCs w:val="18"/>
        </w:rPr>
        <w:t>表</w:t>
      </w:r>
      <w:r w:rsidRPr="006A35E9">
        <w:rPr>
          <w:sz w:val="18"/>
          <w:szCs w:val="18"/>
        </w:rPr>
        <w:t xml:space="preserve"> </w:t>
      </w:r>
      <w:r w:rsidRPr="006A35E9">
        <w:rPr>
          <w:sz w:val="18"/>
          <w:szCs w:val="18"/>
        </w:rPr>
        <w:fldChar w:fldCharType="begin"/>
      </w:r>
      <w:r w:rsidRPr="006A35E9">
        <w:rPr>
          <w:sz w:val="18"/>
          <w:szCs w:val="18"/>
        </w:rPr>
        <w:instrText xml:space="preserve"> SEQ </w:instrText>
      </w:r>
      <w:r w:rsidRPr="006A35E9">
        <w:rPr>
          <w:rFonts w:hint="eastAsia"/>
          <w:sz w:val="18"/>
          <w:szCs w:val="18"/>
        </w:rPr>
        <w:instrText>表</w:instrText>
      </w:r>
      <w:r w:rsidRPr="006A35E9">
        <w:rPr>
          <w:sz w:val="18"/>
          <w:szCs w:val="18"/>
        </w:rPr>
        <w:instrText xml:space="preserve"> \* ARABIC </w:instrText>
      </w:r>
      <w:r w:rsidRPr="006A35E9">
        <w:rPr>
          <w:sz w:val="18"/>
          <w:szCs w:val="18"/>
        </w:rPr>
        <w:fldChar w:fldCharType="separate"/>
      </w:r>
      <w:r w:rsidRPr="006A35E9">
        <w:rPr>
          <w:noProof/>
          <w:sz w:val="18"/>
          <w:szCs w:val="18"/>
        </w:rPr>
        <w:t>5</w:t>
      </w:r>
      <w:r w:rsidRPr="006A35E9">
        <w:rPr>
          <w:sz w:val="18"/>
          <w:szCs w:val="18"/>
        </w:rPr>
        <w:fldChar w:fldCharType="end"/>
      </w:r>
      <w:r w:rsidRPr="006A35E9">
        <w:rPr>
          <w:rFonts w:hint="eastAsia"/>
          <w:sz w:val="18"/>
          <w:szCs w:val="18"/>
        </w:rPr>
        <w:t>，检验力分析中使用元分析来估计效应量时的建议</w:t>
      </w:r>
    </w:p>
    <w:tbl>
      <w:tblPr>
        <w:tblStyle w:val="a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9D4C13" w:rsidRPr="005218E3" w14:paraId="672830B7" w14:textId="77777777" w:rsidTr="009359A6">
        <w:tc>
          <w:tcPr>
            <w:tcW w:w="4531" w:type="dxa"/>
          </w:tcPr>
          <w:p w14:paraId="14E6F580" w14:textId="77777777" w:rsidR="009D4C13" w:rsidRPr="006A35E9" w:rsidRDefault="009D4C13" w:rsidP="009359A6">
            <w:pPr>
              <w:ind w:firstLineChars="0" w:firstLine="0"/>
              <w:rPr>
                <w:sz w:val="18"/>
                <w:szCs w:val="18"/>
              </w:rPr>
            </w:pPr>
            <w:r w:rsidRPr="006A35E9">
              <w:rPr>
                <w:rFonts w:hint="eastAsia"/>
                <w:sz w:val="18"/>
                <w:szCs w:val="18"/>
              </w:rPr>
              <w:t>需要参考的事项</w:t>
            </w:r>
            <w:r>
              <w:rPr>
                <w:rFonts w:hint="eastAsia"/>
                <w:sz w:val="18"/>
                <w:szCs w:val="18"/>
              </w:rPr>
              <w:t>？</w:t>
            </w:r>
          </w:p>
        </w:tc>
        <w:tc>
          <w:tcPr>
            <w:tcW w:w="4531" w:type="dxa"/>
          </w:tcPr>
          <w:p w14:paraId="7B64DABB" w14:textId="77777777" w:rsidR="009D4C13" w:rsidRPr="006A35E9" w:rsidRDefault="009D4C13" w:rsidP="009359A6">
            <w:pPr>
              <w:ind w:firstLineChars="0" w:firstLine="0"/>
              <w:rPr>
                <w:sz w:val="18"/>
                <w:szCs w:val="18"/>
              </w:rPr>
            </w:pPr>
            <w:r>
              <w:rPr>
                <w:rFonts w:hint="eastAsia"/>
                <w:sz w:val="18"/>
                <w:szCs w:val="18"/>
              </w:rPr>
              <w:t>需要</w:t>
            </w:r>
            <w:r w:rsidRPr="006A35E9">
              <w:rPr>
                <w:rFonts w:hint="eastAsia"/>
                <w:sz w:val="18"/>
                <w:szCs w:val="18"/>
              </w:rPr>
              <w:t>怎么做？</w:t>
            </w:r>
          </w:p>
        </w:tc>
      </w:tr>
      <w:tr w:rsidR="009D4C13" w:rsidRPr="00A225C2" w14:paraId="6827A835" w14:textId="77777777" w:rsidTr="009359A6">
        <w:tc>
          <w:tcPr>
            <w:tcW w:w="4531" w:type="dxa"/>
          </w:tcPr>
          <w:p w14:paraId="0BE1D532" w14:textId="77777777" w:rsidR="009D4C13" w:rsidRPr="006A35E9" w:rsidRDefault="009D4C13" w:rsidP="009359A6">
            <w:pPr>
              <w:ind w:firstLineChars="0" w:firstLine="0"/>
              <w:rPr>
                <w:sz w:val="18"/>
                <w:szCs w:val="18"/>
              </w:rPr>
            </w:pPr>
            <w:r w:rsidRPr="006A35E9">
              <w:rPr>
                <w:rFonts w:hint="eastAsia"/>
                <w:sz w:val="18"/>
                <w:szCs w:val="18"/>
              </w:rPr>
              <w:t>与元分析中的研究是否相类似？</w:t>
            </w:r>
          </w:p>
        </w:tc>
        <w:tc>
          <w:tcPr>
            <w:tcW w:w="4531" w:type="dxa"/>
          </w:tcPr>
          <w:p w14:paraId="71BC842D" w14:textId="77777777" w:rsidR="009D4C13" w:rsidRPr="006A35E9" w:rsidRDefault="009D4C13" w:rsidP="009359A6">
            <w:pPr>
              <w:ind w:firstLineChars="0" w:firstLine="0"/>
              <w:rPr>
                <w:sz w:val="18"/>
                <w:szCs w:val="18"/>
              </w:rPr>
            </w:pPr>
            <w:r w:rsidRPr="006A35E9">
              <w:rPr>
                <w:rFonts w:hint="eastAsia"/>
                <w:sz w:val="18"/>
                <w:szCs w:val="18"/>
              </w:rPr>
              <w:t>元分析中的研究在实验设计，测量方法以及被试选取方面与你所计划的研究非常相似吗？</w:t>
            </w:r>
            <w:r>
              <w:rPr>
                <w:rFonts w:hint="eastAsia"/>
                <w:sz w:val="18"/>
                <w:szCs w:val="18"/>
              </w:rPr>
              <w:t>评估效应量估计值在您研究中的</w:t>
            </w:r>
            <w:r w:rsidRPr="00E93800">
              <w:rPr>
                <w:rFonts w:hint="eastAsia"/>
                <w:sz w:val="18"/>
                <w:szCs w:val="18"/>
              </w:rPr>
              <w:t>可推广性</w:t>
            </w:r>
            <w:r>
              <w:rPr>
                <w:rFonts w:hint="eastAsia"/>
                <w:sz w:val="18"/>
                <w:szCs w:val="18"/>
              </w:rPr>
              <w:t>。</w:t>
            </w:r>
          </w:p>
        </w:tc>
      </w:tr>
      <w:tr w:rsidR="009D4C13" w:rsidRPr="005218E3" w14:paraId="4FCC0E43" w14:textId="77777777" w:rsidTr="009359A6">
        <w:tc>
          <w:tcPr>
            <w:tcW w:w="4531" w:type="dxa"/>
          </w:tcPr>
          <w:p w14:paraId="546CEED1" w14:textId="77777777" w:rsidR="009D4C13" w:rsidRPr="006A35E9" w:rsidRDefault="009D4C13" w:rsidP="009359A6">
            <w:pPr>
              <w:ind w:firstLineChars="0" w:firstLine="0"/>
              <w:rPr>
                <w:sz w:val="18"/>
                <w:szCs w:val="18"/>
              </w:rPr>
            </w:pPr>
            <w:r w:rsidRPr="006A35E9">
              <w:rPr>
                <w:rFonts w:hint="eastAsia"/>
                <w:sz w:val="18"/>
                <w:szCs w:val="18"/>
              </w:rPr>
              <w:t>与元分析中的研究是否同质？</w:t>
            </w:r>
          </w:p>
        </w:tc>
        <w:tc>
          <w:tcPr>
            <w:tcW w:w="4531" w:type="dxa"/>
          </w:tcPr>
          <w:p w14:paraId="7212A18A" w14:textId="77777777" w:rsidR="009D4C13" w:rsidRPr="006A35E9" w:rsidRDefault="009D4C13" w:rsidP="009359A6">
            <w:pPr>
              <w:ind w:firstLineChars="0" w:firstLine="0"/>
              <w:rPr>
                <w:sz w:val="18"/>
                <w:szCs w:val="18"/>
              </w:rPr>
            </w:pPr>
            <w:r w:rsidRPr="006A35E9">
              <w:rPr>
                <w:rFonts w:hint="eastAsia"/>
                <w:sz w:val="18"/>
                <w:szCs w:val="18"/>
              </w:rPr>
              <w:t>与元分析的研究是否存在异质性？如果是，请采用与你研究最</w:t>
            </w:r>
            <w:r>
              <w:rPr>
                <w:rFonts w:hint="eastAsia"/>
                <w:sz w:val="18"/>
                <w:szCs w:val="18"/>
              </w:rPr>
              <w:t>相关的</w:t>
            </w:r>
            <w:r w:rsidRPr="006A35E9">
              <w:rPr>
                <w:rFonts w:hint="eastAsia"/>
                <w:sz w:val="18"/>
                <w:szCs w:val="18"/>
              </w:rPr>
              <w:t>同质</w:t>
            </w:r>
            <w:r>
              <w:rPr>
                <w:rFonts w:hint="eastAsia"/>
                <w:sz w:val="18"/>
                <w:szCs w:val="18"/>
              </w:rPr>
              <w:t>研究</w:t>
            </w:r>
            <w:r w:rsidRPr="006A35E9">
              <w:rPr>
                <w:rFonts w:hint="eastAsia"/>
                <w:sz w:val="18"/>
                <w:szCs w:val="18"/>
              </w:rPr>
              <w:t>进行效应量估计</w:t>
            </w:r>
          </w:p>
        </w:tc>
      </w:tr>
      <w:tr w:rsidR="009D4C13" w:rsidRPr="005218E3" w14:paraId="15841F80" w14:textId="77777777" w:rsidTr="009359A6">
        <w:tc>
          <w:tcPr>
            <w:tcW w:w="4531" w:type="dxa"/>
          </w:tcPr>
          <w:p w14:paraId="624C062A" w14:textId="77777777" w:rsidR="009D4C13" w:rsidRPr="006A35E9" w:rsidRDefault="009D4C13" w:rsidP="009359A6">
            <w:pPr>
              <w:ind w:firstLineChars="0" w:firstLine="0"/>
              <w:rPr>
                <w:sz w:val="18"/>
                <w:szCs w:val="18"/>
              </w:rPr>
            </w:pPr>
            <w:r w:rsidRPr="006A35E9">
              <w:rPr>
                <w:rFonts w:hint="eastAsia"/>
                <w:sz w:val="18"/>
                <w:szCs w:val="18"/>
              </w:rPr>
              <w:t>效率量的估计是否无偏？</w:t>
            </w:r>
          </w:p>
        </w:tc>
        <w:tc>
          <w:tcPr>
            <w:tcW w:w="4531" w:type="dxa"/>
          </w:tcPr>
          <w:p w14:paraId="199573B1" w14:textId="01BB645A" w:rsidR="009D4C13" w:rsidRPr="006A35E9" w:rsidRDefault="009D4C13" w:rsidP="009359A6">
            <w:pPr>
              <w:ind w:firstLineChars="0" w:firstLine="0"/>
              <w:rPr>
                <w:sz w:val="18"/>
                <w:szCs w:val="18"/>
              </w:rPr>
            </w:pPr>
            <w:r w:rsidRPr="006A35E9">
              <w:rPr>
                <w:rFonts w:hint="eastAsia"/>
                <w:sz w:val="18"/>
                <w:szCs w:val="18"/>
              </w:rPr>
              <w:t>原始研究是否报告了</w:t>
            </w:r>
            <w:r w:rsidRPr="00665DCE">
              <w:rPr>
                <w:rFonts w:hint="eastAsia"/>
                <w:sz w:val="18"/>
                <w:szCs w:val="18"/>
                <w:rPrChange w:id="53" w:author="wang xinyu" w:date="2023-09-08T11:09:00Z">
                  <w:rPr>
                    <w:rFonts w:hint="eastAsia"/>
                    <w:sz w:val="18"/>
                    <w:szCs w:val="18"/>
                    <w:highlight w:val="yellow"/>
                  </w:rPr>
                </w:rPrChange>
              </w:rPr>
              <w:t>偏差检验测试</w:t>
            </w:r>
            <w:ins w:id="54" w:author="wang xinyu" w:date="2023-09-08T11:09:00Z">
              <w:r w:rsidR="00665DCE">
                <w:rPr>
                  <w:rFonts w:hint="eastAsia"/>
                  <w:sz w:val="18"/>
                  <w:szCs w:val="18"/>
                </w:rPr>
                <w:t>(</w:t>
              </w:r>
            </w:ins>
            <w:r w:rsidRPr="006A35E9">
              <w:rPr>
                <w:sz w:val="18"/>
                <w:szCs w:val="18"/>
              </w:rPr>
              <w:t>bias detection tests</w:t>
            </w:r>
            <w:ins w:id="55" w:author="wang xinyu" w:date="2023-09-08T11:09:00Z">
              <w:r w:rsidR="00665DCE">
                <w:rPr>
                  <w:rFonts w:hint="eastAsia"/>
                  <w:sz w:val="18"/>
                  <w:szCs w:val="18"/>
                </w:rPr>
                <w:t>)</w:t>
              </w:r>
            </w:ins>
            <w:del w:id="56" w:author="wang xinyu" w:date="2023-09-08T11:09:00Z">
              <w:r w:rsidRPr="006A35E9" w:rsidDel="00665DCE">
                <w:rPr>
                  <w:rFonts w:hint="eastAsia"/>
                  <w:sz w:val="18"/>
                  <w:szCs w:val="18"/>
                </w:rPr>
                <w:delText>？</w:delText>
              </w:r>
            </w:del>
            <w:r w:rsidRPr="006A35E9">
              <w:rPr>
                <w:rFonts w:hint="eastAsia"/>
                <w:sz w:val="18"/>
                <w:szCs w:val="18"/>
              </w:rPr>
              <w:t>偏差存在与否？如果存在，</w:t>
            </w:r>
            <w:r>
              <w:rPr>
                <w:rFonts w:hint="eastAsia"/>
                <w:sz w:val="18"/>
                <w:szCs w:val="18"/>
              </w:rPr>
              <w:t>那么明智的做法可能是使用偏差校正手段来</w:t>
            </w:r>
            <w:r w:rsidRPr="006A35E9">
              <w:rPr>
                <w:rFonts w:hint="eastAsia"/>
                <w:sz w:val="18"/>
                <w:szCs w:val="18"/>
              </w:rPr>
              <w:t>保守的</w:t>
            </w:r>
            <w:r>
              <w:rPr>
                <w:rFonts w:hint="eastAsia"/>
                <w:sz w:val="18"/>
                <w:szCs w:val="18"/>
              </w:rPr>
              <w:t>估计</w:t>
            </w:r>
            <w:r w:rsidRPr="006A35E9">
              <w:rPr>
                <w:rFonts w:hint="eastAsia"/>
                <w:sz w:val="18"/>
                <w:szCs w:val="18"/>
              </w:rPr>
              <w:t>效应</w:t>
            </w:r>
            <w:r>
              <w:rPr>
                <w:rFonts w:hint="eastAsia"/>
                <w:sz w:val="18"/>
                <w:szCs w:val="18"/>
              </w:rPr>
              <w:t>量</w:t>
            </w:r>
            <w:r w:rsidRPr="006A35E9">
              <w:rPr>
                <w:rFonts w:hint="eastAsia"/>
                <w:sz w:val="18"/>
                <w:szCs w:val="18"/>
              </w:rPr>
              <w:t>，并同时承认矫正后的估计效应</w:t>
            </w:r>
            <w:r>
              <w:rPr>
                <w:rFonts w:hint="eastAsia"/>
                <w:sz w:val="18"/>
                <w:szCs w:val="18"/>
              </w:rPr>
              <w:t>量不等价于</w:t>
            </w:r>
            <w:r w:rsidRPr="006A35E9">
              <w:rPr>
                <w:rFonts w:hint="eastAsia"/>
                <w:sz w:val="18"/>
                <w:szCs w:val="18"/>
              </w:rPr>
              <w:t>元分析</w:t>
            </w:r>
            <w:r>
              <w:rPr>
                <w:rFonts w:hint="eastAsia"/>
                <w:sz w:val="18"/>
                <w:szCs w:val="18"/>
              </w:rPr>
              <w:t>的</w:t>
            </w:r>
            <w:r w:rsidRPr="006A35E9">
              <w:rPr>
                <w:rFonts w:hint="eastAsia"/>
                <w:sz w:val="18"/>
                <w:szCs w:val="18"/>
              </w:rPr>
              <w:t>效应</w:t>
            </w:r>
            <w:r>
              <w:rPr>
                <w:rFonts w:hint="eastAsia"/>
                <w:sz w:val="18"/>
                <w:szCs w:val="18"/>
              </w:rPr>
              <w:t>量</w:t>
            </w:r>
            <w:r w:rsidRPr="006A35E9">
              <w:rPr>
                <w:rFonts w:hint="eastAsia"/>
                <w:sz w:val="18"/>
                <w:szCs w:val="18"/>
              </w:rPr>
              <w:t>估计</w:t>
            </w:r>
          </w:p>
        </w:tc>
      </w:tr>
    </w:tbl>
    <w:p w14:paraId="08B92EF2" w14:textId="77777777" w:rsidR="009D4C13" w:rsidRDefault="009D4C13" w:rsidP="009D4C13">
      <w:pPr>
        <w:ind w:firstLine="420"/>
      </w:pPr>
    </w:p>
    <w:p w14:paraId="434AAB4B" w14:textId="77777777" w:rsidR="009D4C13" w:rsidRPr="00055BC3" w:rsidRDefault="009D4C13" w:rsidP="009D4C13">
      <w:pPr>
        <w:pStyle w:val="ac"/>
        <w:keepNext/>
        <w:ind w:firstLineChars="0" w:firstLine="0"/>
        <w:rPr>
          <w:rFonts w:ascii="黑体" w:hAnsi="黑体"/>
          <w:sz w:val="18"/>
          <w:szCs w:val="18"/>
        </w:rPr>
      </w:pPr>
      <w:r w:rsidRPr="00055BC3">
        <w:rPr>
          <w:rFonts w:ascii="黑体" w:hAnsi="黑体" w:hint="eastAsia"/>
          <w:sz w:val="18"/>
          <w:szCs w:val="18"/>
        </w:rPr>
        <w:lastRenderedPageBreak/>
        <w:t xml:space="preserve">表 </w:t>
      </w:r>
      <w:r w:rsidRPr="00055BC3">
        <w:rPr>
          <w:rFonts w:ascii="黑体" w:hAnsi="黑体"/>
          <w:sz w:val="18"/>
          <w:szCs w:val="18"/>
        </w:rPr>
        <w:fldChar w:fldCharType="begin"/>
      </w:r>
      <w:r w:rsidRPr="00055BC3">
        <w:rPr>
          <w:rFonts w:ascii="黑体" w:hAnsi="黑体"/>
          <w:sz w:val="18"/>
          <w:szCs w:val="18"/>
        </w:rPr>
        <w:instrText xml:space="preserve"> </w:instrText>
      </w:r>
      <w:r w:rsidRPr="00055BC3">
        <w:rPr>
          <w:rFonts w:ascii="黑体" w:hAnsi="黑体" w:hint="eastAsia"/>
          <w:sz w:val="18"/>
          <w:szCs w:val="18"/>
        </w:rPr>
        <w:instrText>SEQ 表 \* ARABIC</w:instrText>
      </w:r>
      <w:r w:rsidRPr="00055BC3">
        <w:rPr>
          <w:rFonts w:ascii="黑体" w:hAnsi="黑体"/>
          <w:sz w:val="18"/>
          <w:szCs w:val="18"/>
        </w:rPr>
        <w:instrText xml:space="preserve"> </w:instrText>
      </w:r>
      <w:r w:rsidRPr="00055BC3">
        <w:rPr>
          <w:rFonts w:ascii="黑体" w:hAnsi="黑体"/>
          <w:sz w:val="18"/>
          <w:szCs w:val="18"/>
        </w:rPr>
        <w:fldChar w:fldCharType="separate"/>
      </w:r>
      <w:r w:rsidRPr="00055BC3">
        <w:rPr>
          <w:rFonts w:ascii="黑体" w:hAnsi="黑体"/>
          <w:noProof/>
          <w:sz w:val="18"/>
          <w:szCs w:val="18"/>
        </w:rPr>
        <w:t>6</w:t>
      </w:r>
      <w:r w:rsidRPr="00055BC3">
        <w:rPr>
          <w:rFonts w:ascii="黑体" w:hAnsi="黑体"/>
          <w:sz w:val="18"/>
          <w:szCs w:val="18"/>
        </w:rPr>
        <w:fldChar w:fldCharType="end"/>
      </w:r>
      <w:r w:rsidRPr="00055BC3">
        <w:rPr>
          <w:rFonts w:ascii="黑体" w:hAnsi="黑体" w:hint="eastAsia"/>
          <w:sz w:val="18"/>
          <w:szCs w:val="18"/>
        </w:rPr>
        <w:t>，检验力分析中使用单项研究来估计效应量时的建议</w:t>
      </w:r>
    </w:p>
    <w:tbl>
      <w:tblPr>
        <w:tblStyle w:val="a7"/>
        <w:tblpPr w:leftFromText="180" w:rightFromText="180" w:vertAnchor="text" w:horzAnchor="margin" w:tblpY="250"/>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4395"/>
        <w:gridCol w:w="4425"/>
      </w:tblGrid>
      <w:tr w:rsidR="009D4C13" w14:paraId="3B2BF8E0" w14:textId="77777777" w:rsidTr="009359A6">
        <w:trPr>
          <w:trHeight w:val="585"/>
        </w:trPr>
        <w:tc>
          <w:tcPr>
            <w:tcW w:w="4395" w:type="dxa"/>
            <w:shd w:val="clear" w:color="auto" w:fill="auto"/>
          </w:tcPr>
          <w:p w14:paraId="229A2AA0"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需要</w:t>
            </w:r>
            <w:r>
              <w:rPr>
                <w:rFonts w:asciiTheme="minorEastAsia" w:hAnsiTheme="minorEastAsia" w:hint="eastAsia"/>
                <w:color w:val="333333"/>
                <w:sz w:val="18"/>
                <w:szCs w:val="18"/>
              </w:rPr>
              <w:t>参考的事项</w:t>
            </w:r>
            <w:r w:rsidRPr="00BD4243">
              <w:rPr>
                <w:rFonts w:asciiTheme="minorEastAsia" w:hAnsiTheme="minorEastAsia"/>
                <w:color w:val="333333"/>
                <w:sz w:val="18"/>
                <w:szCs w:val="18"/>
              </w:rPr>
              <w:t>？</w:t>
            </w:r>
          </w:p>
        </w:tc>
        <w:tc>
          <w:tcPr>
            <w:tcW w:w="4425" w:type="dxa"/>
            <w:shd w:val="clear" w:color="auto" w:fill="auto"/>
          </w:tcPr>
          <w:p w14:paraId="0F61EF74"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Pr>
                <w:rFonts w:asciiTheme="minorEastAsia" w:hAnsiTheme="minorEastAsia" w:hint="eastAsia"/>
                <w:color w:val="333333"/>
                <w:sz w:val="18"/>
                <w:szCs w:val="18"/>
              </w:rPr>
              <w:t>需要怎么做</w:t>
            </w:r>
            <w:r w:rsidRPr="00BD4243">
              <w:rPr>
                <w:rFonts w:asciiTheme="minorEastAsia" w:hAnsiTheme="minorEastAsia"/>
                <w:color w:val="333333"/>
                <w:sz w:val="18"/>
                <w:szCs w:val="18"/>
              </w:rPr>
              <w:t>？</w:t>
            </w:r>
          </w:p>
        </w:tc>
      </w:tr>
      <w:tr w:rsidR="009D4C13" w14:paraId="39AE32B0" w14:textId="77777777" w:rsidTr="009359A6">
        <w:trPr>
          <w:trHeight w:val="585"/>
        </w:trPr>
        <w:tc>
          <w:tcPr>
            <w:tcW w:w="4395" w:type="dxa"/>
            <w:shd w:val="clear" w:color="auto" w:fill="auto"/>
          </w:tcPr>
          <w:p w14:paraId="20F78B02" w14:textId="77777777" w:rsidR="009D4C13" w:rsidRPr="006A35E9"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研究是否足够相似？</w:t>
            </w:r>
          </w:p>
        </w:tc>
        <w:tc>
          <w:tcPr>
            <w:tcW w:w="4425" w:type="dxa"/>
            <w:shd w:val="clear" w:color="auto" w:fill="auto"/>
          </w:tcPr>
          <w:p w14:paraId="539C9934" w14:textId="77777777" w:rsidR="009D4C13" w:rsidRPr="006A35E9"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考虑研究</w:t>
            </w:r>
            <w:r>
              <w:rPr>
                <w:rFonts w:asciiTheme="minorEastAsia" w:hAnsiTheme="minorEastAsia" w:hint="eastAsia"/>
                <w:color w:val="333333"/>
                <w:sz w:val="18"/>
                <w:szCs w:val="18"/>
              </w:rPr>
              <w:t>之</w:t>
            </w:r>
            <w:r w:rsidRPr="006A35E9">
              <w:rPr>
                <w:rFonts w:asciiTheme="minorEastAsia" w:hAnsiTheme="minorEastAsia"/>
                <w:color w:val="333333"/>
                <w:sz w:val="18"/>
                <w:szCs w:val="18"/>
              </w:rPr>
              <w:t>间在总体、实验设计、实验操纵、测量方法或其它方面的差异</w:t>
            </w:r>
            <w:r>
              <w:rPr>
                <w:rFonts w:asciiTheme="minorEastAsia" w:hAnsiTheme="minorEastAsia" w:hint="eastAsia"/>
                <w:color w:val="333333"/>
                <w:sz w:val="18"/>
                <w:szCs w:val="18"/>
              </w:rPr>
              <w:t>，从而导致期望效应有所不同</w:t>
            </w:r>
            <w:r w:rsidRPr="00BD4243">
              <w:rPr>
                <w:rFonts w:asciiTheme="minorEastAsia" w:hAnsiTheme="minorEastAsia"/>
                <w:color w:val="333333"/>
                <w:sz w:val="18"/>
                <w:szCs w:val="18"/>
              </w:rPr>
              <w:t>。</w:t>
            </w:r>
          </w:p>
        </w:tc>
      </w:tr>
      <w:tr w:rsidR="009D4C13" w14:paraId="36CA0145" w14:textId="77777777" w:rsidTr="009359A6">
        <w:trPr>
          <w:trHeight w:val="585"/>
        </w:trPr>
        <w:tc>
          <w:tcPr>
            <w:tcW w:w="4395" w:type="dxa"/>
            <w:shd w:val="clear" w:color="auto" w:fill="auto"/>
          </w:tcPr>
          <w:p w14:paraId="6ADB58C3"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是否</w:t>
            </w:r>
            <w:r>
              <w:rPr>
                <w:rFonts w:asciiTheme="minorEastAsia" w:hAnsiTheme="minorEastAsia" w:hint="eastAsia"/>
                <w:color w:val="333333"/>
                <w:sz w:val="18"/>
                <w:szCs w:val="18"/>
              </w:rPr>
              <w:t>存在</w:t>
            </w:r>
            <w:r w:rsidRPr="006A35E9">
              <w:rPr>
                <w:rFonts w:asciiTheme="minorEastAsia" w:hAnsiTheme="minorEastAsia"/>
                <w:color w:val="333333"/>
                <w:sz w:val="18"/>
                <w:szCs w:val="18"/>
              </w:rPr>
              <w:t>偏差</w:t>
            </w:r>
            <w:r>
              <w:rPr>
                <w:rFonts w:asciiTheme="minorEastAsia" w:hAnsiTheme="minorEastAsia" w:hint="eastAsia"/>
                <w:color w:val="333333"/>
                <w:sz w:val="18"/>
                <w:szCs w:val="18"/>
              </w:rPr>
              <w:t>的风险</w:t>
            </w:r>
            <w:r w:rsidRPr="00BD4243">
              <w:rPr>
                <w:rFonts w:asciiTheme="minorEastAsia" w:hAnsiTheme="minorEastAsia"/>
                <w:color w:val="333333"/>
                <w:sz w:val="18"/>
                <w:szCs w:val="18"/>
              </w:rPr>
              <w:t>？</w:t>
            </w:r>
          </w:p>
        </w:tc>
        <w:tc>
          <w:tcPr>
            <w:tcW w:w="4425" w:type="dxa"/>
            <w:shd w:val="clear" w:color="auto" w:fill="auto"/>
          </w:tcPr>
          <w:p w14:paraId="7BE90DF9"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Pr>
                <w:rFonts w:asciiTheme="minorEastAsia" w:hAnsiTheme="minorEastAsia" w:hint="eastAsia"/>
                <w:color w:val="333333"/>
                <w:sz w:val="18"/>
                <w:szCs w:val="18"/>
              </w:rPr>
              <w:t>如果效应量估计值较小，评估您不会采用（或不会发表）它的可能性。</w:t>
            </w:r>
            <w:r w:rsidRPr="00BD4243">
              <w:rPr>
                <w:rFonts w:asciiTheme="minorEastAsia" w:hAnsiTheme="minorEastAsia"/>
                <w:color w:val="333333"/>
                <w:sz w:val="18"/>
                <w:szCs w:val="18"/>
              </w:rPr>
              <w:t>在统计检验力分析时，比较校正偏差前后</w:t>
            </w:r>
            <w:r>
              <w:rPr>
                <w:rFonts w:asciiTheme="minorEastAsia" w:hAnsiTheme="minorEastAsia" w:hint="eastAsia"/>
                <w:color w:val="333333"/>
                <w:sz w:val="18"/>
                <w:szCs w:val="18"/>
              </w:rPr>
              <w:t>的</w:t>
            </w:r>
            <w:r w:rsidRPr="00007DEA">
              <w:rPr>
                <w:rFonts w:asciiTheme="minorEastAsia" w:hAnsiTheme="minorEastAsia"/>
                <w:color w:val="333333"/>
                <w:sz w:val="18"/>
                <w:szCs w:val="18"/>
              </w:rPr>
              <w:t>估计效应量</w:t>
            </w:r>
            <w:r w:rsidRPr="00BD4243">
              <w:rPr>
                <w:rFonts w:asciiTheme="minorEastAsia" w:hAnsiTheme="minorEastAsia"/>
                <w:color w:val="333333"/>
                <w:sz w:val="18"/>
                <w:szCs w:val="18"/>
              </w:rPr>
              <w:t>的差异。</w:t>
            </w:r>
          </w:p>
        </w:tc>
      </w:tr>
      <w:tr w:rsidR="009D4C13" w14:paraId="1ED9C73C" w14:textId="77777777" w:rsidTr="009359A6">
        <w:trPr>
          <w:trHeight w:val="18"/>
        </w:trPr>
        <w:tc>
          <w:tcPr>
            <w:tcW w:w="4395" w:type="dxa"/>
            <w:shd w:val="clear" w:color="auto" w:fill="auto"/>
          </w:tcPr>
          <w:p w14:paraId="7E9F789F" w14:textId="77777777" w:rsidR="009D4C13" w:rsidRPr="00BD4243" w:rsidRDefault="009D4C13" w:rsidP="009359A6">
            <w:pPr>
              <w:snapToGrid w:val="0"/>
              <w:spacing w:before="60" w:after="60" w:line="312" w:lineRule="auto"/>
              <w:ind w:firstLineChars="0" w:firstLine="0"/>
              <w:rPr>
                <w:rFonts w:asciiTheme="minorEastAsia" w:hAnsiTheme="minorEastAsia"/>
                <w:color w:val="333333"/>
                <w:sz w:val="18"/>
                <w:szCs w:val="18"/>
              </w:rPr>
            </w:pPr>
            <w:r>
              <w:rPr>
                <w:rFonts w:asciiTheme="minorEastAsia" w:hAnsiTheme="minorEastAsia" w:hint="eastAsia"/>
                <w:color w:val="333333"/>
                <w:sz w:val="18"/>
                <w:szCs w:val="18"/>
              </w:rPr>
              <w:t>不确定性有多大</w:t>
            </w:r>
            <w:r w:rsidRPr="00BD4243">
              <w:rPr>
                <w:rFonts w:asciiTheme="minorEastAsia" w:hAnsiTheme="minorEastAsia"/>
                <w:color w:val="333333"/>
                <w:sz w:val="18"/>
                <w:szCs w:val="18"/>
              </w:rPr>
              <w:t>？</w:t>
            </w:r>
          </w:p>
        </w:tc>
        <w:tc>
          <w:tcPr>
            <w:tcW w:w="4425" w:type="dxa"/>
            <w:shd w:val="clear" w:color="auto" w:fill="auto"/>
          </w:tcPr>
          <w:p w14:paraId="46E373AE" w14:textId="77777777" w:rsidR="009D4C13" w:rsidRPr="006A35E9" w:rsidRDefault="009D4C13" w:rsidP="009359A6">
            <w:pPr>
              <w:snapToGrid w:val="0"/>
              <w:spacing w:before="60" w:after="60" w:line="312" w:lineRule="auto"/>
              <w:ind w:firstLineChars="0" w:firstLine="0"/>
              <w:rPr>
                <w:rFonts w:asciiTheme="minorEastAsia" w:hAnsiTheme="minorEastAsia"/>
                <w:color w:val="333333"/>
                <w:sz w:val="18"/>
                <w:szCs w:val="18"/>
              </w:rPr>
            </w:pPr>
            <w:r w:rsidRPr="00BD4243">
              <w:rPr>
                <w:rFonts w:asciiTheme="minorEastAsia" w:hAnsiTheme="minorEastAsia"/>
                <w:color w:val="333333"/>
                <w:sz w:val="18"/>
                <w:szCs w:val="18"/>
              </w:rPr>
              <w:t>被试量较</w:t>
            </w:r>
            <w:r>
              <w:rPr>
                <w:rFonts w:asciiTheme="minorEastAsia" w:hAnsiTheme="minorEastAsia" w:hint="eastAsia"/>
                <w:color w:val="333333"/>
                <w:sz w:val="18"/>
                <w:szCs w:val="18"/>
              </w:rPr>
              <w:t>少</w:t>
            </w:r>
            <w:r w:rsidRPr="00BD4243">
              <w:rPr>
                <w:rFonts w:asciiTheme="minorEastAsia" w:hAnsiTheme="minorEastAsia"/>
                <w:color w:val="333333"/>
                <w:sz w:val="18"/>
                <w:szCs w:val="18"/>
              </w:rPr>
              <w:t>的研究具有更大的不确定性。考虑使用更加保守的效应量估计的可能性，以降低</w:t>
            </w:r>
            <w:r>
              <w:rPr>
                <w:rFonts w:asciiTheme="minorEastAsia" w:hAnsiTheme="minorEastAsia" w:hint="eastAsia"/>
                <w:color w:val="333333"/>
                <w:sz w:val="18"/>
                <w:szCs w:val="18"/>
              </w:rPr>
              <w:t>真实</w:t>
            </w:r>
            <w:r w:rsidRPr="00BD4243">
              <w:rPr>
                <w:rFonts w:asciiTheme="minorEastAsia" w:hAnsiTheme="minorEastAsia"/>
                <w:color w:val="333333"/>
                <w:sz w:val="18"/>
                <w:szCs w:val="18"/>
              </w:rPr>
              <w:t>效应量</w:t>
            </w:r>
            <w:r>
              <w:rPr>
                <w:rFonts w:asciiTheme="minorEastAsia" w:hAnsiTheme="minorEastAsia" w:hint="eastAsia"/>
                <w:color w:val="333333"/>
                <w:sz w:val="18"/>
                <w:szCs w:val="18"/>
              </w:rPr>
              <w:t>的</w:t>
            </w:r>
            <w:r w:rsidRPr="00BD4243">
              <w:rPr>
                <w:rFonts w:asciiTheme="minorEastAsia" w:hAnsiTheme="minorEastAsia"/>
                <w:color w:val="333333"/>
                <w:sz w:val="18"/>
                <w:szCs w:val="18"/>
              </w:rPr>
              <w:t>统计检验力不足的可能。</w:t>
            </w:r>
          </w:p>
        </w:tc>
      </w:tr>
    </w:tbl>
    <w:p w14:paraId="23BD074A" w14:textId="77777777" w:rsidR="009D4C13" w:rsidRPr="00BF5439" w:rsidRDefault="009D4C13" w:rsidP="009D4C13">
      <w:pPr>
        <w:ind w:firstLineChars="0" w:firstLine="0"/>
      </w:pPr>
    </w:p>
    <w:p w14:paraId="25CD6818" w14:textId="77777777" w:rsidR="009D4C13" w:rsidRPr="00063DE5" w:rsidRDefault="009D4C13" w:rsidP="00777ECA">
      <w:pPr>
        <w:pStyle w:val="2"/>
      </w:pPr>
      <w:r>
        <w:rPr>
          <w:rFonts w:hint="eastAsia"/>
        </w:rPr>
        <w:t>规划精确度</w:t>
      </w:r>
    </w:p>
    <w:p w14:paraId="541F1BC3" w14:textId="77777777" w:rsidR="009D4C13" w:rsidRDefault="009D4C13" w:rsidP="009D4C13">
      <w:pPr>
        <w:ind w:firstLine="420"/>
      </w:pPr>
      <w:r>
        <w:t>一些研究</w:t>
      </w:r>
      <w:r>
        <w:rPr>
          <w:rFonts w:hint="eastAsia"/>
        </w:rPr>
        <w:t>者</w:t>
      </w:r>
      <w:r>
        <w:t>建议根据所需的估计精</w:t>
      </w:r>
      <w:r>
        <w:rPr>
          <w:rFonts w:hint="eastAsia"/>
        </w:rPr>
        <w:t>确</w:t>
      </w:r>
      <w:r>
        <w:t>度水平来</w:t>
      </w:r>
      <w:r>
        <w:rPr>
          <w:rFonts w:hint="eastAsia"/>
        </w:rPr>
        <w:t>论证</w:t>
      </w:r>
      <w:r>
        <w:t>样本量的合理性（</w:t>
      </w:r>
      <w:r>
        <w:t>Cumming &amp; Calin-Jageman, 2016; Kruschke, 2018; Maxwell, Kelley, &amp; Rausch, 2008</w:t>
      </w:r>
      <w:r>
        <w:t>）。基于精</w:t>
      </w:r>
      <w:r>
        <w:rPr>
          <w:rFonts w:hint="eastAsia"/>
        </w:rPr>
        <w:t>确度来论证</w:t>
      </w:r>
      <w:r>
        <w:t>样本量合理</w:t>
      </w:r>
      <w:r>
        <w:rPr>
          <w:rFonts w:hint="eastAsia"/>
        </w:rPr>
        <w:t>性时，其</w:t>
      </w:r>
      <w:r>
        <w:t>目</w:t>
      </w:r>
      <w:r>
        <w:rPr>
          <w:rFonts w:hint="eastAsia"/>
        </w:rPr>
        <w:t>的是得到围绕参数估计</w:t>
      </w:r>
      <w:r>
        <w:t>置信区间的宽度。参数估计的置信区间宽度取决于标准差和</w:t>
      </w:r>
      <w:r>
        <w:rPr>
          <w:rFonts w:hint="eastAsia"/>
        </w:rPr>
        <w:t>数据量</w:t>
      </w:r>
      <w:r>
        <w:t>。研究</w:t>
      </w:r>
      <w:r>
        <w:rPr>
          <w:rFonts w:hint="eastAsia"/>
        </w:rPr>
        <w:t>者</w:t>
      </w:r>
      <w:r>
        <w:t>根据</w:t>
      </w:r>
      <w:r>
        <w:rPr>
          <w:rFonts w:hint="eastAsia"/>
        </w:rPr>
        <w:t>精确度来论证</w:t>
      </w:r>
      <w:r>
        <w:t>样本量合理性</w:t>
      </w:r>
      <w:r>
        <w:rPr>
          <w:rFonts w:hint="eastAsia"/>
        </w:rPr>
        <w:t>时，</w:t>
      </w:r>
      <w:r>
        <w:t>唯一</w:t>
      </w:r>
      <w:r>
        <w:rPr>
          <w:rFonts w:hint="eastAsia"/>
        </w:rPr>
        <w:t>需要论证清楚的</w:t>
      </w:r>
      <w:r>
        <w:t>是</w:t>
      </w:r>
      <w:r>
        <w:rPr>
          <w:rFonts w:hint="eastAsia"/>
        </w:rPr>
        <w:t>与</w:t>
      </w:r>
      <w:r>
        <w:t>推理目标</w:t>
      </w:r>
      <w:r>
        <w:rPr>
          <w:rFonts w:hint="eastAsia"/>
        </w:rPr>
        <w:t>相关</w:t>
      </w:r>
      <w:r>
        <w:t>的置信区间的</w:t>
      </w:r>
      <w:r>
        <w:rPr>
          <w:rFonts w:hint="eastAsia"/>
        </w:rPr>
        <w:t>理想</w:t>
      </w:r>
      <w:r>
        <w:t>宽度，以及他们对总体标准偏差的假设。</w:t>
      </w:r>
    </w:p>
    <w:p w14:paraId="4878E6C6" w14:textId="77777777" w:rsidR="009D4C13" w:rsidRPr="0000187A" w:rsidRDefault="009D4C13" w:rsidP="009D4C13">
      <w:pPr>
        <w:ind w:firstLine="420"/>
      </w:pPr>
      <w:r>
        <w:t>如果研究</w:t>
      </w:r>
      <w:r>
        <w:rPr>
          <w:rFonts w:hint="eastAsia"/>
        </w:rPr>
        <w:t>者</w:t>
      </w:r>
      <w:r>
        <w:t>已经确定了所需的</w:t>
      </w:r>
      <w:r>
        <w:rPr>
          <w:rFonts w:hint="eastAsia"/>
        </w:rPr>
        <w:t>精确</w:t>
      </w:r>
      <w:r>
        <w:t>度，并且对真实的标准偏差有</w:t>
      </w:r>
      <w:r>
        <w:rPr>
          <w:rFonts w:hint="eastAsia"/>
        </w:rPr>
        <w:t>个</w:t>
      </w:r>
      <w:r>
        <w:t>很好的估计，则可以直接</w:t>
      </w:r>
      <w:r>
        <w:rPr>
          <w:rFonts w:hint="eastAsia"/>
        </w:rPr>
        <w:t>依据精确</w:t>
      </w:r>
      <w:r>
        <w:t>度</w:t>
      </w:r>
      <w:r>
        <w:rPr>
          <w:rFonts w:hint="eastAsia"/>
        </w:rPr>
        <w:t>水平计算</w:t>
      </w:r>
      <w:r>
        <w:t>所需的样本量。</w:t>
      </w:r>
      <w:r w:rsidRPr="00E93800">
        <w:rPr>
          <w:rFonts w:hint="eastAsia"/>
        </w:rPr>
        <w:t>例如，在测量一组被试的</w:t>
      </w:r>
      <w:r w:rsidRPr="00E93800">
        <w:t>IQ</w:t>
      </w:r>
      <w:r w:rsidRPr="00E93800">
        <w:rPr>
          <w:rFonts w:hint="eastAsia"/>
        </w:rPr>
        <w:t>时，从长远来看，研究者可能希望用围绕均值</w:t>
      </w:r>
      <w:r w:rsidRPr="00E93800">
        <w:t>2</w:t>
      </w:r>
      <w:r w:rsidRPr="00E93800">
        <w:rPr>
          <w:rFonts w:hint="eastAsia"/>
        </w:rPr>
        <w:t>个标准差之内的</w:t>
      </w:r>
      <w:r w:rsidRPr="00E93800">
        <w:t>95%</w:t>
      </w:r>
      <w:r w:rsidRPr="00E93800">
        <w:rPr>
          <w:rFonts w:hint="eastAsia"/>
        </w:rPr>
        <w:t>的数据来估计智商分数</w:t>
      </w:r>
      <w:r>
        <w:t>。达到这种</w:t>
      </w:r>
      <w:r>
        <w:rPr>
          <w:rFonts w:hint="eastAsia"/>
        </w:rPr>
        <w:t>精确度</w:t>
      </w:r>
      <w:r>
        <w:t>水平（假设数据呈正态分布）所需的样本量可以通过下式计算</w:t>
      </w:r>
      <w:r>
        <w:rPr>
          <w:rFonts w:hint="eastAsia"/>
        </w:rPr>
        <w:t>：</w:t>
      </w:r>
    </w:p>
    <w:p w14:paraId="613A1916" w14:textId="77777777" w:rsidR="009D4C13" w:rsidRDefault="009D4C13" w:rsidP="009D4C13">
      <w:pPr>
        <w:ind w:firstLine="420"/>
      </w:pPr>
      <m:oMathPara>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i/>
                    </w:rPr>
                  </m:ctrlPr>
                </m:fPr>
                <m:num>
                  <m:r>
                    <w:rPr>
                      <w:rFonts w:ascii="Cambria Math" w:hAnsi="Cambria Math"/>
                    </w:rPr>
                    <m:t>z*sd</m:t>
                  </m:r>
                </m:num>
                <m:den>
                  <m:r>
                    <w:rPr>
                      <w:rFonts w:ascii="Cambria Math" w:hAnsi="Cambria Math"/>
                    </w:rPr>
                    <m:t>error</m:t>
                  </m:r>
                </m:den>
              </m:f>
              <m:r>
                <w:rPr>
                  <w:rFonts w:ascii="Cambria Math" w:hAnsi="Cambria Math"/>
                </w:rPr>
                <m:t>)</m:t>
              </m:r>
            </m:e>
            <m:sup>
              <m:r>
                <w:rPr>
                  <w:rFonts w:ascii="Cambria Math" w:hAnsi="Cambria Math"/>
                </w:rPr>
                <m:t>2</m:t>
              </m:r>
            </m:sup>
          </m:sSup>
        </m:oMath>
      </m:oMathPara>
    </w:p>
    <w:p w14:paraId="0CE1550F" w14:textId="77777777" w:rsidR="009D4C13" w:rsidRDefault="009D4C13" w:rsidP="009D4C13">
      <w:pPr>
        <w:ind w:firstLine="420"/>
      </w:pPr>
      <w:r>
        <w:t>其中</w:t>
      </w:r>
      <w:r>
        <w:t xml:space="preserve"> N </w:t>
      </w:r>
      <w:r>
        <w:t>是观察次数</w:t>
      </w:r>
      <w:r>
        <w:rPr>
          <w:rFonts w:hint="eastAsia"/>
        </w:rPr>
        <w:t>（</w:t>
      </w:r>
      <w:r w:rsidRPr="00A225C2">
        <w:rPr>
          <w:rFonts w:hint="eastAsia"/>
        </w:rPr>
        <w:t>样本量</w:t>
      </w:r>
      <w:r>
        <w:rPr>
          <w:rFonts w:hint="eastAsia"/>
        </w:rPr>
        <w:t>）</w:t>
      </w:r>
      <w:r>
        <w:t>，</w:t>
      </w:r>
      <w:r w:rsidRPr="00BD4243">
        <w:rPr>
          <w:i/>
        </w:rPr>
        <w:t>z</w:t>
      </w:r>
      <w:r>
        <w:t xml:space="preserve"> </w:t>
      </w:r>
      <w:r>
        <w:t>是与所需置信区间相关的临界值，</w:t>
      </w:r>
      <w:proofErr w:type="spellStart"/>
      <w:r w:rsidRPr="00BD4243">
        <w:rPr>
          <w:i/>
        </w:rPr>
        <w:t>sd</w:t>
      </w:r>
      <w:proofErr w:type="spellEnd"/>
      <w:r>
        <w:t xml:space="preserve"> </w:t>
      </w:r>
      <w:r>
        <w:t>是总体</w:t>
      </w:r>
      <w:r>
        <w:t xml:space="preserve"> IQ </w:t>
      </w:r>
      <w:r>
        <w:t>的标准差，</w:t>
      </w:r>
      <w:r>
        <w:t>error</w:t>
      </w:r>
      <w:r>
        <w:t>是</w:t>
      </w:r>
      <w:r>
        <w:rPr>
          <w:rFonts w:hint="eastAsia"/>
        </w:rPr>
        <w:t>在期望错误率下，</w:t>
      </w:r>
      <w:r>
        <w:t>均值应落入的置信区间的宽度。在本例中，</w:t>
      </w:r>
      <w:r>
        <w:t xml:space="preserve">(1.96 × 15 / 2)^2 = 216.1 </w:t>
      </w:r>
      <w:r>
        <w:t>个观测值。</w:t>
      </w:r>
      <w:r w:rsidRPr="0081340C">
        <w:rPr>
          <w:rFonts w:hint="eastAsia"/>
          <w:rPrChange w:id="57" w:author="wang xinyu" w:date="2023-09-08T11:09:00Z">
            <w:rPr>
              <w:rFonts w:hint="eastAsia"/>
              <w:highlight w:val="yellow"/>
            </w:rPr>
          </w:rPrChange>
        </w:rPr>
        <w:t>如果研究者希望有</w:t>
      </w:r>
      <w:r w:rsidRPr="0081340C">
        <w:rPr>
          <w:rPrChange w:id="58" w:author="wang xinyu" w:date="2023-09-08T11:09:00Z">
            <w:rPr>
              <w:highlight w:val="yellow"/>
            </w:rPr>
          </w:rPrChange>
        </w:rPr>
        <w:t xml:space="preserve"> 95% </w:t>
      </w:r>
      <w:r w:rsidRPr="0081340C">
        <w:rPr>
          <w:rFonts w:hint="eastAsia"/>
          <w:rPrChange w:id="59" w:author="wang xinyu" w:date="2023-09-08T11:09:00Z">
            <w:rPr>
              <w:rFonts w:hint="eastAsia"/>
              <w:highlight w:val="yellow"/>
            </w:rPr>
          </w:rPrChange>
        </w:rPr>
        <w:t>的数据落在真实总体均值</w:t>
      </w:r>
      <w:r w:rsidRPr="0081340C">
        <w:rPr>
          <w:rPrChange w:id="60" w:author="wang xinyu" w:date="2023-09-08T11:09:00Z">
            <w:rPr>
              <w:highlight w:val="yellow"/>
            </w:rPr>
          </w:rPrChange>
        </w:rPr>
        <w:t>2</w:t>
      </w:r>
      <w:r w:rsidRPr="0081340C">
        <w:rPr>
          <w:rFonts w:hint="eastAsia"/>
          <w:rPrChange w:id="61" w:author="wang xinyu" w:date="2023-09-08T11:09:00Z">
            <w:rPr>
              <w:rFonts w:hint="eastAsia"/>
              <w:highlight w:val="yellow"/>
            </w:rPr>
          </w:rPrChange>
        </w:rPr>
        <w:t>个误差范围内，</w:t>
      </w:r>
      <w:r>
        <w:t>则应收集</w:t>
      </w:r>
      <w:r>
        <w:t xml:space="preserve"> 217 </w:t>
      </w:r>
      <w:r>
        <w:t>个观测值</w:t>
      </w:r>
      <w:r>
        <w:rPr>
          <w:rFonts w:hint="eastAsia"/>
        </w:rPr>
        <w:t>（样本）</w:t>
      </w:r>
      <w:r>
        <w:t>。如果计算出</w:t>
      </w:r>
      <w:r w:rsidRPr="0081340C">
        <w:rPr>
          <w:rFonts w:hint="eastAsia"/>
          <w:rPrChange w:id="62" w:author="wang xinyu" w:date="2023-09-08T11:09:00Z">
            <w:rPr>
              <w:rFonts w:hint="eastAsia"/>
              <w:highlight w:val="yellow"/>
            </w:rPr>
          </w:rPrChange>
        </w:rPr>
        <w:t>非零均值差异（</w:t>
      </w:r>
      <w:r w:rsidRPr="0081340C">
        <w:rPr>
          <w:rPrChange w:id="63" w:author="wang xinyu" w:date="2023-09-08T11:09:00Z">
            <w:rPr>
              <w:highlight w:val="yellow"/>
            </w:rPr>
          </w:rPrChange>
        </w:rPr>
        <w:t>non-zero mean difference</w:t>
      </w:r>
      <w:r w:rsidRPr="0081340C">
        <w:rPr>
          <w:rFonts w:hint="eastAsia"/>
          <w:rPrChange w:id="64" w:author="wang xinyu" w:date="2023-09-08T11:09:00Z">
            <w:rPr>
              <w:rFonts w:hint="eastAsia"/>
              <w:highlight w:val="yellow"/>
            </w:rPr>
          </w:rPrChange>
        </w:rPr>
        <w:t>）</w:t>
      </w:r>
      <w:r>
        <w:t>的所需精度，则精度</w:t>
      </w:r>
      <w:r>
        <w:rPr>
          <w:rFonts w:hint="eastAsia"/>
        </w:rPr>
        <w:t>是</w:t>
      </w:r>
      <w:r>
        <w:t>非中心</w:t>
      </w:r>
      <w:r>
        <w:rPr>
          <w:rFonts w:hint="eastAsia"/>
        </w:rPr>
        <w:t>的</w:t>
      </w:r>
      <w:r>
        <w:t xml:space="preserve"> t </w:t>
      </w:r>
      <w:r>
        <w:t>分布。对于这些计算，需要</w:t>
      </w:r>
      <w:r>
        <w:rPr>
          <w:rFonts w:hint="eastAsia"/>
        </w:rPr>
        <w:t>对期望效应量进行</w:t>
      </w:r>
      <w:r>
        <w:t>估计，但对所需样本量的影响相对较小（</w:t>
      </w:r>
      <w:r>
        <w:t>Maxwell, Kelley, &amp; Rausch, 2008</w:t>
      </w:r>
      <w:r>
        <w:t>）。也可以</w:t>
      </w:r>
      <w:r>
        <w:rPr>
          <w:rFonts w:hint="eastAsia"/>
        </w:rPr>
        <w:t>将效应量</w:t>
      </w:r>
      <w:r>
        <w:t>的不确定性</w:t>
      </w:r>
      <w:r>
        <w:rPr>
          <w:rFonts w:hint="eastAsia"/>
        </w:rPr>
        <w:t>纳入样本量的计算中</w:t>
      </w:r>
      <w:r>
        <w:t>，</w:t>
      </w:r>
      <w:r>
        <w:rPr>
          <w:rFonts w:hint="eastAsia"/>
        </w:rPr>
        <w:t>这可称为</w:t>
      </w:r>
      <w:r w:rsidRPr="0081340C">
        <w:rPr>
          <w:rFonts w:hint="eastAsia"/>
          <w:rPrChange w:id="65" w:author="wang xinyu" w:date="2023-09-08T11:09:00Z">
            <w:rPr>
              <w:rFonts w:hint="eastAsia"/>
              <w:highlight w:val="yellow"/>
            </w:rPr>
          </w:rPrChange>
        </w:rPr>
        <w:t>“万全之策”</w:t>
      </w:r>
      <w:r w:rsidRPr="0081340C">
        <w:rPr>
          <w:rPrChange w:id="66" w:author="wang xinyu" w:date="2023-09-08T11:09:00Z">
            <w:rPr>
              <w:highlight w:val="yellow"/>
            </w:rPr>
          </w:rPrChange>
        </w:rPr>
        <w:t>(assurance)</w:t>
      </w:r>
      <w:r>
        <w:lastRenderedPageBreak/>
        <w:t>（</w:t>
      </w:r>
      <w:r>
        <w:t>Kelley &amp; Rausch, 2006</w:t>
      </w:r>
      <w:r>
        <w:t>）。</w:t>
      </w:r>
      <w:r>
        <w:t xml:space="preserve"> R </w:t>
      </w:r>
      <w:r>
        <w:t>中</w:t>
      </w:r>
      <w:r>
        <w:t xml:space="preserve"> MBESS </w:t>
      </w:r>
      <w:r>
        <w:t>包提供了</w:t>
      </w:r>
      <w:r>
        <w:rPr>
          <w:rFonts w:hint="eastAsia"/>
        </w:rPr>
        <w:t>各种</w:t>
      </w:r>
      <w:r>
        <w:t>函数</w:t>
      </w:r>
      <w:r>
        <w:rPr>
          <w:rFonts w:hint="eastAsia"/>
        </w:rPr>
        <w:t>来估计检验的</w:t>
      </w:r>
      <w:r>
        <w:t>样本</w:t>
      </w:r>
      <w:r>
        <w:rPr>
          <w:rFonts w:hint="eastAsia"/>
        </w:rPr>
        <w:t>量</w:t>
      </w:r>
      <w:r>
        <w:t>（</w:t>
      </w:r>
      <w:r>
        <w:t>Kelley</w:t>
      </w:r>
      <w:r>
        <w:t>，</w:t>
      </w:r>
      <w:r>
        <w:t>2007</w:t>
      </w:r>
      <w:r>
        <w:t>）。</w:t>
      </w:r>
      <w:r>
        <w:t> </w:t>
      </w:r>
    </w:p>
    <w:p w14:paraId="3B88E1CA" w14:textId="77777777" w:rsidR="009D4C13" w:rsidRDefault="009D4C13" w:rsidP="009D4C13">
      <w:pPr>
        <w:ind w:firstLine="420"/>
      </w:pPr>
      <w:r>
        <w:rPr>
          <w:rFonts w:hint="eastAsia"/>
        </w:rPr>
        <w:t>但模棱两可的是</w:t>
      </w:r>
      <w:r>
        <w:t>所需的</w:t>
      </w:r>
      <w:r>
        <w:rPr>
          <w:rFonts w:hint="eastAsia"/>
        </w:rPr>
        <w:t>精确度</w:t>
      </w:r>
      <w:r>
        <w:t>水平与</w:t>
      </w:r>
      <w:r>
        <w:rPr>
          <w:rFonts w:hint="eastAsia"/>
        </w:rPr>
        <w:t>推理</w:t>
      </w:r>
      <w:r>
        <w:t>目标</w:t>
      </w:r>
      <w:r>
        <w:rPr>
          <w:rFonts w:hint="eastAsia"/>
        </w:rPr>
        <w:t>之间</w:t>
      </w:r>
      <w:r>
        <w:t>关系。没有</w:t>
      </w:r>
      <w:r>
        <w:rPr>
          <w:rFonts w:hint="eastAsia"/>
        </w:rPr>
        <w:t>任何</w:t>
      </w:r>
      <w:r>
        <w:t>文献可以帮助研究</w:t>
      </w:r>
      <w:r>
        <w:rPr>
          <w:rFonts w:hint="eastAsia"/>
        </w:rPr>
        <w:t>者</w:t>
      </w:r>
      <w:r>
        <w:t>选择所需的置信区间宽度。</w:t>
      </w:r>
      <w:r>
        <w:t>Morey (2020)</w:t>
      </w:r>
      <w:r>
        <w:rPr>
          <w:rFonts w:hint="eastAsia"/>
        </w:rPr>
        <w:t>说，大</w:t>
      </w:r>
      <w:r>
        <w:t>多数规划</w:t>
      </w:r>
      <w:r>
        <w:rPr>
          <w:rFonts w:hint="eastAsia"/>
        </w:rPr>
        <w:t>精确度</w:t>
      </w:r>
      <w:r>
        <w:t>的实例</w:t>
      </w:r>
      <w:r>
        <w:rPr>
          <w:rFonts w:hint="eastAsia"/>
        </w:rPr>
        <w:t>中</w:t>
      </w:r>
      <w:r>
        <w:t>都涉及</w:t>
      </w:r>
      <w:r>
        <w:rPr>
          <w:rFonts w:hint="eastAsia"/>
        </w:rPr>
        <w:t>到</w:t>
      </w:r>
      <w:r>
        <w:t>将</w:t>
      </w:r>
      <w:r>
        <w:rPr>
          <w:rFonts w:hint="eastAsia"/>
        </w:rPr>
        <w:t>所得效应</w:t>
      </w:r>
      <w:r>
        <w:t>与其他</w:t>
      </w:r>
      <w:r>
        <w:rPr>
          <w:rFonts w:hint="eastAsia"/>
        </w:rPr>
        <w:t>效应</w:t>
      </w:r>
      <w:r>
        <w:t>区分开</w:t>
      </w:r>
      <w:r>
        <w:rPr>
          <w:rFonts w:hint="eastAsia"/>
        </w:rPr>
        <w:t>的推断目标</w:t>
      </w:r>
      <w:r>
        <w:t>（关于贝叶斯观点，请参阅</w:t>
      </w:r>
      <w:r>
        <w:t xml:space="preserve"> Kruschke (2018)</w:t>
      </w:r>
      <w:r>
        <w:t>）。例如，研究</w:t>
      </w:r>
      <w:r>
        <w:rPr>
          <w:rFonts w:hint="eastAsia"/>
        </w:rPr>
        <w:t>者</w:t>
      </w:r>
      <w:r>
        <w:t>可能期望</w:t>
      </w:r>
      <w:r>
        <w:t xml:space="preserve"> r = 0.4 </w:t>
      </w:r>
      <w:r>
        <w:rPr>
          <w:rFonts w:hint="eastAsia"/>
        </w:rPr>
        <w:t>的效应量</w:t>
      </w:r>
      <w:r>
        <w:t>，并会以不同的方式处理</w:t>
      </w:r>
      <w:r>
        <w:rPr>
          <w:rFonts w:hint="eastAsia"/>
        </w:rPr>
        <w:t>其</w:t>
      </w:r>
      <w:r>
        <w:t>相关性</w:t>
      </w:r>
      <w:r>
        <w:rPr>
          <w:rFonts w:hint="eastAsia"/>
        </w:rPr>
        <w:t>差异超出</w:t>
      </w:r>
      <w:r>
        <w:t>0.2</w:t>
      </w:r>
      <w:r>
        <w:rPr>
          <w:rFonts w:hint="eastAsia"/>
        </w:rPr>
        <w:t>的情况</w:t>
      </w:r>
      <w:r>
        <w:t>（</w:t>
      </w:r>
      <w:r>
        <w:rPr>
          <w:rFonts w:hint="eastAsia"/>
        </w:rPr>
        <w:t>因为</w:t>
      </w:r>
      <w:r>
        <w:t>0.2&lt;r &lt;0.6</w:t>
      </w:r>
      <w:r>
        <w:t>），</w:t>
      </w:r>
      <w:r>
        <w:rPr>
          <w:rFonts w:hint="eastAsia"/>
        </w:rPr>
        <w:t>因为</w:t>
      </w:r>
      <w:r>
        <w:t xml:space="preserve">r = 0.6 </w:t>
      </w:r>
      <w:r>
        <w:t>或更大的</w:t>
      </w:r>
      <w:r>
        <w:rPr>
          <w:rFonts w:hint="eastAsia"/>
        </w:rPr>
        <w:t>效应也将会</w:t>
      </w:r>
      <w:r>
        <w:t>认为太大</w:t>
      </w:r>
      <w:r>
        <w:rPr>
          <w:rFonts w:hint="eastAsia"/>
        </w:rPr>
        <w:t>了，不可能是由</w:t>
      </w:r>
      <w:r>
        <w:t>假设的</w:t>
      </w:r>
      <w:r>
        <w:rPr>
          <w:rFonts w:hint="eastAsia"/>
        </w:rPr>
        <w:t>实验操纵所带来的</w:t>
      </w:r>
      <w:r>
        <w:t>（</w:t>
      </w:r>
      <w:r>
        <w:t>Hilgard</w:t>
      </w:r>
      <w:r>
        <w:t>，</w:t>
      </w:r>
      <w:r>
        <w:t>2021</w:t>
      </w:r>
      <w:r>
        <w:t>），而小于</w:t>
      </w:r>
      <w:r>
        <w:t xml:space="preserve"> r = 0.2 </w:t>
      </w:r>
      <w:r>
        <w:t>的效应</w:t>
      </w:r>
      <w:r>
        <w:rPr>
          <w:rFonts w:hint="eastAsia"/>
        </w:rPr>
        <w:t>又</w:t>
      </w:r>
      <w:r>
        <w:t>被认为太小，</w:t>
      </w:r>
      <w:r>
        <w:rPr>
          <w:rFonts w:hint="eastAsia"/>
        </w:rPr>
        <w:t>从</w:t>
      </w:r>
      <w:r>
        <w:t>而无法支持理论预测。如果目标确实是</w:t>
      </w:r>
      <w:r>
        <w:rPr>
          <w:rFonts w:hint="eastAsia"/>
        </w:rPr>
        <w:t>为了</w:t>
      </w:r>
      <w:r>
        <w:t>获得一个足够精确的效</w:t>
      </w:r>
      <w:r>
        <w:rPr>
          <w:rFonts w:hint="eastAsia"/>
        </w:rPr>
        <w:t>应量</w:t>
      </w:r>
      <w:r>
        <w:t>估计，以便高概率</w:t>
      </w:r>
      <w:r>
        <w:rPr>
          <w:rFonts w:hint="eastAsia"/>
        </w:rPr>
        <w:t>的</w:t>
      </w:r>
      <w:r>
        <w:t>区分</w:t>
      </w:r>
      <w:r>
        <w:rPr>
          <w:rFonts w:hint="eastAsia"/>
        </w:rPr>
        <w:t>上述</w:t>
      </w:r>
      <w:r>
        <w:t>两</w:t>
      </w:r>
      <w:r>
        <w:rPr>
          <w:rFonts w:hint="eastAsia"/>
        </w:rPr>
        <w:t>种效应</w:t>
      </w:r>
      <w:r>
        <w:t>，那么推理目标实际上</w:t>
      </w:r>
      <w:r>
        <w:rPr>
          <w:rFonts w:hint="eastAsia"/>
        </w:rPr>
        <w:t>就</w:t>
      </w:r>
      <w:r>
        <w:t>是假设检验，</w:t>
      </w:r>
      <w:r>
        <w:t xml:space="preserve"> </w:t>
      </w:r>
      <w:r>
        <w:t>这</w:t>
      </w:r>
      <w:r>
        <w:rPr>
          <w:rFonts w:hint="eastAsia"/>
        </w:rPr>
        <w:t>就</w:t>
      </w:r>
      <w:r>
        <w:t>需要设计一</w:t>
      </w:r>
      <w:r>
        <w:rPr>
          <w:rFonts w:hint="eastAsia"/>
        </w:rPr>
        <w:t>个</w:t>
      </w:r>
      <w:r>
        <w:t>具有足够</w:t>
      </w:r>
      <w:r>
        <w:rPr>
          <w:rFonts w:hint="eastAsia"/>
        </w:rPr>
        <w:t>统计</w:t>
      </w:r>
      <w:r>
        <w:t>检验力的研究来拒绝</w:t>
      </w:r>
      <w:r>
        <w:rPr>
          <w:rFonts w:hint="eastAsia"/>
        </w:rPr>
        <w:t>效应</w:t>
      </w:r>
      <w:r>
        <w:t>（例如，检验相关性在</w:t>
      </w:r>
      <w:r>
        <w:t xml:space="preserve"> 0.2 </w:t>
      </w:r>
      <w:r>
        <w:t>到</w:t>
      </w:r>
      <w:r>
        <w:t xml:space="preserve"> 0.6 </w:t>
      </w:r>
      <w:r>
        <w:t>之间的预测范围）。</w:t>
      </w:r>
      <w:r>
        <w:t> </w:t>
      </w:r>
    </w:p>
    <w:p w14:paraId="0D4AC4D9" w14:textId="77777777" w:rsidR="009D4C13" w:rsidRPr="00063DE5" w:rsidRDefault="009D4C13" w:rsidP="009D4C13">
      <w:pPr>
        <w:ind w:firstLine="420"/>
      </w:pPr>
      <w:r>
        <w:t>如果研究</w:t>
      </w:r>
      <w:r>
        <w:rPr>
          <w:rFonts w:hint="eastAsia"/>
        </w:rPr>
        <w:t>者</w:t>
      </w:r>
      <w:r>
        <w:t>不想检验假设，例如</w:t>
      </w:r>
      <w:r>
        <w:rPr>
          <w:rFonts w:hint="eastAsia"/>
        </w:rPr>
        <w:t>，可能</w:t>
      </w:r>
      <w:r>
        <w:t>他们更喜欢估计</w:t>
      </w:r>
      <w:r>
        <w:rPr>
          <w:rFonts w:hint="eastAsia"/>
        </w:rPr>
        <w:t>的</w:t>
      </w:r>
      <w:r>
        <w:t>方法而不是检验</w:t>
      </w:r>
      <w:r>
        <w:rPr>
          <w:rFonts w:hint="eastAsia"/>
        </w:rPr>
        <w:t>的</w:t>
      </w:r>
      <w:r>
        <w:t>方法，那么在没有明确的指导方针</w:t>
      </w:r>
      <w:r>
        <w:rPr>
          <w:rFonts w:hint="eastAsia"/>
        </w:rPr>
        <w:t>来</w:t>
      </w:r>
      <w:r>
        <w:t>帮助研究</w:t>
      </w:r>
      <w:r>
        <w:rPr>
          <w:rFonts w:hint="eastAsia"/>
        </w:rPr>
        <w:t>者确立精确度</w:t>
      </w:r>
      <w:r>
        <w:t>水平</w:t>
      </w:r>
      <w:r>
        <w:rPr>
          <w:rFonts w:hint="eastAsia"/>
        </w:rPr>
        <w:t>时</w:t>
      </w:r>
      <w:r>
        <w:t>，一种</w:t>
      </w:r>
      <w:r>
        <w:rPr>
          <w:rFonts w:hint="eastAsia"/>
        </w:rPr>
        <w:t>可行的</w:t>
      </w:r>
      <w:r>
        <w:t>方案可能是</w:t>
      </w:r>
      <w:r>
        <w:rPr>
          <w:rFonts w:hint="eastAsia"/>
        </w:rPr>
        <w:t>参照一个</w:t>
      </w:r>
      <w:r>
        <w:t>公认的精</w:t>
      </w:r>
      <w:r>
        <w:rPr>
          <w:rFonts w:hint="eastAsia"/>
        </w:rPr>
        <w:t>确度</w:t>
      </w:r>
      <w:r>
        <w:t>标准。该</w:t>
      </w:r>
      <w:r>
        <w:rPr>
          <w:rFonts w:hint="eastAsia"/>
        </w:rPr>
        <w:t>标准</w:t>
      </w:r>
      <w:r>
        <w:t>可能基于</w:t>
      </w:r>
      <w:r>
        <w:rPr>
          <w:rFonts w:hint="eastAsia"/>
        </w:rPr>
        <w:t>某一</w:t>
      </w:r>
      <w:r w:rsidRPr="0081340C">
        <w:rPr>
          <w:rFonts w:hint="eastAsia"/>
          <w:rPrChange w:id="67" w:author="wang xinyu" w:date="2023-09-08T11:10:00Z">
            <w:rPr>
              <w:rFonts w:hint="eastAsia"/>
              <w:highlight w:val="yellow"/>
            </w:rPr>
          </w:rPrChange>
        </w:rPr>
        <w:t>明确惯例（</w:t>
      </w:r>
      <w:r w:rsidRPr="0081340C">
        <w:rPr>
          <w:rPrChange w:id="68" w:author="wang xinyu" w:date="2023-09-08T11:10:00Z">
            <w:rPr>
              <w:highlight w:val="yellow"/>
            </w:rPr>
          </w:rPrChange>
        </w:rPr>
        <w:t>certain resolution</w:t>
      </w:r>
      <w:r w:rsidRPr="0081340C">
        <w:rPr>
          <w:rFonts w:hint="eastAsia"/>
          <w:rPrChange w:id="69" w:author="wang xinyu" w:date="2023-09-08T11:10:00Z">
            <w:rPr>
              <w:rFonts w:hint="eastAsia"/>
              <w:highlight w:val="yellow"/>
            </w:rPr>
          </w:rPrChange>
        </w:rPr>
        <w:t>）</w:t>
      </w:r>
      <w:r>
        <w:t>，低于该</w:t>
      </w:r>
      <w:r>
        <w:rPr>
          <w:rFonts w:hint="eastAsia"/>
        </w:rPr>
        <w:t>惯例时，某</w:t>
      </w:r>
      <w:r>
        <w:t>研究领域中的测量</w:t>
      </w:r>
      <w:r>
        <w:rPr>
          <w:rFonts w:hint="eastAsia"/>
        </w:rPr>
        <w:t>将</w:t>
      </w:r>
      <w:r>
        <w:t>不再</w:t>
      </w:r>
      <w:r>
        <w:rPr>
          <w:rFonts w:hint="eastAsia"/>
        </w:rPr>
        <w:t>有差异性的结果</w:t>
      </w:r>
      <w:r>
        <w:t>。正如研究</w:t>
      </w:r>
      <w:r>
        <w:rPr>
          <w:rFonts w:hint="eastAsia"/>
        </w:rPr>
        <w:t>者</w:t>
      </w:r>
      <w:r>
        <w:t>通常使用</w:t>
      </w:r>
      <w:r>
        <w:t xml:space="preserve"> 0.05 </w:t>
      </w:r>
      <w:r>
        <w:t>的</w:t>
      </w:r>
      <w:r>
        <w:rPr>
          <w:rFonts w:hint="eastAsia"/>
        </w:rPr>
        <w:t>α</w:t>
      </w:r>
      <w:r>
        <w:t>水平一样，他们可以</w:t>
      </w:r>
      <w:r>
        <w:rPr>
          <w:rFonts w:hint="eastAsia"/>
        </w:rPr>
        <w:t>对</w:t>
      </w:r>
      <w:r>
        <w:t>研究</w:t>
      </w:r>
      <w:r>
        <w:rPr>
          <w:rFonts w:hint="eastAsia"/>
        </w:rPr>
        <w:t>进行规划，在遵循惯例之下，得到期望效应的置信区间的理想宽度。那么</w:t>
      </w:r>
      <w:r>
        <w:t>未来的工作</w:t>
      </w:r>
      <w:r>
        <w:rPr>
          <w:rFonts w:hint="eastAsia"/>
        </w:rPr>
        <w:t>就是</w:t>
      </w:r>
      <w:r>
        <w:t>需要帮助研究</w:t>
      </w:r>
      <w:r>
        <w:rPr>
          <w:rFonts w:hint="eastAsia"/>
        </w:rPr>
        <w:t>者合理规划精确度</w:t>
      </w:r>
      <w:r>
        <w:t>置信区间</w:t>
      </w:r>
      <w:r>
        <w:rPr>
          <w:rFonts w:hint="eastAsia"/>
        </w:rPr>
        <w:t>的理想</w:t>
      </w:r>
      <w:r>
        <w:t>宽度。</w:t>
      </w:r>
    </w:p>
    <w:p w14:paraId="086E70BB" w14:textId="77777777" w:rsidR="009D4C13" w:rsidRPr="00063DE5" w:rsidRDefault="009D4C13" w:rsidP="00777ECA">
      <w:pPr>
        <w:pStyle w:val="2"/>
      </w:pPr>
      <w:r w:rsidRPr="0081340C">
        <w:rPr>
          <w:rFonts w:hint="eastAsia"/>
          <w:rPrChange w:id="70" w:author="wang xinyu" w:date="2023-09-08T11:10:00Z">
            <w:rPr>
              <w:rFonts w:hint="eastAsia"/>
              <w:highlight w:val="yellow"/>
            </w:rPr>
          </w:rPrChange>
        </w:rPr>
        <w:t>以经验法则来确定样本量（</w:t>
      </w:r>
      <w:r w:rsidRPr="0081340C">
        <w:rPr>
          <w:rPrChange w:id="71" w:author="wang xinyu" w:date="2023-09-08T11:10:00Z">
            <w:rPr>
              <w:highlight w:val="yellow"/>
            </w:rPr>
          </w:rPrChange>
        </w:rPr>
        <w:t>Heuristics</w:t>
      </w:r>
      <w:r w:rsidRPr="0081340C">
        <w:rPr>
          <w:rFonts w:hint="eastAsia"/>
          <w:rPrChange w:id="72" w:author="wang xinyu" w:date="2023-09-08T11:10:00Z">
            <w:rPr>
              <w:rFonts w:hint="eastAsia"/>
              <w:highlight w:val="yellow"/>
            </w:rPr>
          </w:rPrChange>
        </w:rPr>
        <w:t>）</w:t>
      </w:r>
    </w:p>
    <w:p w14:paraId="0FE77CBE" w14:textId="77777777" w:rsidR="009D4C13" w:rsidRDefault="009D4C13" w:rsidP="009D4C13">
      <w:pPr>
        <w:ind w:firstLine="420"/>
      </w:pPr>
      <w:r>
        <w:t>当研究</w:t>
      </w:r>
      <w:r>
        <w:rPr>
          <w:rFonts w:hint="eastAsia"/>
        </w:rPr>
        <w:t>者</w:t>
      </w:r>
      <w:r>
        <w:t>采用</w:t>
      </w:r>
      <w:r>
        <w:rPr>
          <w:rFonts w:hint="eastAsia"/>
        </w:rPr>
        <w:t>经验法则来确定样本量</w:t>
      </w:r>
      <w:r>
        <w:t>时，他们</w:t>
      </w:r>
      <w:r>
        <w:rPr>
          <w:rFonts w:hint="eastAsia"/>
        </w:rPr>
        <w:t>可能是因为</w:t>
      </w:r>
      <w:r>
        <w:t>自己无法评估样本量是否合理，但他们</w:t>
      </w:r>
      <w:r>
        <w:rPr>
          <w:rFonts w:hint="eastAsia"/>
        </w:rPr>
        <w:t>倾向于</w:t>
      </w:r>
      <w:r>
        <w:t>相信权威机构</w:t>
      </w:r>
      <w:r>
        <w:rPr>
          <w:rFonts w:hint="eastAsia"/>
        </w:rPr>
        <w:t>推荐</w:t>
      </w:r>
      <w:r>
        <w:t>的样本量。当我在</w:t>
      </w:r>
      <w:r>
        <w:t>2005</w:t>
      </w:r>
      <w:r>
        <w:t>年开始攻读博士时</w:t>
      </w:r>
      <w:r>
        <w:rPr>
          <w:rFonts w:hint="eastAsia"/>
        </w:rPr>
        <w:t>，</w:t>
      </w:r>
      <w:r>
        <w:t>大家通常会</w:t>
      </w:r>
      <w:r>
        <w:rPr>
          <w:rFonts w:hint="eastAsia"/>
        </w:rPr>
        <w:t>在每个条件下</w:t>
      </w:r>
      <w:r>
        <w:t>收集</w:t>
      </w:r>
      <w:r>
        <w:t>15</w:t>
      </w:r>
      <w:r>
        <w:t>名被试。当被问及为什么这</w:t>
      </w:r>
      <w:r>
        <w:rPr>
          <w:rFonts w:hint="eastAsia"/>
        </w:rPr>
        <w:t>么</w:t>
      </w:r>
      <w:r>
        <w:t>做时，没有人可以给出确切的答案，但人们相信这一做法在某篇文献中进行</w:t>
      </w:r>
      <w:r>
        <w:rPr>
          <w:rFonts w:hint="eastAsia"/>
        </w:rPr>
        <w:t>了合理的解释</w:t>
      </w:r>
      <w:r>
        <w:t>。但现在我意识到我们使用这样</w:t>
      </w:r>
      <w:r>
        <w:rPr>
          <w:rFonts w:hint="eastAsia"/>
        </w:rPr>
        <w:t>约定俗成的标准</w:t>
      </w:r>
      <w:r>
        <w:t>其实</w:t>
      </w:r>
      <w:r>
        <w:rPr>
          <w:rFonts w:hint="eastAsia"/>
        </w:rPr>
        <w:t>是</w:t>
      </w:r>
      <w:r>
        <w:t>没有任何的理论</w:t>
      </w:r>
      <w:r>
        <w:rPr>
          <w:rFonts w:hint="eastAsia"/>
        </w:rPr>
        <w:t>基础的</w:t>
      </w:r>
      <w:r>
        <w:t>。正如伯克利（</w:t>
      </w:r>
      <w:r>
        <w:t>1735</w:t>
      </w:r>
      <w:r>
        <w:t>）所</w:t>
      </w:r>
      <w:r>
        <w:rPr>
          <w:rFonts w:hint="eastAsia"/>
        </w:rPr>
        <w:t>说</w:t>
      </w:r>
      <w:r>
        <w:t>的：</w:t>
      </w:r>
      <w:r>
        <w:t>“</w:t>
      </w:r>
      <w:r>
        <w:t>人们从他人那里学习</w:t>
      </w:r>
      <w:r>
        <w:rPr>
          <w:rFonts w:hint="eastAsia"/>
        </w:rPr>
        <w:t>科研方法（准则）</w:t>
      </w:r>
      <w:r>
        <w:t>：每个学习者或多或少都</w:t>
      </w:r>
      <w:r>
        <w:rPr>
          <w:rFonts w:hint="eastAsia"/>
        </w:rPr>
        <w:t>会对</w:t>
      </w:r>
      <w:r>
        <w:t>权威</w:t>
      </w:r>
      <w:r>
        <w:rPr>
          <w:rFonts w:hint="eastAsia"/>
        </w:rPr>
        <w:t>有所敬畏</w:t>
      </w:r>
      <w:r>
        <w:t>，尤其是年轻的学习者，很少有人愿意</w:t>
      </w:r>
      <w:r>
        <w:rPr>
          <w:rFonts w:hint="eastAsia"/>
        </w:rPr>
        <w:t>在这些</w:t>
      </w:r>
      <w:r>
        <w:t>原则</w:t>
      </w:r>
      <w:r>
        <w:rPr>
          <w:rFonts w:hint="eastAsia"/>
        </w:rPr>
        <w:t>性的问题上纠结很久</w:t>
      </w:r>
      <w:r>
        <w:t>，</w:t>
      </w:r>
      <w:r>
        <w:rPr>
          <w:rFonts w:hint="eastAsia"/>
        </w:rPr>
        <w:t>而是</w:t>
      </w:r>
      <w:r>
        <w:t>倾向于</w:t>
      </w:r>
      <w:r>
        <w:rPr>
          <w:rFonts w:hint="eastAsia"/>
        </w:rPr>
        <w:t>遵循原则</w:t>
      </w:r>
      <w:r>
        <w:t>：</w:t>
      </w:r>
      <w:r>
        <w:rPr>
          <w:rFonts w:hint="eastAsia"/>
        </w:rPr>
        <w:t>从某种程度上来说，</w:t>
      </w:r>
      <w:r>
        <w:t>早期</w:t>
      </w:r>
      <w:r>
        <w:rPr>
          <w:rFonts w:hint="eastAsia"/>
        </w:rPr>
        <w:t>被承认且又经过</w:t>
      </w:r>
      <w:r>
        <w:t>重复</w:t>
      </w:r>
      <w:r>
        <w:rPr>
          <w:rFonts w:hint="eastAsia"/>
        </w:rPr>
        <w:t>的东西</w:t>
      </w:r>
      <w:r>
        <w:t>会变得</w:t>
      </w:r>
      <w:r w:rsidRPr="00A225C2">
        <w:rPr>
          <w:rFonts w:hint="eastAsia"/>
        </w:rPr>
        <w:t>具有说服力</w:t>
      </w:r>
      <w:r>
        <w:t>：这种</w:t>
      </w:r>
      <w:r w:rsidRPr="00A225C2">
        <w:rPr>
          <w:rFonts w:hint="eastAsia"/>
        </w:rPr>
        <w:t>“说服力”</w:t>
      </w:r>
      <w:r>
        <w:t>最终变为了</w:t>
      </w:r>
      <w:r>
        <w:t>“</w:t>
      </w:r>
      <w:r>
        <w:t>证据</w:t>
      </w:r>
      <w:r>
        <w:t>”</w:t>
      </w:r>
      <w:r>
        <w:t>。</w:t>
      </w:r>
    </w:p>
    <w:p w14:paraId="3EA95173" w14:textId="77777777" w:rsidR="009D4C13" w:rsidRDefault="009D4C13" w:rsidP="009D4C13">
      <w:pPr>
        <w:ind w:firstLine="420"/>
      </w:pPr>
      <w:r>
        <w:rPr>
          <w:rFonts w:hint="eastAsia"/>
        </w:rPr>
        <w:t>关于样本量的选择，</w:t>
      </w:r>
      <w:r>
        <w:t>一些文</w:t>
      </w:r>
      <w:r>
        <w:rPr>
          <w:rFonts w:hint="eastAsia"/>
        </w:rPr>
        <w:t>章为</w:t>
      </w:r>
      <w:r>
        <w:t>研究</w:t>
      </w:r>
      <w:r>
        <w:rPr>
          <w:rFonts w:hint="eastAsia"/>
        </w:rPr>
        <w:t>者</w:t>
      </w:r>
      <w:r>
        <w:t>提供了</w:t>
      </w:r>
      <w:r>
        <w:rPr>
          <w:rFonts w:hint="eastAsia"/>
        </w:rPr>
        <w:t>一些简单</w:t>
      </w:r>
      <w:r>
        <w:t>的经验法则。这类</w:t>
      </w:r>
      <w:r>
        <w:rPr>
          <w:rFonts w:hint="eastAsia"/>
        </w:rPr>
        <w:t>文章</w:t>
      </w:r>
      <w:r>
        <w:t>显然满足了人们的需求，并且被大量引用，即使这些文章中提供的建议存在</w:t>
      </w:r>
      <w:r>
        <w:rPr>
          <w:rFonts w:hint="eastAsia"/>
        </w:rPr>
        <w:t>纰漏</w:t>
      </w:r>
      <w:r>
        <w:t>。例如，</w:t>
      </w:r>
      <w:r>
        <w:t>Wilson VanVoorhis</w:t>
      </w:r>
      <w:r>
        <w:t>和</w:t>
      </w:r>
      <w:r>
        <w:t>Morgan</w:t>
      </w:r>
      <w:r>
        <w:t>（</w:t>
      </w:r>
      <w:r>
        <w:t>2007</w:t>
      </w:r>
      <w:r>
        <w:t>年）</w:t>
      </w:r>
      <w:r>
        <w:rPr>
          <w:rFonts w:hint="eastAsia"/>
        </w:rPr>
        <w:t>将</w:t>
      </w:r>
      <w:proofErr w:type="spellStart"/>
      <w:r w:rsidRPr="00B061F4">
        <w:rPr>
          <w:rFonts w:hint="eastAsia"/>
        </w:rPr>
        <w:t>S.B.Green</w:t>
      </w:r>
      <w:proofErr w:type="spellEnd"/>
      <w:r w:rsidRPr="00B061F4">
        <w:rPr>
          <w:rFonts w:hint="eastAsia"/>
        </w:rPr>
        <w:t>（</w:t>
      </w:r>
      <w:r w:rsidRPr="00B061F4">
        <w:rPr>
          <w:rFonts w:hint="eastAsia"/>
        </w:rPr>
        <w:t>1991</w:t>
      </w:r>
      <w:r w:rsidRPr="00B061F4">
        <w:rPr>
          <w:rFonts w:hint="eastAsia"/>
        </w:rPr>
        <w:t>年）提出收集约</w:t>
      </w:r>
      <w:r w:rsidRPr="00B061F4">
        <w:rPr>
          <w:rFonts w:hint="eastAsia"/>
        </w:rPr>
        <w:t>50</w:t>
      </w:r>
      <w:r w:rsidRPr="00B061F4">
        <w:rPr>
          <w:rFonts w:hint="eastAsia"/>
        </w:rPr>
        <w:t>个观测值的经验法则</w:t>
      </w:r>
      <w:r>
        <w:rPr>
          <w:rFonts w:hint="eastAsia"/>
        </w:rPr>
        <w:t>进行了修改，改为</w:t>
      </w:r>
      <w:r>
        <w:t>建议在回归分析中</w:t>
      </w:r>
      <w:r>
        <w:rPr>
          <w:rFonts w:hint="eastAsia"/>
        </w:rPr>
        <w:t>至少</w:t>
      </w:r>
      <w:r>
        <w:t>使用</w:t>
      </w:r>
      <w:r>
        <w:t>50+8</w:t>
      </w:r>
      <w:r>
        <w:t>个观测值。实际上，</w:t>
      </w:r>
      <w:r>
        <w:rPr>
          <w:rFonts w:hint="eastAsia"/>
        </w:rPr>
        <w:t>Green</w:t>
      </w:r>
      <w:r>
        <w:t>在他的文章中总结道</w:t>
      </w:r>
      <w:r>
        <w:t>:“</w:t>
      </w:r>
      <w:r>
        <w:t>总的来说，没有具体理论支持最</w:t>
      </w:r>
      <w:r>
        <w:rPr>
          <w:rFonts w:hint="eastAsia"/>
        </w:rPr>
        <w:t>小样本量</w:t>
      </w:r>
      <w:r>
        <w:t>或</w:t>
      </w:r>
      <w:r>
        <w:rPr>
          <w:rFonts w:hint="eastAsia"/>
        </w:rPr>
        <w:t>具有预测性的被试的</w:t>
      </w:r>
      <w:r>
        <w:rPr>
          <w:rFonts w:hint="eastAsia"/>
        </w:rPr>
        <w:t>s</w:t>
      </w:r>
      <w:r>
        <w:t>ubjects-of-</w:t>
      </w:r>
      <w:proofErr w:type="spellStart"/>
      <w:r>
        <w:t>predicotrs</w:t>
      </w:r>
      <w:proofErr w:type="spellEnd"/>
      <w:r>
        <w:t>最</w:t>
      </w:r>
      <w:r>
        <w:rPr>
          <w:rFonts w:hint="eastAsia"/>
        </w:rPr>
        <w:t>小比率</w:t>
      </w:r>
      <w:r>
        <w:t>。</w:t>
      </w:r>
      <w:r>
        <w:t>”</w:t>
      </w:r>
      <w:r>
        <w:t>他在文中确实</w:t>
      </w:r>
      <w:r>
        <w:rPr>
          <w:rFonts w:hint="eastAsia"/>
        </w:rPr>
        <w:t>探讨</w:t>
      </w:r>
      <w:r>
        <w:t>了</w:t>
      </w:r>
      <w:r>
        <w:t xml:space="preserve">N = 50 </w:t>
      </w:r>
      <w:r>
        <w:lastRenderedPageBreak/>
        <w:t>+ 8</w:t>
      </w:r>
      <w:r>
        <w:rPr>
          <w:rFonts w:hint="eastAsia"/>
        </w:rPr>
        <w:t>这一</w:t>
      </w:r>
      <w:r>
        <w:t>经验法则如何为社会科学中的</w:t>
      </w:r>
      <w:r>
        <w:t>“</w:t>
      </w:r>
      <w:r>
        <w:t>典型</w:t>
      </w:r>
      <w:r>
        <w:t>”</w:t>
      </w:r>
      <w:r>
        <w:t>研究提供</w:t>
      </w:r>
      <w:r>
        <w:rPr>
          <w:rFonts w:hint="eastAsia"/>
        </w:rPr>
        <w:t>具体</w:t>
      </w:r>
      <w:r>
        <w:t>的最小</w:t>
      </w:r>
      <w:r w:rsidRPr="00A225C2">
        <w:rPr>
          <w:rFonts w:hint="eastAsia"/>
        </w:rPr>
        <w:t>观测</w:t>
      </w:r>
      <w:r>
        <w:rPr>
          <w:rFonts w:hint="eastAsia"/>
        </w:rPr>
        <w:t>量</w:t>
      </w:r>
      <w:r w:rsidRPr="00A225C2">
        <w:rPr>
          <w:rFonts w:hint="eastAsia"/>
        </w:rPr>
        <w:t>（样本量</w:t>
      </w:r>
      <w:r w:rsidRPr="00EE17A8">
        <w:rPr>
          <w:rFonts w:hint="eastAsia"/>
        </w:rPr>
        <w:t>）</w:t>
      </w:r>
      <w:r>
        <w:t>，因为这些研究具有</w:t>
      </w:r>
      <w:r>
        <w:t>“</w:t>
      </w:r>
      <w:r>
        <w:t>中等</w:t>
      </w:r>
      <w:r>
        <w:t>”</w:t>
      </w:r>
      <w:r>
        <w:t>效应量，</w:t>
      </w:r>
      <w:r>
        <w:rPr>
          <w:rFonts w:hint="eastAsia"/>
        </w:rPr>
        <w:t>正如</w:t>
      </w:r>
      <w:r>
        <w:t>Green</w:t>
      </w:r>
      <w:r>
        <w:t>引用</w:t>
      </w:r>
      <w:r>
        <w:t>Cohen</w:t>
      </w:r>
      <w:r>
        <w:t>（</w:t>
      </w:r>
      <w:r>
        <w:t>1998</w:t>
      </w:r>
      <w:r>
        <w:t>）</w:t>
      </w:r>
      <w:r>
        <w:rPr>
          <w:rFonts w:hint="eastAsia"/>
        </w:rPr>
        <w:t>所提及的那样</w:t>
      </w:r>
      <w:r>
        <w:t>。但实际上</w:t>
      </w:r>
      <w:r>
        <w:t>Cohen</w:t>
      </w:r>
      <w:r>
        <w:t>并没有声称典型的社科研究具有</w:t>
      </w:r>
      <w:r>
        <w:t>‘</w:t>
      </w:r>
      <w:r>
        <w:t>中等</w:t>
      </w:r>
      <w:r>
        <w:t>’</w:t>
      </w:r>
      <w:r>
        <w:t>效应大小，而是说</w:t>
      </w:r>
      <w:r>
        <w:t>(1988</w:t>
      </w:r>
      <w:r>
        <w:t>，第</w:t>
      </w:r>
      <w:r>
        <w:t>13</w:t>
      </w:r>
      <w:r>
        <w:t>页</w:t>
      </w:r>
      <w:r>
        <w:t>):“</w:t>
      </w:r>
      <w:r>
        <w:t>许多在人格、社会和临床心理学研究中寻求的效应很可能是这里定义的小效应。</w:t>
      </w:r>
      <w:r>
        <w:t>”</w:t>
      </w:r>
      <w:r>
        <w:t>现在我们可看到一连串错误</w:t>
      </w:r>
      <w:r>
        <w:rPr>
          <w:rFonts w:hint="eastAsia"/>
        </w:rPr>
        <w:t>的</w:t>
      </w:r>
      <w:r>
        <w:t>引用</w:t>
      </w:r>
      <w:r>
        <w:rPr>
          <w:rFonts w:hint="eastAsia"/>
        </w:rPr>
        <w:t>最终</w:t>
      </w:r>
      <w:r>
        <w:t>是如何创造了一个具有误导性的经验法则。</w:t>
      </w:r>
    </w:p>
    <w:p w14:paraId="00A68D1C" w14:textId="77777777" w:rsidR="009D4C13" w:rsidRDefault="009D4C13" w:rsidP="009D4C13">
      <w:pPr>
        <w:ind w:firstLine="420"/>
      </w:pPr>
      <w:r>
        <w:t>经验法则似乎主要源于错误</w:t>
      </w:r>
      <w:r>
        <w:rPr>
          <w:rFonts w:hint="eastAsia"/>
        </w:rPr>
        <w:t>的</w:t>
      </w:r>
      <w:r>
        <w:t>引用和</w:t>
      </w:r>
      <w:r>
        <w:t>/</w:t>
      </w:r>
      <w:r>
        <w:t>或过分简化的建议。</w:t>
      </w:r>
      <w:proofErr w:type="spellStart"/>
      <w:r>
        <w:t>Simonsohn</w:t>
      </w:r>
      <w:proofErr w:type="spellEnd"/>
      <w:r>
        <w:t>、</w:t>
      </w:r>
      <w:r>
        <w:t>Nelson</w:t>
      </w:r>
      <w:r>
        <w:t>和</w:t>
      </w:r>
      <w:r>
        <w:t>Simmons</w:t>
      </w:r>
      <w:r>
        <w:t>（</w:t>
      </w:r>
      <w:r>
        <w:t>2011</w:t>
      </w:r>
      <w:r>
        <w:t>）建议</w:t>
      </w:r>
      <w:r>
        <w:t>“</w:t>
      </w:r>
      <w:r>
        <w:t>作者必须对于每个</w:t>
      </w:r>
      <w:r>
        <w:rPr>
          <w:rFonts w:hint="eastAsia"/>
        </w:rPr>
        <w:t>条件</w:t>
      </w:r>
      <w:r>
        <w:t>收集至少</w:t>
      </w:r>
      <w:r>
        <w:t>20</w:t>
      </w:r>
      <w:r>
        <w:t>个观察</w:t>
      </w:r>
      <w:r>
        <w:rPr>
          <w:rFonts w:hint="eastAsia"/>
        </w:rPr>
        <w:t>值</w:t>
      </w:r>
      <w:r>
        <w:t>。</w:t>
      </w:r>
      <w:r>
        <w:t>”</w:t>
      </w:r>
      <w:r>
        <w:rPr>
          <w:rFonts w:hint="eastAsia"/>
        </w:rPr>
        <w:t>后来，同一</w:t>
      </w:r>
      <w:r>
        <w:t>作者在一次会议上提出了</w:t>
      </w:r>
      <w:r>
        <w:t>n&gt;50</w:t>
      </w:r>
      <w:r>
        <w:rPr>
          <w:rFonts w:hint="eastAsia"/>
        </w:rPr>
        <w:t>的建议</w:t>
      </w:r>
      <w:r>
        <w:t>，除非你研究大</w:t>
      </w:r>
      <w:r>
        <w:rPr>
          <w:rFonts w:hint="eastAsia"/>
        </w:rPr>
        <w:t>的</w:t>
      </w:r>
      <w:r>
        <w:t>效应（</w:t>
      </w:r>
      <w:r>
        <w:t>Simmons</w:t>
      </w:r>
      <w:r>
        <w:t>、</w:t>
      </w:r>
      <w:r>
        <w:t>Nelson</w:t>
      </w:r>
      <w:r>
        <w:t>和</w:t>
      </w:r>
      <w:r>
        <w:t>Simon-</w:t>
      </w:r>
      <w:proofErr w:type="spellStart"/>
      <w:r>
        <w:t>sohn</w:t>
      </w:r>
      <w:proofErr w:type="spellEnd"/>
      <w:r>
        <w:t>，</w:t>
      </w:r>
      <w:r>
        <w:t>2013</w:t>
      </w:r>
      <w:r>
        <w:t>）。遗憾的是，这一建议现在经常被错误地引用</w:t>
      </w:r>
      <w:r>
        <w:rPr>
          <w:rFonts w:hint="eastAsia"/>
        </w:rPr>
        <w:t>来解释在不考虑预期效应量的情况下，</w:t>
      </w:r>
      <w:r>
        <w:t>每个条件下不超过</w:t>
      </w:r>
      <w:r>
        <w:t>50</w:t>
      </w:r>
      <w:r>
        <w:t>个</w:t>
      </w:r>
      <w:r>
        <w:rPr>
          <w:rFonts w:hint="eastAsia"/>
        </w:rPr>
        <w:t>被试</w:t>
      </w:r>
      <w:r>
        <w:t>的理由。如果作者根据另一篇论文中的一般性建议</w:t>
      </w:r>
      <w:r>
        <w:rPr>
          <w:rFonts w:hint="eastAsia"/>
        </w:rPr>
        <w:t>来论证某个</w:t>
      </w:r>
      <w:r>
        <w:t>样本量（例如，</w:t>
      </w:r>
      <w:r>
        <w:t>n=50</w:t>
      </w:r>
      <w:r>
        <w:t>）的合理性，则可能是他们错误引用了该</w:t>
      </w:r>
      <w:r>
        <w:rPr>
          <w:rFonts w:hint="eastAsia"/>
        </w:rPr>
        <w:t>文章</w:t>
      </w:r>
      <w:r>
        <w:t>，或者他们引用的</w:t>
      </w:r>
      <w:r>
        <w:rPr>
          <w:rFonts w:hint="eastAsia"/>
        </w:rPr>
        <w:t>文章</w:t>
      </w:r>
      <w:r>
        <w:t>本身存在缺陷。</w:t>
      </w:r>
    </w:p>
    <w:p w14:paraId="108026F8" w14:textId="77777777" w:rsidR="009D4C13" w:rsidRDefault="009D4C13" w:rsidP="009D4C13">
      <w:pPr>
        <w:ind w:firstLine="420"/>
      </w:pPr>
      <w:r>
        <w:t>另一个常见的</w:t>
      </w:r>
      <w:r>
        <w:rPr>
          <w:rFonts w:hint="eastAsia"/>
        </w:rPr>
        <w:t>经验法则的方式</w:t>
      </w:r>
      <w:r>
        <w:t>是收集和</w:t>
      </w:r>
      <w:r>
        <w:rPr>
          <w:rFonts w:hint="eastAsia"/>
        </w:rPr>
        <w:t>前人</w:t>
      </w:r>
      <w:r>
        <w:t>研究相同的</w:t>
      </w:r>
      <w:r>
        <w:rPr>
          <w:rFonts w:hint="eastAsia"/>
        </w:rPr>
        <w:t>样本</w:t>
      </w:r>
      <w:r>
        <w:t>量。但</w:t>
      </w:r>
      <w:r>
        <w:rPr>
          <w:rFonts w:hint="eastAsia"/>
        </w:rPr>
        <w:t>有以下情况时，不建议采用这种方法，即在某</w:t>
      </w:r>
      <w:r>
        <w:t>领域</w:t>
      </w:r>
      <w:r>
        <w:rPr>
          <w:rFonts w:hint="eastAsia"/>
        </w:rPr>
        <w:t>普遍存在发表偏差时，</w:t>
      </w:r>
      <w:r>
        <w:t>或</w:t>
      </w:r>
      <w:r>
        <w:rPr>
          <w:rFonts w:hint="eastAsia"/>
        </w:rPr>
        <w:t>者主要是</w:t>
      </w:r>
      <w:r>
        <w:t>探索性</w:t>
      </w:r>
      <w:r>
        <w:rPr>
          <w:rFonts w:hint="eastAsia"/>
        </w:rPr>
        <w:t>的单项</w:t>
      </w:r>
      <w:r>
        <w:t>研究</w:t>
      </w:r>
      <w:r>
        <w:rPr>
          <w:rFonts w:hint="eastAsia"/>
        </w:rPr>
        <w:t>有新颖</w:t>
      </w:r>
      <w:r>
        <w:t>发现</w:t>
      </w:r>
      <w:r>
        <w:rPr>
          <w:rFonts w:hint="eastAsia"/>
        </w:rPr>
        <w:t>时</w:t>
      </w:r>
      <w:r>
        <w:t>。这</w:t>
      </w:r>
      <w:r>
        <w:rPr>
          <w:rFonts w:hint="eastAsia"/>
        </w:rPr>
        <w:t>种方法只有一种适用情况</w:t>
      </w:r>
      <w:r>
        <w:t>，那就是前人研究</w:t>
      </w:r>
      <w:r>
        <w:rPr>
          <w:rFonts w:hint="eastAsia"/>
        </w:rPr>
        <w:t>选取</w:t>
      </w:r>
      <w:r>
        <w:t>样本量</w:t>
      </w:r>
      <w:r>
        <w:rPr>
          <w:rFonts w:hint="eastAsia"/>
        </w:rPr>
        <w:t>的缘由也适用</w:t>
      </w:r>
      <w:r>
        <w:t>于当前</w:t>
      </w:r>
      <w:r>
        <w:rPr>
          <w:rFonts w:hint="eastAsia"/>
        </w:rPr>
        <w:t>的</w:t>
      </w:r>
      <w:r>
        <w:t>研究，</w:t>
      </w:r>
      <w:r>
        <w:rPr>
          <w:rFonts w:hint="eastAsia"/>
        </w:rPr>
        <w:t>这样的使用方法</w:t>
      </w:r>
      <w:r>
        <w:t>才是有效的。</w:t>
      </w:r>
      <w:r>
        <w:rPr>
          <w:rFonts w:hint="eastAsia"/>
        </w:rPr>
        <w:t>与其</w:t>
      </w:r>
      <w:r>
        <w:t>说你</w:t>
      </w:r>
      <w:r>
        <w:rPr>
          <w:rFonts w:hint="eastAsia"/>
        </w:rPr>
        <w:t>打算</w:t>
      </w:r>
      <w:r>
        <w:t>收集</w:t>
      </w:r>
      <w:r>
        <w:rPr>
          <w:rFonts w:hint="eastAsia"/>
        </w:rPr>
        <w:t>与前人研究</w:t>
      </w:r>
      <w:r>
        <w:t>相同的被试量，</w:t>
      </w:r>
      <w:r>
        <w:rPr>
          <w:rFonts w:hint="eastAsia"/>
        </w:rPr>
        <w:t>不如</w:t>
      </w:r>
      <w:r>
        <w:t>重复</w:t>
      </w:r>
      <w:r>
        <w:rPr>
          <w:rFonts w:hint="eastAsia"/>
        </w:rPr>
        <w:t>论证</w:t>
      </w:r>
      <w:r>
        <w:t>样本量</w:t>
      </w:r>
      <w:r>
        <w:rPr>
          <w:rFonts w:hint="eastAsia"/>
        </w:rPr>
        <w:t>的合理性</w:t>
      </w:r>
      <w:r>
        <w:t>，然后根据新发现进行更新（</w:t>
      </w:r>
      <w:r>
        <w:rPr>
          <w:rFonts w:hint="eastAsia"/>
        </w:rPr>
        <w:t>与</w:t>
      </w:r>
      <w:r>
        <w:t>前人研究的效应量</w:t>
      </w:r>
      <w:r>
        <w:rPr>
          <w:rFonts w:hint="eastAsia"/>
        </w:rPr>
        <w:t>讨论类似</w:t>
      </w:r>
      <w:r>
        <w:t>，见表</w:t>
      </w:r>
      <w:r>
        <w:t>6</w:t>
      </w:r>
      <w:r>
        <w:t>）。</w:t>
      </w:r>
    </w:p>
    <w:p w14:paraId="1F63A9A0" w14:textId="77777777" w:rsidR="009D4C13" w:rsidRDefault="009D4C13" w:rsidP="009D4C13">
      <w:pPr>
        <w:ind w:firstLine="420"/>
      </w:pPr>
      <w:r>
        <w:t>同行评审和编辑应该仔细审查</w:t>
      </w:r>
      <w:r>
        <w:rPr>
          <w:rFonts w:hint="eastAsia"/>
        </w:rPr>
        <w:t>采用</w:t>
      </w:r>
      <w:r>
        <w:t>经验法则</w:t>
      </w:r>
      <w:r>
        <w:rPr>
          <w:rFonts w:hint="eastAsia"/>
        </w:rPr>
        <w:t>来论证</w:t>
      </w:r>
      <w:r>
        <w:t>样本</w:t>
      </w:r>
      <w:r>
        <w:rPr>
          <w:rFonts w:hint="eastAsia"/>
        </w:rPr>
        <w:t>量</w:t>
      </w:r>
      <w:r>
        <w:t>的</w:t>
      </w:r>
      <w:r>
        <w:rPr>
          <w:rFonts w:hint="eastAsia"/>
        </w:rPr>
        <w:t>文章</w:t>
      </w:r>
      <w:r>
        <w:t>，因为这些经验法则可以让研究看起来</w:t>
      </w:r>
      <w:r>
        <w:rPr>
          <w:rFonts w:hint="eastAsia"/>
        </w:rPr>
        <w:t>（</w:t>
      </w:r>
      <w:r>
        <w:t>对于推</w:t>
      </w:r>
      <w:r>
        <w:rPr>
          <w:rFonts w:hint="eastAsia"/>
        </w:rPr>
        <w:t>断</w:t>
      </w:r>
      <w:r>
        <w:t>目标</w:t>
      </w:r>
      <w:r>
        <w:rPr>
          <w:rFonts w:hint="eastAsia"/>
        </w:rPr>
        <w:t>）</w:t>
      </w:r>
      <w:r>
        <w:t>具有很高的信息价值，即使该研究</w:t>
      </w:r>
      <w:r>
        <w:rPr>
          <w:rFonts w:hint="eastAsia"/>
        </w:rPr>
        <w:t>的结果并无更多的参考价值</w:t>
      </w:r>
      <w:r>
        <w:t>。每当遇到</w:t>
      </w:r>
      <w:r>
        <w:rPr>
          <w:rFonts w:hint="eastAsia"/>
        </w:rPr>
        <w:t>使用经验法则方式来规划</w:t>
      </w:r>
      <w:r>
        <w:t>样本量时，需要问问自己：</w:t>
      </w:r>
      <w:r>
        <w:t>“</w:t>
      </w:r>
      <w:r>
        <w:t>为什么使用这种</w:t>
      </w:r>
      <w:r>
        <w:rPr>
          <w:rFonts w:hint="eastAsia"/>
        </w:rPr>
        <w:t>方法</w:t>
      </w:r>
      <w:r>
        <w:t>？</w:t>
      </w:r>
      <w:r>
        <w:t>”</w:t>
      </w:r>
      <w:r>
        <w:t>知道</w:t>
      </w:r>
      <w:r>
        <w:rPr>
          <w:rFonts w:hint="eastAsia"/>
        </w:rPr>
        <w:t>其</w:t>
      </w:r>
      <w:r>
        <w:t>背后的逻辑是什么，以确定</w:t>
      </w:r>
      <w:r>
        <w:rPr>
          <w:rFonts w:hint="eastAsia"/>
        </w:rPr>
        <w:t>它</w:t>
      </w:r>
      <w:r>
        <w:t>是否适用于</w:t>
      </w:r>
      <w:r>
        <w:rPr>
          <w:rFonts w:hint="eastAsia"/>
        </w:rPr>
        <w:t>某</w:t>
      </w:r>
      <w:r>
        <w:t>特定情况</w:t>
      </w:r>
      <w:r>
        <w:rPr>
          <w:rFonts w:hint="eastAsia"/>
        </w:rPr>
        <w:t>是非常重要的</w:t>
      </w:r>
      <w:r>
        <w:t>。在大多数情况下，</w:t>
      </w:r>
      <w:r>
        <w:rPr>
          <w:rFonts w:hint="eastAsia"/>
        </w:rPr>
        <w:t>经验法则</w:t>
      </w:r>
      <w:r>
        <w:t>背后</w:t>
      </w:r>
      <w:r>
        <w:rPr>
          <w:rFonts w:hint="eastAsia"/>
        </w:rPr>
        <w:t>的</w:t>
      </w:r>
      <w:r>
        <w:t>逻辑性</w:t>
      </w:r>
      <w:r>
        <w:rPr>
          <w:rFonts w:hint="eastAsia"/>
        </w:rPr>
        <w:t>十分薄弱</w:t>
      </w:r>
      <w:r>
        <w:t>，</w:t>
      </w:r>
      <w:r>
        <w:rPr>
          <w:rFonts w:hint="eastAsia"/>
        </w:rPr>
        <w:t>且</w:t>
      </w:r>
      <w:r>
        <w:t>没有广泛的适用性。但一些领域可能会发展</w:t>
      </w:r>
      <w:r>
        <w:rPr>
          <w:rFonts w:hint="eastAsia"/>
        </w:rPr>
        <w:t>某些有效的经验法则</w:t>
      </w:r>
      <w:r>
        <w:t>用于样本量</w:t>
      </w:r>
      <w:r>
        <w:rPr>
          <w:rFonts w:hint="eastAsia"/>
        </w:rPr>
        <w:t>的</w:t>
      </w:r>
      <w:r>
        <w:t>规划。例如，</w:t>
      </w:r>
      <w:r>
        <w:rPr>
          <w:rFonts w:hint="eastAsia"/>
        </w:rPr>
        <w:t>某</w:t>
      </w:r>
      <w:r>
        <w:t>领域内的研究</w:t>
      </w:r>
      <w:r>
        <w:rPr>
          <w:rFonts w:hint="eastAsia"/>
        </w:rPr>
        <w:t>者</w:t>
      </w:r>
      <w:r>
        <w:t>可能达成共识，小于</w:t>
      </w:r>
      <w:r>
        <w:t>d=0.3</w:t>
      </w:r>
      <w:r>
        <w:t>的效应太小，不值得</w:t>
      </w:r>
      <w:r>
        <w:rPr>
          <w:rFonts w:hint="eastAsia"/>
        </w:rPr>
        <w:t>关注</w:t>
      </w:r>
      <w:r>
        <w:t>，</w:t>
      </w:r>
      <w:r>
        <w:rPr>
          <w:rFonts w:hint="eastAsia"/>
        </w:rPr>
        <w:t>而另一</w:t>
      </w:r>
      <w:r>
        <w:t>领域中所有研究都采用序</w:t>
      </w:r>
      <w:r>
        <w:rPr>
          <w:rFonts w:hint="eastAsia"/>
        </w:rPr>
        <w:t>列</w:t>
      </w:r>
      <w:r>
        <w:t>设计（见下文），其</w:t>
      </w:r>
      <w:r>
        <w:rPr>
          <w:rFonts w:hint="eastAsia"/>
        </w:rPr>
        <w:t>效应</w:t>
      </w:r>
      <w:r>
        <w:t>d=0.3</w:t>
      </w:r>
      <w:r>
        <w:rPr>
          <w:rFonts w:hint="eastAsia"/>
        </w:rPr>
        <w:t>时</w:t>
      </w:r>
      <w:r>
        <w:t>具有</w:t>
      </w:r>
      <w:r>
        <w:t>90%</w:t>
      </w:r>
      <w:r>
        <w:t>的统计检验力。</w:t>
      </w:r>
      <w:r>
        <w:rPr>
          <w:rFonts w:hint="eastAsia"/>
        </w:rPr>
        <w:t>同样，可能存在某一领域，</w:t>
      </w:r>
      <w:r>
        <w:t>无论真实效应如何，都</w:t>
      </w:r>
      <w:r>
        <w:rPr>
          <w:rFonts w:hint="eastAsia"/>
        </w:rPr>
        <w:t>以预期精确度来</w:t>
      </w:r>
      <w:r>
        <w:t>收集数据。在这些情况下，</w:t>
      </w:r>
      <w:r>
        <w:rPr>
          <w:rFonts w:hint="eastAsia"/>
        </w:rPr>
        <w:t>使用</w:t>
      </w:r>
      <w:r>
        <w:t>有效的</w:t>
      </w:r>
      <w:r>
        <w:rPr>
          <w:rFonts w:hint="eastAsia"/>
        </w:rPr>
        <w:t>经验法则方法来收集数据将成为一种</w:t>
      </w:r>
      <w:r>
        <w:t>共识而存在。例如，</w:t>
      </w:r>
      <w:proofErr w:type="spellStart"/>
      <w:r>
        <w:t>Simonsohn</w:t>
      </w:r>
      <w:proofErr w:type="spellEnd"/>
      <w:r>
        <w:t>（</w:t>
      </w:r>
      <w:r>
        <w:t>2015</w:t>
      </w:r>
      <w:r>
        <w:t>）建议</w:t>
      </w:r>
      <w:r>
        <w:rPr>
          <w:rFonts w:hint="eastAsia"/>
        </w:rPr>
        <w:t>在</w:t>
      </w:r>
      <w:r>
        <w:t>设计</w:t>
      </w:r>
      <w:r>
        <w:rPr>
          <w:rFonts w:hint="eastAsia"/>
        </w:rPr>
        <w:t>可重复的</w:t>
      </w:r>
      <w:r>
        <w:t>研究</w:t>
      </w:r>
      <w:r>
        <w:rPr>
          <w:rFonts w:hint="eastAsia"/>
        </w:rPr>
        <w:t>时</w:t>
      </w:r>
      <w:r>
        <w:t>，其样本量是原始研究的</w:t>
      </w:r>
      <w:r>
        <w:t>2.5</w:t>
      </w:r>
      <w:r>
        <w:t>倍，因为这为</w:t>
      </w:r>
      <w:r>
        <w:rPr>
          <w:rFonts w:hint="eastAsia"/>
        </w:rPr>
        <w:t>等价检验</w:t>
      </w:r>
      <w:r>
        <w:t>提供了</w:t>
      </w:r>
      <w:r>
        <w:t>80%</w:t>
      </w:r>
      <w:r>
        <w:t>的</w:t>
      </w:r>
      <w:r>
        <w:rPr>
          <w:rFonts w:hint="eastAsia"/>
        </w:rPr>
        <w:t>检验力</w:t>
      </w:r>
      <w:r>
        <w:t>，</w:t>
      </w:r>
      <w:r>
        <w:rPr>
          <w:rFonts w:hint="eastAsia"/>
        </w:rPr>
        <w:t>此时的等价检验是假设真实效应量为</w:t>
      </w:r>
      <w:r>
        <w:rPr>
          <w:rFonts w:hint="eastAsia"/>
        </w:rPr>
        <w:t>0</w:t>
      </w:r>
      <w:r>
        <w:rPr>
          <w:rFonts w:hint="eastAsia"/>
        </w:rPr>
        <w:t>，其界限设定为原始研究</w:t>
      </w:r>
      <w:r>
        <w:rPr>
          <w:rFonts w:hint="eastAsia"/>
        </w:rPr>
        <w:t>3</w:t>
      </w:r>
      <w:r>
        <w:t>3</w:t>
      </w:r>
      <w:r>
        <w:rPr>
          <w:rFonts w:hint="eastAsia"/>
        </w:rPr>
        <w:t>%</w:t>
      </w:r>
      <w:r>
        <w:rPr>
          <w:rFonts w:hint="eastAsia"/>
        </w:rPr>
        <w:t>的检验力进行检验</w:t>
      </w:r>
      <w:r>
        <w:t>。由于原作通常不会</w:t>
      </w:r>
      <w:r>
        <w:rPr>
          <w:rFonts w:hint="eastAsia"/>
        </w:rPr>
        <w:t>表明哪个</w:t>
      </w:r>
      <w:r>
        <w:t>效应量</w:t>
      </w:r>
      <w:r>
        <w:rPr>
          <w:rFonts w:hint="eastAsia"/>
        </w:rPr>
        <w:t>会推翻他们的假设</w:t>
      </w:r>
      <w:r>
        <w:t>，因此这种</w:t>
      </w:r>
      <w:r>
        <w:rPr>
          <w:rFonts w:hint="eastAsia"/>
        </w:rPr>
        <w:t>类似</w:t>
      </w:r>
      <w:r w:rsidRPr="00C7061E">
        <w:t>“</w:t>
      </w:r>
      <w:r w:rsidRPr="00C7061E">
        <w:t>小型望远镜</w:t>
      </w:r>
      <w:r w:rsidRPr="00C7061E">
        <w:t>”</w:t>
      </w:r>
      <w:r>
        <w:rPr>
          <w:rFonts w:hint="eastAsia"/>
        </w:rPr>
        <w:t>的经验法则，</w:t>
      </w:r>
      <w:r>
        <w:t>是</w:t>
      </w:r>
      <w:r>
        <w:rPr>
          <w:rFonts w:hint="eastAsia"/>
        </w:rPr>
        <w:t>可重复</w:t>
      </w:r>
      <w:r>
        <w:t>研究的一个</w:t>
      </w:r>
      <w:r>
        <w:rPr>
          <w:rFonts w:hint="eastAsia"/>
        </w:rPr>
        <w:t>很</w:t>
      </w:r>
      <w:r>
        <w:t>好的出发点，</w:t>
      </w:r>
      <w:r>
        <w:rPr>
          <w:rFonts w:hint="eastAsia"/>
        </w:rPr>
        <w:t>其</w:t>
      </w:r>
      <w:r>
        <w:t>推</w:t>
      </w:r>
      <w:r>
        <w:rPr>
          <w:rFonts w:hint="eastAsia"/>
        </w:rPr>
        <w:t>断</w:t>
      </w:r>
      <w:r>
        <w:t>目标是</w:t>
      </w:r>
      <w:r>
        <w:rPr>
          <w:rFonts w:hint="eastAsia"/>
        </w:rPr>
        <w:t>推翻早期</w:t>
      </w:r>
      <w:r>
        <w:t>前人研究中的</w:t>
      </w:r>
      <w:r>
        <w:rPr>
          <w:rFonts w:hint="eastAsia"/>
        </w:rPr>
        <w:t>某些</w:t>
      </w:r>
      <w:r>
        <w:t>大效应。研究</w:t>
      </w:r>
      <w:r>
        <w:rPr>
          <w:rFonts w:hint="eastAsia"/>
        </w:rPr>
        <w:t>者有义务补充足够</w:t>
      </w:r>
      <w:r>
        <w:t>理论知识，</w:t>
      </w:r>
      <w:r>
        <w:rPr>
          <w:rFonts w:hint="eastAsia"/>
        </w:rPr>
        <w:t>来</w:t>
      </w:r>
      <w:r>
        <w:t>区分</w:t>
      </w:r>
      <w:r>
        <w:rPr>
          <w:rFonts w:hint="eastAsia"/>
        </w:rPr>
        <w:t>某些经验法则是否有效且可靠</w:t>
      </w:r>
      <w:r>
        <w:t>，并</w:t>
      </w:r>
      <w:r>
        <w:rPr>
          <w:rFonts w:hint="eastAsia"/>
        </w:rPr>
        <w:t>出于特定研究的</w:t>
      </w:r>
      <w:r>
        <w:t>推</w:t>
      </w:r>
      <w:r>
        <w:rPr>
          <w:rFonts w:hint="eastAsia"/>
        </w:rPr>
        <w:t>断</w:t>
      </w:r>
      <w:r>
        <w:t>目标，</w:t>
      </w:r>
      <w:r>
        <w:rPr>
          <w:rFonts w:hint="eastAsia"/>
        </w:rPr>
        <w:t>来评估经验法则方法</w:t>
      </w:r>
      <w:r>
        <w:t>是否</w:t>
      </w:r>
      <w:r>
        <w:rPr>
          <w:rFonts w:hint="eastAsia"/>
        </w:rPr>
        <w:t>能得</w:t>
      </w:r>
      <w:r>
        <w:t>出</w:t>
      </w:r>
      <w:r>
        <w:rPr>
          <w:rFonts w:hint="eastAsia"/>
        </w:rPr>
        <w:t>有价值的</w:t>
      </w:r>
      <w:r>
        <w:t>结果。</w:t>
      </w:r>
    </w:p>
    <w:p w14:paraId="4D6F2093" w14:textId="77777777" w:rsidR="009D4C13" w:rsidRDefault="009D4C13" w:rsidP="00777ECA">
      <w:pPr>
        <w:pStyle w:val="2"/>
      </w:pPr>
      <w:r>
        <w:lastRenderedPageBreak/>
        <w:t>不进行</w:t>
      </w:r>
      <w:r>
        <w:rPr>
          <w:rFonts w:hint="eastAsia"/>
        </w:rPr>
        <w:t>论证</w:t>
      </w:r>
    </w:p>
    <w:p w14:paraId="3B418780" w14:textId="77777777" w:rsidR="009D4C13" w:rsidRDefault="009D4C13" w:rsidP="009D4C13">
      <w:pPr>
        <w:ind w:firstLine="420"/>
      </w:pPr>
      <w:r>
        <w:t>这听起来像是一个</w:t>
      </w:r>
      <w:r>
        <w:rPr>
          <w:rFonts w:hint="eastAsia"/>
        </w:rPr>
        <w:t>无厘头</w:t>
      </w:r>
      <w:r>
        <w:t>的观点，但它也有存在的价值</w:t>
      </w:r>
      <w:r>
        <w:rPr>
          <w:rFonts w:hint="eastAsia"/>
        </w:rPr>
        <w:t>，</w:t>
      </w:r>
      <w:r>
        <w:t>它可用于研究</w:t>
      </w:r>
      <w:r>
        <w:rPr>
          <w:rFonts w:hint="eastAsia"/>
        </w:rPr>
        <w:t>者明确表明样本量的选取无特定缘由</w:t>
      </w:r>
      <w:r>
        <w:t>。或许</w:t>
      </w:r>
      <w:r>
        <w:rPr>
          <w:rFonts w:hint="eastAsia"/>
        </w:rPr>
        <w:t>有足够的资源</w:t>
      </w:r>
      <w:r>
        <w:t>收集更多的数据，但</w:t>
      </w:r>
      <w:r>
        <w:rPr>
          <w:rFonts w:hint="eastAsia"/>
        </w:rPr>
        <w:t>没有这么做</w:t>
      </w:r>
      <w:r>
        <w:t>。</w:t>
      </w:r>
      <w:r>
        <w:rPr>
          <w:rFonts w:hint="eastAsia"/>
        </w:rPr>
        <w:t>同样，</w:t>
      </w:r>
      <w:r>
        <w:t>研究</w:t>
      </w:r>
      <w:r>
        <w:rPr>
          <w:rFonts w:hint="eastAsia"/>
        </w:rPr>
        <w:t>者也能</w:t>
      </w:r>
      <w:r>
        <w:t>进行统计检验力分析，或</w:t>
      </w:r>
      <w:r>
        <w:rPr>
          <w:rFonts w:hint="eastAsia"/>
        </w:rPr>
        <w:t>规划精确度</w:t>
      </w:r>
      <w:r>
        <w:t>，但他们</w:t>
      </w:r>
      <w:r>
        <w:rPr>
          <w:rFonts w:hint="eastAsia"/>
        </w:rPr>
        <w:t>也</w:t>
      </w:r>
      <w:r>
        <w:t>没有</w:t>
      </w:r>
      <w:r>
        <w:rPr>
          <w:rFonts w:hint="eastAsia"/>
        </w:rPr>
        <w:t>这么做</w:t>
      </w:r>
      <w:r>
        <w:t>。</w:t>
      </w:r>
      <w:r>
        <w:rPr>
          <w:rFonts w:hint="eastAsia"/>
        </w:rPr>
        <w:t>那么</w:t>
      </w:r>
      <w:r>
        <w:t>在这些情况下，</w:t>
      </w:r>
      <w:r>
        <w:rPr>
          <w:rFonts w:hint="eastAsia"/>
        </w:rPr>
        <w:t>与其</w:t>
      </w:r>
      <w:r>
        <w:t>假装进行了某种方式的样本量规划，</w:t>
      </w:r>
      <w:r>
        <w:rPr>
          <w:rFonts w:hint="eastAsia"/>
        </w:rPr>
        <w:t>不如</w:t>
      </w:r>
      <w:r>
        <w:t>坦白</w:t>
      </w:r>
      <w:r>
        <w:rPr>
          <w:rFonts w:hint="eastAsia"/>
        </w:rPr>
        <w:t>的</w:t>
      </w:r>
      <w:r>
        <w:t>说并没有。这并不一定是坏事。</w:t>
      </w:r>
      <w:r>
        <w:rPr>
          <w:rFonts w:hint="eastAsia"/>
        </w:rPr>
        <w:t>他们</w:t>
      </w:r>
      <w:r>
        <w:t>仍然可以讨论感兴趣的最小效应</w:t>
      </w:r>
      <w:r>
        <w:rPr>
          <w:rFonts w:hint="eastAsia"/>
        </w:rPr>
        <w:t>量</w:t>
      </w:r>
      <w:r>
        <w:t>，</w:t>
      </w:r>
      <w:r>
        <w:rPr>
          <w:rFonts w:hint="eastAsia"/>
        </w:rPr>
        <w:t>统计学上可得到的</w:t>
      </w:r>
      <w:r>
        <w:t>最小效应</w:t>
      </w:r>
      <w:r>
        <w:rPr>
          <w:rFonts w:hint="eastAsia"/>
        </w:rPr>
        <w:t>量，以及效应量</w:t>
      </w:r>
      <w:r>
        <w:t>置信区间的宽度，并</w:t>
      </w:r>
      <w:r>
        <w:rPr>
          <w:rFonts w:hint="eastAsia"/>
        </w:rPr>
        <w:t>依据当前样本量分析并绘制出灵敏度功效</w:t>
      </w:r>
      <w:r>
        <w:t>分析。</w:t>
      </w:r>
      <w:r w:rsidRPr="004475D1">
        <w:rPr>
          <w:rFonts w:hint="eastAsia"/>
          <w:rPrChange w:id="73" w:author="wang xinyu" w:date="2023-09-08T11:10:00Z">
            <w:rPr>
              <w:rFonts w:hint="eastAsia"/>
              <w:highlight w:val="yellow"/>
            </w:rPr>
          </w:rPrChange>
        </w:rPr>
        <w:t>如果研究者在收集数据时确实没有明确的推断目标，那么根据同行收集数据时的合理推断目标来进行评估，这样的做法或许是可行的。</w:t>
      </w:r>
    </w:p>
    <w:p w14:paraId="5BF7FE6F" w14:textId="77777777" w:rsidR="009D4C13" w:rsidRPr="00063DE5" w:rsidRDefault="009D4C13" w:rsidP="009D4C13">
      <w:pPr>
        <w:ind w:firstLine="420"/>
      </w:pPr>
      <w:r>
        <w:t>不要试图编造故事，让</w:t>
      </w:r>
      <w:r>
        <w:rPr>
          <w:rFonts w:hint="eastAsia"/>
        </w:rPr>
        <w:t>人觉得某</w:t>
      </w:r>
      <w:r>
        <w:t>研究</w:t>
      </w:r>
      <w:r>
        <w:rPr>
          <w:rFonts w:hint="eastAsia"/>
        </w:rPr>
        <w:t>的意义重大</w:t>
      </w:r>
      <w:r>
        <w:t>，</w:t>
      </w:r>
      <w:r>
        <w:rPr>
          <w:rFonts w:hint="eastAsia"/>
        </w:rPr>
        <w:t>其实不然</w:t>
      </w:r>
      <w:r>
        <w:t>。相反，需要透彻的评估</w:t>
      </w:r>
      <w:r>
        <w:rPr>
          <w:rFonts w:hint="eastAsia"/>
        </w:rPr>
        <w:t>该</w:t>
      </w:r>
      <w:r>
        <w:t>研究</w:t>
      </w:r>
      <w:r>
        <w:rPr>
          <w:rFonts w:hint="eastAsia"/>
        </w:rPr>
        <w:t>感兴趣的效应量</w:t>
      </w:r>
      <w:r>
        <w:t>所具有的信息</w:t>
      </w:r>
      <w:r>
        <w:rPr>
          <w:rFonts w:hint="eastAsia"/>
        </w:rPr>
        <w:t>价值</w:t>
      </w:r>
      <w:r>
        <w:t>，</w:t>
      </w:r>
      <w:r>
        <w:rPr>
          <w:rFonts w:hint="eastAsia"/>
        </w:rPr>
        <w:t>并做到言行合一（结论与数据相符）</w:t>
      </w:r>
      <w:r>
        <w:t>。</w:t>
      </w:r>
      <w:r>
        <w:rPr>
          <w:rFonts w:hint="eastAsia"/>
        </w:rPr>
        <w:t>不论证</w:t>
      </w:r>
      <w:r>
        <w:t>样本量</w:t>
      </w:r>
      <w:r>
        <w:rPr>
          <w:rFonts w:hint="eastAsia"/>
        </w:rPr>
        <w:t>的合理性可能没有</w:t>
      </w:r>
      <w:r>
        <w:t>问题，但这可能意味着该研究对大多数感兴趣的效应</w:t>
      </w:r>
      <w:r>
        <w:rPr>
          <w:rFonts w:hint="eastAsia"/>
        </w:rPr>
        <w:t>来说没很大的价值</w:t>
      </w:r>
      <w:r>
        <w:t>，这使得解释</w:t>
      </w:r>
      <w:r>
        <w:rPr>
          <w:rFonts w:hint="eastAsia"/>
        </w:rPr>
        <w:t>非</w:t>
      </w:r>
      <w:r>
        <w:t>显著</w:t>
      </w:r>
      <w:r>
        <w:rPr>
          <w:rFonts w:hint="eastAsia"/>
        </w:rPr>
        <w:t>的</w:t>
      </w:r>
      <w:r>
        <w:t>效应或</w:t>
      </w:r>
      <w:r>
        <w:rPr>
          <w:rFonts w:hint="eastAsia"/>
        </w:rPr>
        <w:t>者较大</w:t>
      </w:r>
      <w:r>
        <w:t>不确定性的估计</w:t>
      </w:r>
      <w:r>
        <w:rPr>
          <w:rFonts w:hint="eastAsia"/>
        </w:rPr>
        <w:t>值尤为</w:t>
      </w:r>
      <w:r>
        <w:t>困难。</w:t>
      </w:r>
    </w:p>
    <w:p w14:paraId="43A1A860" w14:textId="77777777" w:rsidR="00F6683B" w:rsidRDefault="00DC2F97" w:rsidP="00063DE5">
      <w:pPr>
        <w:pStyle w:val="1"/>
      </w:pPr>
      <w:r>
        <w:t>你的推论目标是什么</w:t>
      </w:r>
      <w:r>
        <w:t>?</w:t>
      </w:r>
    </w:p>
    <w:p w14:paraId="2BC55546" w14:textId="21C963E1" w:rsidR="00F6683B" w:rsidRDefault="00DC2F97" w:rsidP="009E292C">
      <w:pPr>
        <w:ind w:firstLine="420"/>
      </w:pPr>
      <w:r>
        <w:t>数据收集的推</w:t>
      </w:r>
      <w:r w:rsidR="00436E91">
        <w:rPr>
          <w:rFonts w:hint="eastAsia"/>
        </w:rPr>
        <w:t>断</w:t>
      </w:r>
      <w:r>
        <w:t>目标通常与效应</w:t>
      </w:r>
      <w:r w:rsidR="00305B77">
        <w:rPr>
          <w:rFonts w:hint="eastAsia"/>
        </w:rPr>
        <w:t>量</w:t>
      </w:r>
      <w:r>
        <w:t>大小有关。因此，为了设计一项</w:t>
      </w:r>
      <w:r w:rsidR="00436E91" w:rsidRPr="00093EC3">
        <w:rPr>
          <w:rFonts w:hint="eastAsia"/>
          <w:rPrChange w:id="74" w:author="wang xinyu" w:date="2023-09-08T11:10:00Z">
            <w:rPr>
              <w:rFonts w:hint="eastAsia"/>
              <w:highlight w:val="yellow"/>
            </w:rPr>
          </w:rPrChange>
        </w:rPr>
        <w:t>信息量</w:t>
      </w:r>
      <w:r w:rsidRPr="00093EC3">
        <w:rPr>
          <w:rFonts w:hint="eastAsia"/>
          <w:rPrChange w:id="75" w:author="wang xinyu" w:date="2023-09-08T11:10:00Z">
            <w:rPr>
              <w:rFonts w:hint="eastAsia"/>
              <w:highlight w:val="yellow"/>
            </w:rPr>
          </w:rPrChange>
        </w:rPr>
        <w:t>丰富的研究</w:t>
      </w:r>
      <w:r w:rsidRPr="00093EC3">
        <w:rPr>
          <w:rFonts w:eastAsia="Times New Roman"/>
          <w:rPrChange w:id="76" w:author="wang xinyu" w:date="2023-09-08T11:10:00Z">
            <w:rPr>
              <w:rFonts w:eastAsia="Times New Roman"/>
              <w:highlight w:val="yellow"/>
            </w:rPr>
          </w:rPrChange>
        </w:rPr>
        <w:t>(informative study)</w:t>
      </w:r>
      <w:r>
        <w:t>，研究</w:t>
      </w:r>
      <w:r w:rsidR="00D341E9">
        <w:rPr>
          <w:rFonts w:hint="eastAsia"/>
        </w:rPr>
        <w:t>者</w:t>
      </w:r>
      <w:r>
        <w:t>需要</w:t>
      </w:r>
      <w:r w:rsidR="003C219A">
        <w:rPr>
          <w:rFonts w:hint="eastAsia"/>
        </w:rPr>
        <w:t>确定感兴趣的效应量有哪些。</w:t>
      </w:r>
      <w:r>
        <w:t>首先，</w:t>
      </w:r>
      <w:r w:rsidR="003D26B5">
        <w:rPr>
          <w:rFonts w:hint="eastAsia"/>
        </w:rPr>
        <w:t>可以用</w:t>
      </w:r>
      <w:r>
        <w:t>三个效应量来</w:t>
      </w:r>
      <w:r w:rsidR="00D341E9">
        <w:t>帮助</w:t>
      </w:r>
      <w:r>
        <w:t>确定样本量。第一个是研究者感兴趣的最小效应量，第二个是</w:t>
      </w:r>
      <w:r w:rsidR="003D26B5">
        <w:rPr>
          <w:rFonts w:hint="eastAsia"/>
        </w:rPr>
        <w:t>能够达到</w:t>
      </w:r>
      <w:r>
        <w:t>统计学显著的最小效应量</w:t>
      </w:r>
      <w:r>
        <w:rPr>
          <w:rFonts w:eastAsia="Times New Roman"/>
        </w:rPr>
        <w:t>(</w:t>
      </w:r>
      <w:r>
        <w:t>仅在需要进行显著性检验的研究中</w:t>
      </w:r>
      <w:r>
        <w:rPr>
          <w:rFonts w:eastAsia="Times New Roman"/>
        </w:rPr>
        <w:t>)</w:t>
      </w:r>
      <w:r>
        <w:t>，第三个是预期的效应量。除了考虑这三个效应量之外，</w:t>
      </w:r>
      <w:r w:rsidR="00D32301">
        <w:rPr>
          <w:rFonts w:hint="eastAsia"/>
        </w:rPr>
        <w:t>对</w:t>
      </w:r>
      <w:r>
        <w:t>效应量的范围</w:t>
      </w:r>
      <w:r w:rsidR="00D32301">
        <w:rPr>
          <w:rFonts w:hint="eastAsia"/>
        </w:rPr>
        <w:t>估计</w:t>
      </w:r>
      <w:r>
        <w:t>也</w:t>
      </w:r>
      <w:r w:rsidR="003D26B5">
        <w:rPr>
          <w:rFonts w:hint="eastAsia"/>
        </w:rPr>
        <w:t>有助于确定样本量</w:t>
      </w:r>
      <w:r>
        <w:t>。通过计算感兴趣效应量的置信区间得到</w:t>
      </w:r>
      <w:r w:rsidR="00D32301">
        <w:rPr>
          <w:rFonts w:hint="eastAsia"/>
        </w:rPr>
        <w:t>该范围</w:t>
      </w:r>
      <w:r>
        <w:rPr>
          <w:rFonts w:eastAsia="Times New Roman"/>
        </w:rPr>
        <w:t>(</w:t>
      </w:r>
      <w:r>
        <w:t>例如，效应量为零</w:t>
      </w:r>
      <w:r>
        <w:rPr>
          <w:rFonts w:eastAsia="Times New Roman"/>
        </w:rPr>
        <w:t>)</w:t>
      </w:r>
      <w:r>
        <w:t>，并</w:t>
      </w:r>
      <w:r w:rsidR="00707F1B">
        <w:rPr>
          <w:rFonts w:hint="eastAsia"/>
        </w:rPr>
        <w:t>得</w:t>
      </w:r>
      <w:r w:rsidR="00ED15DA">
        <w:rPr>
          <w:rFonts w:hint="eastAsia"/>
        </w:rPr>
        <w:t>出可以拒绝的效应</w:t>
      </w:r>
      <w:r>
        <w:t>。类似地，绘制灵敏度曲线，</w:t>
      </w:r>
      <w:r w:rsidR="00680E0C">
        <w:rPr>
          <w:rFonts w:hint="eastAsia"/>
        </w:rPr>
        <w:t>估计研究检验力适</w:t>
      </w:r>
      <w:r w:rsidR="00931188">
        <w:rPr>
          <w:rFonts w:hint="eastAsia"/>
        </w:rPr>
        <w:t>中</w:t>
      </w:r>
      <w:r w:rsidR="00680E0C">
        <w:rPr>
          <w:rFonts w:hint="eastAsia"/>
        </w:rPr>
        <w:t>的效应量范围</w:t>
      </w:r>
      <w:r w:rsidR="00931188">
        <w:rPr>
          <w:rFonts w:hint="eastAsia"/>
        </w:rPr>
        <w:t>，</w:t>
      </w:r>
      <w:r>
        <w:t>以及检验力</w:t>
      </w:r>
      <w:r w:rsidR="00680E0C">
        <w:rPr>
          <w:rFonts w:hint="eastAsia"/>
        </w:rPr>
        <w:t>较低时</w:t>
      </w:r>
      <w:r>
        <w:t>的效应</w:t>
      </w:r>
      <w:r w:rsidR="00680E0C">
        <w:rPr>
          <w:rFonts w:hint="eastAsia"/>
        </w:rPr>
        <w:t>量</w:t>
      </w:r>
      <w:r>
        <w:t>范围，这些方法都</w:t>
      </w:r>
      <w:r w:rsidR="008F63DB">
        <w:rPr>
          <w:rFonts w:hint="eastAsia"/>
        </w:rPr>
        <w:t>有助于确定样本量</w:t>
      </w:r>
      <w:r>
        <w:t>。</w:t>
      </w:r>
      <w:r w:rsidR="00053AEE">
        <w:rPr>
          <w:rFonts w:hint="eastAsia"/>
        </w:rPr>
        <w:t>最后，在一些情况下，考虑在某个特定研究领域</w:t>
      </w:r>
      <w:r w:rsidR="00E53A66">
        <w:rPr>
          <w:rFonts w:hint="eastAsia"/>
        </w:rPr>
        <w:t>中可能出现</w:t>
      </w:r>
      <w:r w:rsidR="00053AEE">
        <w:rPr>
          <w:rFonts w:hint="eastAsia"/>
        </w:rPr>
        <w:t>的效应量范围同样有助于确定样本量</w:t>
      </w:r>
      <w:r w:rsidR="00E53A66">
        <w:rPr>
          <w:rFonts w:hint="eastAsia"/>
        </w:rPr>
        <w:t>。</w:t>
      </w:r>
    </w:p>
    <w:p w14:paraId="4C653592" w14:textId="4609838F" w:rsidR="00F6683B" w:rsidRDefault="00DC2F97" w:rsidP="00777ECA">
      <w:pPr>
        <w:pStyle w:val="2"/>
      </w:pPr>
      <w:r>
        <w:t>什么是感兴趣</w:t>
      </w:r>
      <w:r w:rsidR="004B0282">
        <w:rPr>
          <w:rFonts w:hint="eastAsia"/>
        </w:rPr>
        <w:t>的最小</w:t>
      </w:r>
      <w:r>
        <w:t>效应量？</w:t>
      </w:r>
    </w:p>
    <w:p w14:paraId="61C50564" w14:textId="1310DD55" w:rsidR="00F6683B" w:rsidRDefault="00931188" w:rsidP="00063DE5">
      <w:pPr>
        <w:ind w:firstLine="420"/>
        <w:rPr>
          <w:rFonts w:eastAsia="Times New Roman"/>
        </w:rPr>
      </w:pPr>
      <w:r>
        <w:rPr>
          <w:rFonts w:hint="eastAsia"/>
        </w:rPr>
        <w:t>强有力</w:t>
      </w:r>
      <w:r w:rsidR="009025CF">
        <w:rPr>
          <w:rFonts w:hint="eastAsia"/>
        </w:rPr>
        <w:t>的</w:t>
      </w:r>
      <w:r w:rsidR="00DC2F97">
        <w:t>样本量合理</w:t>
      </w:r>
      <w:r w:rsidR="00D341E9">
        <w:rPr>
          <w:rFonts w:hint="eastAsia"/>
        </w:rPr>
        <w:t>性依据</w:t>
      </w:r>
      <w:r>
        <w:rPr>
          <w:rFonts w:hint="eastAsia"/>
        </w:rPr>
        <w:t>是</w:t>
      </w:r>
      <w:r w:rsidR="00DC2F97">
        <w:t>基于一个明确的感兴趣</w:t>
      </w:r>
      <w:r w:rsidR="004B0282">
        <w:rPr>
          <w:rFonts w:hint="eastAsia"/>
        </w:rPr>
        <w:t>的</w:t>
      </w:r>
      <w:r w:rsidR="00DC2F97">
        <w:t>最小</w:t>
      </w:r>
      <w:r w:rsidR="004B0282">
        <w:rPr>
          <w:rFonts w:hint="eastAsia"/>
        </w:rPr>
        <w:t>效应量</w:t>
      </w:r>
      <w:r w:rsidR="00DC2F97">
        <w:t>。</w:t>
      </w:r>
      <w:r w:rsidR="00D341E9">
        <w:rPr>
          <w:rFonts w:hint="eastAsia"/>
        </w:rPr>
        <w:t>感</w:t>
      </w:r>
      <w:r w:rsidR="00DC2F97">
        <w:t>兴趣的最小效应量可以是基于理论预测的，也可以是基于</w:t>
      </w:r>
      <w:r>
        <w:rPr>
          <w:rFonts w:hint="eastAsia"/>
        </w:rPr>
        <w:t>实践</w:t>
      </w:r>
      <w:r w:rsidR="00DC2F97">
        <w:t>的。一些方法学综述</w:t>
      </w:r>
      <w:r w:rsidR="004B0282">
        <w:rPr>
          <w:rFonts w:hint="eastAsia"/>
        </w:rPr>
        <w:t>描述了在随机对照实验中如何确定</w:t>
      </w:r>
      <w:r w:rsidR="00DC2F97">
        <w:t>感兴趣的最小效应量，</w:t>
      </w:r>
      <w:r w:rsidR="00D341E9">
        <w:rPr>
          <w:rFonts w:hint="eastAsia"/>
        </w:rPr>
        <w:t>详见</w:t>
      </w:r>
      <w:r w:rsidR="00DC2F97">
        <w:rPr>
          <w:rFonts w:eastAsia="Times New Roman"/>
        </w:rPr>
        <w:t>Cook et al. (2014) and Keefe et al. (2013)</w:t>
      </w:r>
      <w:r w:rsidR="00DC2F97">
        <w:t>。也有一些综述采用了不同的方法来确定感兴趣的最小效应量，</w:t>
      </w:r>
      <w:r w:rsidR="00D341E9">
        <w:rPr>
          <w:rFonts w:hint="eastAsia"/>
        </w:rPr>
        <w:t>比如</w:t>
      </w:r>
      <w:r w:rsidR="00DC2F97">
        <w:rPr>
          <w:rFonts w:eastAsia="Times New Roman"/>
        </w:rPr>
        <w:t>King (2011) and Copay, Subach, Glassman, Polly, and Schuler (2007)</w:t>
      </w:r>
      <w:r w:rsidR="00DC2F97">
        <w:t>。</w:t>
      </w:r>
      <w:r w:rsidR="00D341E9">
        <w:rPr>
          <w:rFonts w:hint="eastAsia"/>
        </w:rPr>
        <w:lastRenderedPageBreak/>
        <w:t>更多的</w:t>
      </w:r>
      <w:r w:rsidR="00DC2F97">
        <w:t>针对心理学研究的讨论，请见</w:t>
      </w:r>
      <w:proofErr w:type="spellStart"/>
      <w:r w:rsidR="00DC2F97">
        <w:rPr>
          <w:rFonts w:eastAsia="Times New Roman"/>
        </w:rPr>
        <w:t>Lakens</w:t>
      </w:r>
      <w:proofErr w:type="spellEnd"/>
      <w:r w:rsidR="00DC2F97">
        <w:rPr>
          <w:rFonts w:eastAsia="Times New Roman"/>
        </w:rPr>
        <w:t xml:space="preserve"> et al. (2018).</w:t>
      </w:r>
    </w:p>
    <w:p w14:paraId="5E6CC7FC" w14:textId="1CBB599A" w:rsidR="00F6683B" w:rsidRDefault="00DC2F97" w:rsidP="00063DE5">
      <w:pPr>
        <w:ind w:firstLine="420"/>
      </w:pPr>
      <w:r>
        <w:t>当理论不太完备或研究问题远离实际应用时，</w:t>
      </w:r>
      <w:r w:rsidR="005F7D8B">
        <w:rPr>
          <w:rFonts w:hint="eastAsia"/>
        </w:rPr>
        <w:t>确定</w:t>
      </w:r>
      <w:r>
        <w:t>感兴趣的最小效应量</w:t>
      </w:r>
      <w:r w:rsidR="007A33B5">
        <w:rPr>
          <w:rFonts w:hint="eastAsia"/>
        </w:rPr>
        <w:t>就</w:t>
      </w:r>
      <w:r>
        <w:t>很有挑战性，但</w:t>
      </w:r>
      <w:r w:rsidR="008B04F7">
        <w:rPr>
          <w:rFonts w:hint="eastAsia"/>
        </w:rPr>
        <w:t>此时</w:t>
      </w:r>
      <w:r>
        <w:t>仍然</w:t>
      </w:r>
      <w:r w:rsidR="008B04F7">
        <w:rPr>
          <w:rFonts w:hint="eastAsia"/>
        </w:rPr>
        <w:t>需要</w:t>
      </w:r>
      <w:r>
        <w:t>思考哪些效应</w:t>
      </w:r>
      <w:r w:rsidR="008B04F7">
        <w:rPr>
          <w:rFonts w:hint="eastAsia"/>
        </w:rPr>
        <w:t>小到</w:t>
      </w:r>
      <w:r w:rsidR="007A33B5">
        <w:rPr>
          <w:rFonts w:hint="eastAsia"/>
        </w:rPr>
        <w:t>可以忽略不计</w:t>
      </w:r>
      <w:r>
        <w:t>。</w:t>
      </w:r>
      <w:r w:rsidR="00645446">
        <w:rPr>
          <w:rFonts w:hint="eastAsia"/>
        </w:rPr>
        <w:t>接下来</w:t>
      </w:r>
      <w:r>
        <w:t>，第一步是与你的同行讨论在特定的研究</w:t>
      </w:r>
      <w:r w:rsidR="00D341E9">
        <w:rPr>
          <w:rFonts w:hint="eastAsia"/>
        </w:rPr>
        <w:t>方向</w:t>
      </w:r>
      <w:r>
        <w:t>下，哪些效应量是有意义的。</w:t>
      </w:r>
      <w:r w:rsidR="005F1D31">
        <w:rPr>
          <w:rFonts w:hint="eastAsia"/>
        </w:rPr>
        <w:t>对于效应量是否足够大，研究者们可能会有不同的看法</w:t>
      </w:r>
      <w:r w:rsidR="005F1D31" w:rsidDel="005F1D31">
        <w:t xml:space="preserve"> </w:t>
      </w:r>
      <w:r>
        <w:rPr>
          <w:rFonts w:eastAsia="Times New Roman"/>
        </w:rPr>
        <w:t>(Murphy et al., 2014)</w:t>
      </w:r>
      <w:r>
        <w:t>。</w:t>
      </w:r>
      <w:r w:rsidR="00B03468">
        <w:rPr>
          <w:rFonts w:hint="eastAsia"/>
        </w:rPr>
        <w:t>因为</w:t>
      </w:r>
      <w:r w:rsidR="002273F5">
        <w:rPr>
          <w:rFonts w:hint="eastAsia"/>
        </w:rPr>
        <w:t>每个学者认为值得研究的问题不同</w:t>
      </w:r>
      <w:r>
        <w:t>，每个</w:t>
      </w:r>
      <w:r w:rsidR="00D341E9">
        <w:rPr>
          <w:rFonts w:hint="eastAsia"/>
        </w:rPr>
        <w:t>学者</w:t>
      </w:r>
      <w:r w:rsidR="002273F5">
        <w:rPr>
          <w:rFonts w:hint="eastAsia"/>
        </w:rPr>
        <w:t>对效应量是否足够大的看法也不同</w:t>
      </w:r>
      <w:r>
        <w:t>，不同</w:t>
      </w:r>
      <w:r w:rsidR="002273F5">
        <w:rPr>
          <w:rFonts w:hint="eastAsia"/>
        </w:rPr>
        <w:t>领域的</w:t>
      </w:r>
      <w:r w:rsidR="002B5564">
        <w:rPr>
          <w:rFonts w:hint="eastAsia"/>
        </w:rPr>
        <w:t>利益相关</w:t>
      </w:r>
      <w:r>
        <w:t>者</w:t>
      </w:r>
      <w:r w:rsidR="002273F5">
        <w:rPr>
          <w:rFonts w:hint="eastAsia"/>
        </w:rPr>
        <w:t>认为有意义的效应量</w:t>
      </w:r>
      <w:r w:rsidR="002B5564">
        <w:rPr>
          <w:rFonts w:hint="eastAsia"/>
        </w:rPr>
        <w:t>也</w:t>
      </w:r>
      <w:r w:rsidR="002273F5">
        <w:rPr>
          <w:rFonts w:hint="eastAsia"/>
        </w:rPr>
        <w:t>有所不同</w:t>
      </w:r>
      <w:r w:rsidR="002273F5" w:rsidDel="002273F5">
        <w:t xml:space="preserve"> </w:t>
      </w:r>
      <w:r>
        <w:rPr>
          <w:rFonts w:eastAsia="Times New Roman"/>
        </w:rPr>
        <w:t>(Kelley &amp; Preacher, 2012)</w:t>
      </w:r>
      <w:r>
        <w:t>。</w:t>
      </w:r>
    </w:p>
    <w:p w14:paraId="0E40F5A7" w14:textId="3EABEE5A" w:rsidR="00F6683B" w:rsidRDefault="00DC2F97" w:rsidP="00063DE5">
      <w:pPr>
        <w:ind w:firstLine="420"/>
      </w:pPr>
      <w:r>
        <w:t>尽管具有挑战性，但</w:t>
      </w:r>
      <w:r w:rsidR="003B08D3">
        <w:rPr>
          <w:rFonts w:hint="eastAsia"/>
        </w:rPr>
        <w:t>确定</w:t>
      </w:r>
      <w:r w:rsidR="00D341E9">
        <w:rPr>
          <w:rFonts w:hint="eastAsia"/>
        </w:rPr>
        <w:t>感兴趣</w:t>
      </w:r>
      <w:r>
        <w:t>的最小效应量非常</w:t>
      </w:r>
      <w:r w:rsidR="00D341E9">
        <w:rPr>
          <w:rFonts w:hint="eastAsia"/>
        </w:rPr>
        <w:t>有益</w:t>
      </w:r>
      <w:r>
        <w:t>。效应量的分布通常是不确定的（事实上，</w:t>
      </w:r>
      <w:r w:rsidR="006A469E">
        <w:rPr>
          <w:rFonts w:hint="eastAsia"/>
        </w:rPr>
        <w:t>估计</w:t>
      </w:r>
      <w:r>
        <w:t>最小效应量通常是研究的目标之一），因此，当</w:t>
      </w:r>
      <w:r w:rsidR="00914FD7">
        <w:rPr>
          <w:rFonts w:hint="eastAsia"/>
        </w:rPr>
        <w:t>按照</w:t>
      </w:r>
      <w:r>
        <w:t>预期效应量</w:t>
      </w:r>
      <w:r w:rsidR="00914FD7">
        <w:rPr>
          <w:rFonts w:hint="eastAsia"/>
        </w:rPr>
        <w:t>进行研究</w:t>
      </w:r>
      <w:r w:rsidR="00084C52">
        <w:rPr>
          <w:rFonts w:hint="eastAsia"/>
        </w:rPr>
        <w:t>时</w:t>
      </w:r>
      <w:r>
        <w:t>，</w:t>
      </w:r>
      <w:r w:rsidR="00084C52">
        <w:rPr>
          <w:rFonts w:hint="eastAsia"/>
        </w:rPr>
        <w:t>统计检验力</w:t>
      </w:r>
      <w:r>
        <w:t>是否足够高</w:t>
      </w:r>
      <w:r w:rsidR="00084C52">
        <w:rPr>
          <w:rFonts w:hint="eastAsia"/>
        </w:rPr>
        <w:t>以检验总体中</w:t>
      </w:r>
      <w:r>
        <w:t>真实效应</w:t>
      </w:r>
      <w:r w:rsidR="00084C52">
        <w:rPr>
          <w:rFonts w:hint="eastAsia"/>
        </w:rPr>
        <w:t>，</w:t>
      </w:r>
      <w:r w:rsidR="00914FD7">
        <w:rPr>
          <w:rFonts w:hint="eastAsia"/>
        </w:rPr>
        <w:t>具有</w:t>
      </w:r>
      <w:r>
        <w:t>相当大的不确定性。然而</w:t>
      </w:r>
      <w:r w:rsidR="000C24F3">
        <w:rPr>
          <w:rFonts w:hint="eastAsia"/>
        </w:rPr>
        <w:t>，</w:t>
      </w:r>
      <w:r w:rsidR="00084C52">
        <w:t>经过</w:t>
      </w:r>
      <w:r w:rsidR="002B5564">
        <w:rPr>
          <w:rFonts w:hint="eastAsia"/>
        </w:rPr>
        <w:t>斟酌</w:t>
      </w:r>
      <w:r w:rsidR="000C24F3">
        <w:rPr>
          <w:rFonts w:hint="eastAsia"/>
        </w:rPr>
        <w:t>将</w:t>
      </w:r>
      <w:r w:rsidR="00084C52">
        <w:rPr>
          <w:rFonts w:hint="eastAsia"/>
        </w:rPr>
        <w:t>感兴趣</w:t>
      </w:r>
      <w:r>
        <w:t>的最小效应量确定</w:t>
      </w:r>
      <w:r w:rsidR="000C24F3">
        <w:rPr>
          <w:rFonts w:hint="eastAsia"/>
        </w:rPr>
        <w:t>后</w:t>
      </w:r>
      <w:r>
        <w:t>，那么就有可能设计</w:t>
      </w:r>
      <w:r w:rsidR="000C24F3">
        <w:rPr>
          <w:rFonts w:hint="eastAsia"/>
        </w:rPr>
        <w:t>出</w:t>
      </w:r>
      <w:r>
        <w:t>一个具有足够统计检验力的研究（根据推</w:t>
      </w:r>
      <w:r w:rsidR="002B5564">
        <w:rPr>
          <w:rFonts w:hint="eastAsia"/>
        </w:rPr>
        <w:t>断</w:t>
      </w:r>
      <w:r>
        <w:t>目标，依据</w:t>
      </w:r>
      <w:r w:rsidR="00084C52">
        <w:rPr>
          <w:rFonts w:hint="eastAsia"/>
        </w:rPr>
        <w:t>既定的</w:t>
      </w:r>
      <w:r>
        <w:t>错误率来</w:t>
      </w:r>
      <w:bookmarkStart w:id="77" w:name="_Hlk140006970"/>
      <w:r w:rsidR="00084C52" w:rsidRPr="00A93099">
        <w:rPr>
          <w:rFonts w:hint="eastAsia"/>
        </w:rPr>
        <w:t>接受</w:t>
      </w:r>
      <w:r w:rsidR="00B03566" w:rsidRPr="00A93099">
        <w:rPr>
          <w:rFonts w:hint="eastAsia"/>
        </w:rPr>
        <w:t>（</w:t>
      </w:r>
      <w:r w:rsidR="00B03566" w:rsidRPr="00A93099">
        <w:t>detect</w:t>
      </w:r>
      <w:r w:rsidR="00B03566" w:rsidRPr="00A93099">
        <w:rPr>
          <w:rFonts w:hint="eastAsia"/>
        </w:rPr>
        <w:t>）</w:t>
      </w:r>
      <w:bookmarkEnd w:id="77"/>
      <w:r>
        <w:t>或拒绝</w:t>
      </w:r>
      <w:r w:rsidR="00084C52">
        <w:rPr>
          <w:rFonts w:hint="eastAsia"/>
        </w:rPr>
        <w:t>感兴趣</w:t>
      </w:r>
      <w:r>
        <w:t>的最小效应量）。</w:t>
      </w:r>
      <w:r w:rsidR="00084C52">
        <w:rPr>
          <w:rFonts w:hint="eastAsia"/>
        </w:rPr>
        <w:t>感兴趣</w:t>
      </w:r>
      <w:r>
        <w:t>的最小效应</w:t>
      </w:r>
      <w:r w:rsidR="00084C52">
        <w:rPr>
          <w:rFonts w:hint="eastAsia"/>
        </w:rPr>
        <w:t>量</w:t>
      </w:r>
      <w:r>
        <w:t>可能是主观的</w:t>
      </w:r>
      <w:r>
        <w:rPr>
          <w:rFonts w:eastAsia="Times New Roman"/>
        </w:rPr>
        <w:t xml:space="preserve"> </w:t>
      </w:r>
      <w:r>
        <w:t>（如，一位研究者</w:t>
      </w:r>
      <w:r w:rsidR="008F7E5E">
        <w:rPr>
          <w:rFonts w:hint="eastAsia"/>
        </w:rPr>
        <w:t>认为</w:t>
      </w:r>
      <w:r>
        <w:t>效</w:t>
      </w:r>
      <w:r w:rsidR="00B03566">
        <w:rPr>
          <w:rFonts w:hint="eastAsia"/>
        </w:rPr>
        <w:t>应</w:t>
      </w:r>
      <w:r>
        <w:t>量小于</w:t>
      </w:r>
      <w:r>
        <w:rPr>
          <w:rFonts w:eastAsia="Times New Roman"/>
          <w:i/>
          <w:iCs/>
        </w:rPr>
        <w:t>d</w:t>
      </w:r>
      <w:r>
        <w:rPr>
          <w:rFonts w:eastAsia="Times New Roman"/>
        </w:rPr>
        <w:t xml:space="preserve"> = 0.3</w:t>
      </w:r>
      <w:r>
        <w:t>是有意义的，而另一个研究</w:t>
      </w:r>
      <w:r w:rsidR="00B03566">
        <w:rPr>
          <w:rFonts w:hint="eastAsia"/>
        </w:rPr>
        <w:t>者</w:t>
      </w:r>
      <w:r>
        <w:t>可能对效应量大于</w:t>
      </w:r>
      <w:r>
        <w:rPr>
          <w:rFonts w:eastAsia="Times New Roman"/>
          <w:i/>
          <w:iCs/>
        </w:rPr>
        <w:t>d</w:t>
      </w:r>
      <w:r>
        <w:rPr>
          <w:rFonts w:eastAsia="Times New Roman"/>
        </w:rPr>
        <w:t xml:space="preserve"> = 0.1</w:t>
      </w:r>
      <w:r>
        <w:t>感兴趣），同时，确定感兴趣的最小效应</w:t>
      </w:r>
      <w:r w:rsidR="00B570FB">
        <w:rPr>
          <w:rFonts w:hint="eastAsia"/>
        </w:rPr>
        <w:t>所需要</w:t>
      </w:r>
      <w:r>
        <w:t>的参数也是不确定的（例如，</w:t>
      </w:r>
      <w:r w:rsidR="00B03566">
        <w:rPr>
          <w:rFonts w:hint="eastAsia"/>
        </w:rPr>
        <w:t>进行</w:t>
      </w:r>
      <w:r>
        <w:t>成本</w:t>
      </w:r>
      <w:r w:rsidR="00B03566">
        <w:rPr>
          <w:rFonts w:hint="eastAsia"/>
        </w:rPr>
        <w:t>-</w:t>
      </w:r>
      <w:r>
        <w:t>效益分析时）。但是，当确定了</w:t>
      </w:r>
      <w:r w:rsidR="00B03566">
        <w:rPr>
          <w:rFonts w:hint="eastAsia"/>
        </w:rPr>
        <w:t>感兴趣</w:t>
      </w:r>
      <w:r>
        <w:t>的最小效应量之后，</w:t>
      </w:r>
      <w:r w:rsidR="00B570FB">
        <w:rPr>
          <w:rFonts w:hint="eastAsia"/>
        </w:rPr>
        <w:t>研究</w:t>
      </w:r>
      <w:r>
        <w:t>可以用</w:t>
      </w:r>
      <w:r>
        <w:rPr>
          <w:rFonts w:eastAsia="Times New Roman"/>
        </w:rPr>
        <w:t>Ⅱ</w:t>
      </w:r>
      <w:r w:rsidR="00B03566">
        <w:rPr>
          <w:rFonts w:hint="eastAsia"/>
        </w:rPr>
        <w:t>类</w:t>
      </w:r>
      <w:r>
        <w:t>错误来</w:t>
      </w:r>
      <w:r w:rsidR="00B570FB" w:rsidRPr="00A93099">
        <w:rPr>
          <w:rFonts w:hint="eastAsia"/>
        </w:rPr>
        <w:t>接受（</w:t>
      </w:r>
      <w:r w:rsidR="00B570FB" w:rsidRPr="00A93099">
        <w:t>detect</w:t>
      </w:r>
      <w:r w:rsidR="00B570FB" w:rsidRPr="00A93099">
        <w:rPr>
          <w:rFonts w:hint="eastAsia"/>
        </w:rPr>
        <w:t>）</w:t>
      </w:r>
      <w:r>
        <w:t>或拒绝该</w:t>
      </w:r>
      <w:r w:rsidR="00B570FB">
        <w:rPr>
          <w:rFonts w:hint="eastAsia"/>
        </w:rPr>
        <w:t>效应量</w:t>
      </w:r>
      <w:r>
        <w:t>。因此，当研究</w:t>
      </w:r>
      <w:r w:rsidR="00D476C9">
        <w:rPr>
          <w:rFonts w:hint="eastAsia"/>
        </w:rPr>
        <w:t>者</w:t>
      </w:r>
      <w:r>
        <w:t>能够确定感兴趣的最小效应量时，通常倾向于基于</w:t>
      </w:r>
      <w:r w:rsidR="00D476C9">
        <w:rPr>
          <w:rFonts w:hint="eastAsia"/>
        </w:rPr>
        <w:t>感兴趣</w:t>
      </w:r>
      <w:r>
        <w:t>的最小效应量</w:t>
      </w:r>
      <w:r w:rsidR="00CA2B95">
        <w:rPr>
          <w:rFonts w:hint="eastAsia"/>
        </w:rPr>
        <w:t>来</w:t>
      </w:r>
      <w:r w:rsidR="00D476C9">
        <w:rPr>
          <w:rFonts w:hint="eastAsia"/>
        </w:rPr>
        <w:t>做先验</w:t>
      </w:r>
      <w:r>
        <w:t>检验力</w:t>
      </w:r>
      <w:r w:rsidR="00D476C9">
        <w:rPr>
          <w:rFonts w:hint="eastAsia"/>
        </w:rPr>
        <w:t>分析</w:t>
      </w:r>
      <w:r>
        <w:rPr>
          <w:rFonts w:eastAsia="Times New Roman"/>
        </w:rPr>
        <w:t xml:space="preserve"> (Aberson, 2019; Albers &amp; </w:t>
      </w:r>
      <w:proofErr w:type="spellStart"/>
      <w:r>
        <w:rPr>
          <w:rFonts w:eastAsia="Times New Roman"/>
        </w:rPr>
        <w:t>Lakens</w:t>
      </w:r>
      <w:proofErr w:type="spellEnd"/>
      <w:r>
        <w:rPr>
          <w:rFonts w:eastAsia="Times New Roman"/>
        </w:rPr>
        <w:t xml:space="preserve">, 2018; Brown, 1983; Cascio &amp; </w:t>
      </w:r>
      <w:proofErr w:type="spellStart"/>
      <w:r>
        <w:rPr>
          <w:rFonts w:eastAsia="Times New Roman"/>
        </w:rPr>
        <w:t>Zedeck</w:t>
      </w:r>
      <w:proofErr w:type="spellEnd"/>
      <w:r>
        <w:rPr>
          <w:rFonts w:eastAsia="Times New Roman"/>
        </w:rPr>
        <w:t>, 1983; Dienes, 2014; Lenth, 2001)</w:t>
      </w:r>
      <w:r>
        <w:t>。</w:t>
      </w:r>
    </w:p>
    <w:p w14:paraId="6D1CB8BE" w14:textId="64E3D3CD" w:rsidR="00F6683B" w:rsidRDefault="00DC2F97" w:rsidP="00777ECA">
      <w:pPr>
        <w:pStyle w:val="2"/>
      </w:pPr>
      <w:r w:rsidRPr="00C555E1">
        <w:rPr>
          <w:rFonts w:hint="eastAsia"/>
          <w:rPrChange w:id="78" w:author="wang xinyu" w:date="2023-09-08T11:10:00Z">
            <w:rPr>
              <w:rFonts w:hint="eastAsia"/>
              <w:highlight w:val="yellow"/>
            </w:rPr>
          </w:rPrChange>
        </w:rPr>
        <w:t>最小统计</w:t>
      </w:r>
      <w:r w:rsidR="00584111" w:rsidRPr="00C555E1">
        <w:rPr>
          <w:rFonts w:hint="eastAsia"/>
          <w:rPrChange w:id="79" w:author="wang xinyu" w:date="2023-09-08T11:10:00Z">
            <w:rPr>
              <w:rFonts w:hint="eastAsia"/>
              <w:highlight w:val="yellow"/>
            </w:rPr>
          </w:rPrChange>
        </w:rPr>
        <w:t>检验</w:t>
      </w:r>
      <w:r w:rsidRPr="00C555E1">
        <w:rPr>
          <w:rFonts w:hint="eastAsia"/>
          <w:rPrChange w:id="80" w:author="wang xinyu" w:date="2023-09-08T11:10:00Z">
            <w:rPr>
              <w:rFonts w:hint="eastAsia"/>
              <w:highlight w:val="yellow"/>
            </w:rPr>
          </w:rPrChange>
        </w:rPr>
        <w:t>效应</w:t>
      </w:r>
      <w:r w:rsidR="00CA1BB9" w:rsidRPr="00C555E1">
        <w:rPr>
          <w:rFonts w:hint="eastAsia"/>
          <w:rPrChange w:id="81" w:author="wang xinyu" w:date="2023-09-08T11:10:00Z">
            <w:rPr>
              <w:rFonts w:hint="eastAsia"/>
              <w:highlight w:val="yellow"/>
            </w:rPr>
          </w:rPrChange>
        </w:rPr>
        <w:t>（统计显著的最小效应量）</w:t>
      </w:r>
    </w:p>
    <w:p w14:paraId="01E85041" w14:textId="562B0456" w:rsidR="00F6683B" w:rsidRDefault="00CA1BB9" w:rsidP="00063DE5">
      <w:pPr>
        <w:ind w:firstLine="420"/>
        <w:rPr>
          <w:rFonts w:ascii="微软雅黑" w:eastAsia="微软雅黑" w:hAnsi="微软雅黑"/>
          <w:color w:val="333333"/>
          <w:sz w:val="22"/>
        </w:rPr>
      </w:pPr>
      <w:r>
        <w:rPr>
          <w:rFonts w:hint="eastAsia"/>
        </w:rPr>
        <w:t>统计显著的最小效应量</w:t>
      </w:r>
      <w:r w:rsidR="00DC2F97">
        <w:t>或临界效应量，提供了关于</w:t>
      </w:r>
      <w:r w:rsidR="00261EFE">
        <w:rPr>
          <w:rFonts w:hint="eastAsia"/>
        </w:rPr>
        <w:t>最小</w:t>
      </w:r>
      <w:r w:rsidR="00DC2F97">
        <w:t>效应量的信息，如果可以</w:t>
      </w:r>
      <w:r w:rsidR="00A414EE">
        <w:rPr>
          <w:rFonts w:hint="eastAsia"/>
        </w:rPr>
        <w:t>得</w:t>
      </w:r>
      <w:r w:rsidR="00DC2F97">
        <w:t>到这个效应，那么在给定的</w:t>
      </w:r>
      <w:r>
        <w:rPr>
          <w:rFonts w:asciiTheme="minorEastAsia" w:hAnsiTheme="minorEastAsia" w:hint="eastAsia"/>
        </w:rPr>
        <w:t>α</w:t>
      </w:r>
      <w:r w:rsidR="00DC2F97">
        <w:t>水平和样本量下，这个效应将</w:t>
      </w:r>
      <w:r>
        <w:rPr>
          <w:rFonts w:hint="eastAsia"/>
        </w:rPr>
        <w:t>在</w:t>
      </w:r>
      <w:r w:rsidR="00DC2F97">
        <w:t>统计学</w:t>
      </w:r>
      <w:r>
        <w:rPr>
          <w:rFonts w:hint="eastAsia"/>
        </w:rPr>
        <w:t>上是显著的</w:t>
      </w:r>
      <w:r w:rsidR="00DC2F97">
        <w:t>（</w:t>
      </w:r>
      <w:r w:rsidR="00DC2F97">
        <w:rPr>
          <w:rFonts w:eastAsia="Times New Roman"/>
        </w:rPr>
        <w:t>Cook et al., 2014</w:t>
      </w:r>
      <w:r w:rsidR="00DC2F97">
        <w:t>）。对于任何临界</w:t>
      </w:r>
      <w:r w:rsidR="00DC2F97">
        <w:rPr>
          <w:rFonts w:eastAsia="Times New Roman"/>
          <w:i/>
          <w:iCs/>
        </w:rPr>
        <w:t>t</w:t>
      </w:r>
      <w:r w:rsidR="00DC2F97">
        <w:t>值（例如，对于</w:t>
      </w:r>
      <w:r w:rsidR="00DC2F97">
        <w:rPr>
          <w:rFonts w:eastAsia="Times New Roman"/>
          <w:i/>
          <w:iCs/>
        </w:rPr>
        <w:t>t</w:t>
      </w:r>
      <w:r w:rsidR="00DC2F97">
        <w:rPr>
          <w:rFonts w:eastAsia="Times New Roman"/>
        </w:rPr>
        <w:t xml:space="preserve"> = 1.96</w:t>
      </w:r>
      <w:r w:rsidR="00DC2F97">
        <w:t>，</w:t>
      </w:r>
      <w:r w:rsidR="00DC2F97">
        <w:rPr>
          <w:rFonts w:eastAsia="Times New Roman"/>
          <w:i/>
          <w:iCs/>
        </w:rPr>
        <w:t>α</w:t>
      </w:r>
      <w:r w:rsidR="00DC2F97">
        <w:rPr>
          <w:rFonts w:eastAsia="Times New Roman"/>
        </w:rPr>
        <w:t xml:space="preserve"> = 0.05</w:t>
      </w:r>
      <w:r w:rsidR="00DC2F97">
        <w:t>，大样本），我们可以计算临界均值差</w:t>
      </w:r>
      <w:r w:rsidR="002B5564">
        <w:rPr>
          <w:rFonts w:hint="eastAsia"/>
        </w:rPr>
        <w:t>(</w:t>
      </w:r>
      <w:r w:rsidRPr="00C555E1">
        <w:rPr>
          <w:rPrChange w:id="82" w:author="wang xinyu" w:date="2023-09-08T11:10:00Z">
            <w:rPr>
              <w:highlight w:val="yellow"/>
            </w:rPr>
          </w:rPrChange>
        </w:rPr>
        <w:t>mean difference</w:t>
      </w:r>
      <w:r w:rsidR="002B5564">
        <w:t>)</w:t>
      </w:r>
      <w:r w:rsidR="00DC2F97">
        <w:t>（</w:t>
      </w:r>
      <w:r w:rsidR="00DC2F97">
        <w:rPr>
          <w:rFonts w:eastAsia="Times New Roman"/>
        </w:rPr>
        <w:t>Phillips et al., 2001</w:t>
      </w:r>
      <w:r w:rsidR="00DC2F97">
        <w:t>），或临界标准效应量。对于双侧</w:t>
      </w:r>
      <w:r w:rsidR="00B33A5F">
        <w:rPr>
          <w:rFonts w:hint="eastAsia"/>
        </w:rPr>
        <w:t>的独立样本</w:t>
      </w:r>
      <w:r w:rsidR="00DC2F97">
        <w:rPr>
          <w:rFonts w:eastAsia="Times New Roman"/>
        </w:rPr>
        <w:t>t</w:t>
      </w:r>
      <w:r w:rsidR="00DC2F97">
        <w:t>检验，临界均值差为：</w:t>
      </w:r>
    </w:p>
    <w:p w14:paraId="485B9193" w14:textId="77777777" w:rsidR="00F6683B" w:rsidRDefault="00DC2F97" w:rsidP="00063DE5">
      <w:pPr>
        <w:ind w:firstLine="420"/>
      </w:pPr>
      <w:r>
        <w:rPr>
          <w:noProof/>
        </w:rPr>
        <w:drawing>
          <wp:inline distT="0" distB="0" distL="0" distR="0" wp14:anchorId="0F112C10" wp14:editId="20D42CF8">
            <wp:extent cx="1657350" cy="647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stretch>
                      <a:fillRect/>
                    </a:stretch>
                  </pic:blipFill>
                  <pic:spPr>
                    <a:xfrm>
                      <a:off x="0" y="0"/>
                      <a:ext cx="1657350" cy="647700"/>
                    </a:xfrm>
                    <a:prstGeom prst="rect">
                      <a:avLst/>
                    </a:prstGeom>
                  </pic:spPr>
                </pic:pic>
              </a:graphicData>
            </a:graphic>
          </wp:inline>
        </w:drawing>
      </w:r>
    </w:p>
    <w:p w14:paraId="7BEC8493" w14:textId="1AE084FD" w:rsidR="00F6683B" w:rsidRDefault="00DC2F97" w:rsidP="00063DE5">
      <w:pPr>
        <w:ind w:firstLine="420"/>
        <w:rPr>
          <w:rFonts w:ascii="微软雅黑" w:eastAsia="微软雅黑" w:hAnsi="微软雅黑"/>
          <w:color w:val="333333"/>
          <w:sz w:val="22"/>
        </w:rPr>
      </w:pPr>
      <w:r>
        <w:t>临界标准效应量为：</w:t>
      </w:r>
    </w:p>
    <w:p w14:paraId="3BA6F9E2" w14:textId="77777777" w:rsidR="00F6683B" w:rsidRDefault="00DC2F97" w:rsidP="00063DE5">
      <w:pPr>
        <w:ind w:firstLine="440"/>
        <w:rPr>
          <w:rFonts w:ascii="微软雅黑" w:eastAsia="微软雅黑" w:hAnsi="微软雅黑"/>
          <w:color w:val="333333"/>
          <w:sz w:val="22"/>
        </w:rPr>
      </w:pPr>
      <w:r>
        <w:rPr>
          <w:rFonts w:ascii="微软雅黑" w:eastAsia="微软雅黑" w:hAnsi="微软雅黑"/>
          <w:noProof/>
          <w:color w:val="333333"/>
          <w:sz w:val="22"/>
        </w:rPr>
        <w:drawing>
          <wp:inline distT="0" distB="0" distL="0" distR="0" wp14:anchorId="06CDE0B1" wp14:editId="23319B6D">
            <wp:extent cx="1504950" cy="64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a:stretch>
                      <a:fillRect/>
                    </a:stretch>
                  </pic:blipFill>
                  <pic:spPr>
                    <a:xfrm>
                      <a:off x="0" y="0"/>
                      <a:ext cx="1504950" cy="647700"/>
                    </a:xfrm>
                    <a:prstGeom prst="rect">
                      <a:avLst/>
                    </a:prstGeom>
                  </pic:spPr>
                </pic:pic>
              </a:graphicData>
            </a:graphic>
          </wp:inline>
        </w:drawing>
      </w:r>
    </w:p>
    <w:p w14:paraId="0FCD1DF5" w14:textId="5633BC89" w:rsidR="00F6683B" w:rsidRDefault="00DC2F97" w:rsidP="00063DE5">
      <w:pPr>
        <w:ind w:firstLine="420"/>
        <w:rPr>
          <w:rFonts w:ascii="微软雅黑" w:eastAsia="微软雅黑" w:hAnsi="微软雅黑"/>
          <w:color w:val="333333"/>
          <w:sz w:val="22"/>
        </w:rPr>
      </w:pPr>
      <w:r>
        <w:t>在图</w:t>
      </w:r>
      <w:r w:rsidR="00CA1BB9">
        <w:rPr>
          <w:rFonts w:eastAsia="Times New Roman"/>
        </w:rPr>
        <w:t>4</w:t>
      </w:r>
      <w:r>
        <w:t>中，展示了当真实效应量为</w:t>
      </w:r>
      <w:r>
        <w:rPr>
          <w:rFonts w:eastAsia="Times New Roman"/>
          <w:i/>
          <w:iCs/>
        </w:rPr>
        <w:t>d</w:t>
      </w:r>
      <w:r>
        <w:rPr>
          <w:rFonts w:eastAsia="Times New Roman"/>
        </w:rPr>
        <w:t xml:space="preserve"> = 0</w:t>
      </w:r>
      <w:r>
        <w:t>或</w:t>
      </w:r>
      <w:r>
        <w:rPr>
          <w:rFonts w:eastAsia="Times New Roman"/>
          <w:i/>
          <w:iCs/>
        </w:rPr>
        <w:t>d</w:t>
      </w:r>
      <w:r>
        <w:rPr>
          <w:rFonts w:eastAsia="Times New Roman"/>
        </w:rPr>
        <w:t xml:space="preserve"> = 0.5</w:t>
      </w:r>
      <w:r>
        <w:t>时，每组</w:t>
      </w:r>
      <w:r>
        <w:rPr>
          <w:rFonts w:eastAsia="Times New Roman"/>
        </w:rPr>
        <w:t>15</w:t>
      </w:r>
      <w:r>
        <w:t>名</w:t>
      </w:r>
      <w:r w:rsidR="006964ED">
        <w:rPr>
          <w:rFonts w:hint="eastAsia"/>
        </w:rPr>
        <w:t>被试</w:t>
      </w:r>
      <w:r>
        <w:t>的</w:t>
      </w:r>
      <w:r>
        <w:rPr>
          <w:rFonts w:eastAsia="Times New Roman"/>
        </w:rPr>
        <w:t xml:space="preserve">Cohen's </w:t>
      </w:r>
      <w:r>
        <w:rPr>
          <w:rFonts w:eastAsia="Times New Roman"/>
          <w:i/>
          <w:iCs/>
        </w:rPr>
        <w:t>d</w:t>
      </w:r>
      <w:r>
        <w:t>的分布。此图</w:t>
      </w:r>
      <w:r>
        <w:lastRenderedPageBreak/>
        <w:t>与图</w:t>
      </w:r>
      <w:r w:rsidR="00CA1BB9">
        <w:rPr>
          <w:rFonts w:eastAsia="Times New Roman"/>
        </w:rPr>
        <w:t>2</w:t>
      </w:r>
      <w:r>
        <w:t>类似，但是增加了</w:t>
      </w:r>
      <w:r w:rsidR="00924624">
        <w:rPr>
          <w:rFonts w:hint="eastAsia"/>
        </w:rPr>
        <w:t>对</w:t>
      </w:r>
      <w:r>
        <w:t>临界</w:t>
      </w:r>
      <w:r>
        <w:rPr>
          <w:rFonts w:eastAsia="Times New Roman"/>
          <w:i/>
          <w:iCs/>
        </w:rPr>
        <w:t>d</w:t>
      </w:r>
      <w:r w:rsidR="00924624" w:rsidRPr="00A93099">
        <w:rPr>
          <w:rFonts w:ascii="宋体" w:eastAsia="宋体" w:hAnsi="宋体" w:cs="宋体" w:hint="eastAsia"/>
        </w:rPr>
        <w:t>值</w:t>
      </w:r>
      <w:r w:rsidR="00924624">
        <w:rPr>
          <w:rFonts w:hint="eastAsia"/>
        </w:rPr>
        <w:t>的标注</w:t>
      </w:r>
      <w:r>
        <w:t>。我们发现</w:t>
      </w:r>
      <w:r w:rsidR="006964ED">
        <w:rPr>
          <w:rFonts w:hint="eastAsia"/>
        </w:rPr>
        <w:t>，在</w:t>
      </w:r>
      <w:r>
        <w:t>每组</w:t>
      </w:r>
      <w:r w:rsidR="006964ED">
        <w:rPr>
          <w:rFonts w:hint="eastAsia"/>
        </w:rPr>
        <w:t>被试如此之少的情况下</w:t>
      </w:r>
      <w:r>
        <w:t>，只有效应大于</w:t>
      </w:r>
      <w:r>
        <w:rPr>
          <w:rFonts w:eastAsia="Times New Roman"/>
          <w:i/>
          <w:iCs/>
        </w:rPr>
        <w:t xml:space="preserve">d </w:t>
      </w:r>
      <w:r>
        <w:rPr>
          <w:rFonts w:eastAsia="Times New Roman"/>
        </w:rPr>
        <w:t>= 0.75</w:t>
      </w:r>
      <w:r>
        <w:t>时才</w:t>
      </w:r>
      <w:r w:rsidR="00F43345">
        <w:rPr>
          <w:rFonts w:hint="eastAsia"/>
        </w:rPr>
        <w:t>能在</w:t>
      </w:r>
      <w:r>
        <w:t>统计学</w:t>
      </w:r>
      <w:r w:rsidR="00F43345">
        <w:rPr>
          <w:rFonts w:hint="eastAsia"/>
        </w:rPr>
        <w:t>上</w:t>
      </w:r>
      <w:r w:rsidR="001B222F">
        <w:rPr>
          <w:rFonts w:hint="eastAsia"/>
        </w:rPr>
        <w:t>显著</w:t>
      </w:r>
      <w:r>
        <w:t>。这种效应量是否</w:t>
      </w:r>
      <w:r w:rsidR="003325C5">
        <w:rPr>
          <w:rFonts w:hint="eastAsia"/>
        </w:rPr>
        <w:t>有</w:t>
      </w:r>
      <w:r w:rsidR="00425FAF">
        <w:rPr>
          <w:rFonts w:hint="eastAsia"/>
        </w:rPr>
        <w:t>意义</w:t>
      </w:r>
      <w:r>
        <w:t>，是否</w:t>
      </w:r>
      <w:r w:rsidR="002C48C4">
        <w:rPr>
          <w:rFonts w:hint="eastAsia"/>
        </w:rPr>
        <w:t>可以被</w:t>
      </w:r>
      <w:r>
        <w:t>实际</w:t>
      </w:r>
      <w:r w:rsidR="002C48C4">
        <w:rPr>
          <w:rFonts w:hint="eastAsia"/>
        </w:rPr>
        <w:t>预测</w:t>
      </w:r>
      <w:r>
        <w:t>，</w:t>
      </w:r>
      <w:r w:rsidR="002C48C4">
        <w:rPr>
          <w:rFonts w:hint="eastAsia"/>
        </w:rPr>
        <w:t>需要</w:t>
      </w:r>
      <w:r>
        <w:t>经过仔细地</w:t>
      </w:r>
      <w:r w:rsidR="001B222F">
        <w:rPr>
          <w:rFonts w:hint="eastAsia"/>
        </w:rPr>
        <w:t>考量</w:t>
      </w:r>
      <w:r>
        <w:t>和</w:t>
      </w:r>
      <w:r w:rsidR="002C48C4">
        <w:rPr>
          <w:rFonts w:hint="eastAsia"/>
        </w:rPr>
        <w:t>论证</w:t>
      </w:r>
      <w:r>
        <w:t>。</w:t>
      </w:r>
    </w:p>
    <w:p w14:paraId="0A1022CE" w14:textId="77777777" w:rsidR="006964ED" w:rsidRDefault="00DC2F97" w:rsidP="006A35E9">
      <w:pPr>
        <w:keepNext/>
        <w:snapToGrid w:val="0"/>
        <w:ind w:firstLine="480"/>
        <w:jc w:val="center"/>
      </w:pPr>
      <w:r>
        <w:rPr>
          <w:rFonts w:ascii="宋体" w:eastAsia="宋体" w:hAnsi="宋体"/>
          <w:noProof/>
          <w:color w:val="000000"/>
          <w:sz w:val="24"/>
          <w:szCs w:val="24"/>
        </w:rPr>
        <w:drawing>
          <wp:inline distT="0" distB="0" distL="0" distR="0" wp14:anchorId="4124761F" wp14:editId="2ED44EB7">
            <wp:extent cx="3600450" cy="2057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stretch>
                      <a:fillRect/>
                    </a:stretch>
                  </pic:blipFill>
                  <pic:spPr>
                    <a:xfrm>
                      <a:off x="0" y="0"/>
                      <a:ext cx="3600450" cy="2057400"/>
                    </a:xfrm>
                    <a:prstGeom prst="rect">
                      <a:avLst/>
                    </a:prstGeom>
                  </pic:spPr>
                </pic:pic>
              </a:graphicData>
            </a:graphic>
          </wp:inline>
        </w:drawing>
      </w:r>
    </w:p>
    <w:p w14:paraId="334FBBC1" w14:textId="61996580" w:rsidR="00F6683B" w:rsidRDefault="006964ED" w:rsidP="006A35E9">
      <w:pPr>
        <w:snapToGrid w:val="0"/>
        <w:spacing w:before="60" w:after="60" w:line="312" w:lineRule="auto"/>
        <w:ind w:firstLineChars="0" w:firstLine="0"/>
        <w:jc w:val="center"/>
        <w:rPr>
          <w:rFonts w:ascii="微软雅黑" w:eastAsia="微软雅黑" w:hAnsi="微软雅黑"/>
          <w:color w:val="333333"/>
          <w:sz w:val="22"/>
        </w:rPr>
      </w:pPr>
      <w:r w:rsidRPr="006A35E9">
        <w:rPr>
          <w:rFonts w:ascii="黑体" w:hAnsi="黑体" w:hint="eastAsia"/>
          <w:sz w:val="15"/>
          <w:szCs w:val="15"/>
        </w:rPr>
        <w:t>图</w:t>
      </w:r>
      <w:r w:rsidRPr="006A35E9">
        <w:rPr>
          <w:rFonts w:ascii="黑体" w:hAnsi="黑体"/>
          <w:sz w:val="15"/>
          <w:szCs w:val="15"/>
        </w:rPr>
        <w:t xml:space="preserve"> </w:t>
      </w:r>
      <w:r w:rsidRPr="006A35E9">
        <w:rPr>
          <w:rFonts w:ascii="黑体" w:hAnsi="黑体"/>
          <w:sz w:val="15"/>
          <w:szCs w:val="15"/>
        </w:rPr>
        <w:fldChar w:fldCharType="begin"/>
      </w:r>
      <w:r w:rsidRPr="006A35E9">
        <w:rPr>
          <w:rFonts w:ascii="黑体" w:hAnsi="黑体"/>
          <w:sz w:val="15"/>
          <w:szCs w:val="15"/>
        </w:rPr>
        <w:instrText xml:space="preserve"> SEQ </w:instrText>
      </w:r>
      <w:r w:rsidRPr="006A35E9">
        <w:rPr>
          <w:rFonts w:ascii="黑体" w:hAnsi="黑体" w:hint="eastAsia"/>
          <w:sz w:val="15"/>
          <w:szCs w:val="15"/>
        </w:rPr>
        <w:instrText>图</w:instrText>
      </w:r>
      <w:r w:rsidRPr="006A35E9">
        <w:rPr>
          <w:rFonts w:ascii="黑体" w:hAnsi="黑体"/>
          <w:sz w:val="15"/>
          <w:szCs w:val="15"/>
        </w:rPr>
        <w:instrText xml:space="preserve"> \* ARABIC </w:instrText>
      </w:r>
      <w:r w:rsidRPr="006A35E9">
        <w:rPr>
          <w:rFonts w:ascii="黑体" w:hAnsi="黑体"/>
          <w:sz w:val="15"/>
          <w:szCs w:val="15"/>
        </w:rPr>
        <w:fldChar w:fldCharType="separate"/>
      </w:r>
      <w:r w:rsidR="00B0632F">
        <w:rPr>
          <w:rFonts w:ascii="黑体" w:hAnsi="黑体"/>
          <w:noProof/>
          <w:sz w:val="15"/>
          <w:szCs w:val="15"/>
        </w:rPr>
        <w:t>4</w:t>
      </w:r>
      <w:r w:rsidRPr="006A35E9">
        <w:rPr>
          <w:rFonts w:ascii="黑体" w:hAnsi="黑体"/>
          <w:sz w:val="15"/>
          <w:szCs w:val="15"/>
        </w:rPr>
        <w:fldChar w:fldCharType="end"/>
      </w:r>
      <w:r w:rsidRPr="006A35E9">
        <w:rPr>
          <w:rFonts w:ascii="黑体" w:hAnsi="黑体" w:hint="eastAsia"/>
          <w:sz w:val="15"/>
          <w:szCs w:val="15"/>
        </w:rPr>
        <w:t>，</w:t>
      </w:r>
      <w:r w:rsidRPr="006A35E9">
        <w:rPr>
          <w:rFonts w:ascii="黑体" w:hAnsi="黑体"/>
          <w:bCs/>
          <w:color w:val="000000"/>
          <w:sz w:val="15"/>
          <w:szCs w:val="15"/>
        </w:rPr>
        <w:t>独立样本</w:t>
      </w:r>
      <w:r w:rsidRPr="006A35E9">
        <w:rPr>
          <w:rFonts w:ascii="黑体" w:hAnsi="黑体"/>
          <w:bCs/>
          <w:color w:val="000000"/>
          <w:sz w:val="15"/>
          <w:szCs w:val="15"/>
        </w:rPr>
        <w:t>t</w:t>
      </w:r>
      <w:r w:rsidRPr="006A35E9">
        <w:rPr>
          <w:rFonts w:ascii="黑体" w:hAnsi="黑体"/>
          <w:bCs/>
          <w:color w:val="000000"/>
          <w:sz w:val="15"/>
          <w:szCs w:val="15"/>
        </w:rPr>
        <w:t>检验的临界效应量（每组</w:t>
      </w:r>
      <w:r w:rsidRPr="006A35E9">
        <w:rPr>
          <w:rFonts w:ascii="黑体" w:hAnsi="黑体"/>
          <w:bCs/>
          <w:i/>
          <w:iCs/>
          <w:color w:val="000000"/>
          <w:sz w:val="15"/>
          <w:szCs w:val="15"/>
        </w:rPr>
        <w:t>n</w:t>
      </w:r>
      <w:r w:rsidRPr="006A35E9">
        <w:rPr>
          <w:rFonts w:ascii="黑体" w:hAnsi="黑体"/>
          <w:bCs/>
          <w:color w:val="000000"/>
          <w:sz w:val="15"/>
          <w:szCs w:val="15"/>
        </w:rPr>
        <w:t xml:space="preserve"> = 15, </w:t>
      </w:r>
      <w:r w:rsidRPr="006A35E9">
        <w:rPr>
          <w:rFonts w:ascii="黑体" w:hAnsi="黑体"/>
          <w:bCs/>
          <w:i/>
          <w:iCs/>
          <w:color w:val="000000"/>
          <w:sz w:val="15"/>
          <w:szCs w:val="15"/>
        </w:rPr>
        <w:t>α</w:t>
      </w:r>
      <w:r w:rsidRPr="006A35E9">
        <w:rPr>
          <w:rFonts w:ascii="黑体" w:hAnsi="黑体"/>
          <w:bCs/>
          <w:color w:val="000000"/>
          <w:sz w:val="15"/>
          <w:szCs w:val="15"/>
        </w:rPr>
        <w:t>= 0.05</w:t>
      </w:r>
      <w:r w:rsidRPr="006A35E9">
        <w:rPr>
          <w:rFonts w:ascii="黑体" w:hAnsi="黑体"/>
          <w:bCs/>
          <w:color w:val="000000"/>
          <w:sz w:val="15"/>
          <w:szCs w:val="15"/>
        </w:rPr>
        <w:t>）</w:t>
      </w:r>
    </w:p>
    <w:p w14:paraId="14E2B4A8" w14:textId="6E78D5C9" w:rsidR="00F6683B" w:rsidRDefault="00DC2F97" w:rsidP="00454475">
      <w:pPr>
        <w:ind w:firstLine="420"/>
        <w:rPr>
          <w:rFonts w:ascii="微软雅黑" w:eastAsia="微软雅黑" w:hAnsi="微软雅黑"/>
          <w:color w:val="333333"/>
          <w:sz w:val="22"/>
        </w:rPr>
      </w:pPr>
      <w:r>
        <w:rPr>
          <w:rFonts w:eastAsia="Times New Roman"/>
        </w:rPr>
        <w:t xml:space="preserve">G*power </w:t>
      </w:r>
      <w:r w:rsidR="001B222F">
        <w:rPr>
          <w:rFonts w:asciiTheme="minorEastAsia" w:hAnsiTheme="minorEastAsia" w:hint="eastAsia"/>
        </w:rPr>
        <w:t>在</w:t>
      </w:r>
      <w:r w:rsidR="001B222F">
        <w:t>统计检验力分析时</w:t>
      </w:r>
      <w:r>
        <w:t>提供了的</w:t>
      </w:r>
      <w:r w:rsidR="001B222F">
        <w:rPr>
          <w:rFonts w:hint="eastAsia"/>
        </w:rPr>
        <w:t>临界</w:t>
      </w:r>
      <w:r w:rsidR="00EF3257">
        <w:rPr>
          <w:rFonts w:hint="eastAsia"/>
        </w:rPr>
        <w:t>的</w:t>
      </w:r>
      <w:r w:rsidR="001B222F">
        <w:rPr>
          <w:rFonts w:hint="eastAsia"/>
        </w:rPr>
        <w:t>统计量</w:t>
      </w:r>
      <w:r>
        <w:rPr>
          <w:rFonts w:eastAsia="Times New Roman"/>
        </w:rPr>
        <w:t>(</w:t>
      </w:r>
      <w:r>
        <w:t>如</w:t>
      </w:r>
      <w:r w:rsidR="001B222F">
        <w:rPr>
          <w:rFonts w:hint="eastAsia"/>
        </w:rPr>
        <w:t>临界</w:t>
      </w:r>
      <w:r>
        <w:rPr>
          <w:rFonts w:eastAsia="Times New Roman"/>
        </w:rPr>
        <w:t>t</w:t>
      </w:r>
      <w:r>
        <w:t>值</w:t>
      </w:r>
      <w:r>
        <w:rPr>
          <w:rFonts w:eastAsia="Times New Roman"/>
        </w:rPr>
        <w:t>)</w:t>
      </w:r>
      <w:r>
        <w:t>。例如，图</w:t>
      </w:r>
      <w:r w:rsidR="001B222F">
        <w:rPr>
          <w:rFonts w:eastAsia="Times New Roman"/>
        </w:rPr>
        <w:t>5</w:t>
      </w:r>
      <w:r>
        <w:t>显示，在</w:t>
      </w:r>
      <w:r>
        <w:rPr>
          <w:rFonts w:eastAsia="Times New Roman"/>
          <w:i/>
          <w:iCs/>
        </w:rPr>
        <w:t>α</w:t>
      </w:r>
      <w:r>
        <w:rPr>
          <w:rFonts w:eastAsia="Times New Roman"/>
        </w:rPr>
        <w:t xml:space="preserve"> = 0.05, </w:t>
      </w:r>
      <w:r>
        <w:rPr>
          <w:rFonts w:eastAsia="Times New Roman"/>
          <w:i/>
          <w:iCs/>
        </w:rPr>
        <w:t>N</w:t>
      </w:r>
      <w:r>
        <w:rPr>
          <w:rFonts w:eastAsia="Times New Roman"/>
        </w:rPr>
        <w:t xml:space="preserve"> = 30</w:t>
      </w:r>
      <w:r>
        <w:t>的双侧相关</w:t>
      </w:r>
      <w:r w:rsidR="001B222F">
        <w:rPr>
          <w:rFonts w:hint="eastAsia"/>
        </w:rPr>
        <w:t>性</w:t>
      </w:r>
      <w:r>
        <w:t>检验中，只有效应大于</w:t>
      </w:r>
      <w:r>
        <w:rPr>
          <w:rFonts w:eastAsia="Times New Roman"/>
          <w:i/>
          <w:iCs/>
        </w:rPr>
        <w:t>r</w:t>
      </w:r>
      <w:r>
        <w:rPr>
          <w:rFonts w:eastAsia="Times New Roman"/>
        </w:rPr>
        <w:t xml:space="preserve"> = 0.361</w:t>
      </w:r>
      <w:r>
        <w:t>或小于</w:t>
      </w:r>
      <w:r>
        <w:rPr>
          <w:rFonts w:eastAsia="Times New Roman"/>
          <w:i/>
          <w:iCs/>
        </w:rPr>
        <w:t>r</w:t>
      </w:r>
      <w:r>
        <w:rPr>
          <w:rFonts w:eastAsia="Times New Roman"/>
        </w:rPr>
        <w:t xml:space="preserve"> = -0.361</w:t>
      </w:r>
      <w:r>
        <w:t>才</w:t>
      </w:r>
      <w:r w:rsidR="00EF3257">
        <w:rPr>
          <w:rFonts w:hint="eastAsia"/>
        </w:rPr>
        <w:t>能在</w:t>
      </w:r>
      <w:r>
        <w:t>统计学</w:t>
      </w:r>
      <w:r w:rsidR="00EF3257">
        <w:rPr>
          <w:rFonts w:hint="eastAsia"/>
        </w:rPr>
        <w:t>上</w:t>
      </w:r>
      <w:r w:rsidR="001B222F">
        <w:rPr>
          <w:rFonts w:hint="eastAsia"/>
        </w:rPr>
        <w:t>显著</w:t>
      </w:r>
      <w:r>
        <w:t>。这表明，当样本量相对较小时，</w:t>
      </w:r>
      <w:r w:rsidR="00EF3257">
        <w:rPr>
          <w:rFonts w:hint="eastAsia"/>
        </w:rPr>
        <w:t>需要</w:t>
      </w:r>
      <w:r w:rsidR="00E1511E">
        <w:rPr>
          <w:rFonts w:hint="eastAsia"/>
        </w:rPr>
        <w:t>有</w:t>
      </w:r>
      <w:r w:rsidR="00EF3257">
        <w:rPr>
          <w:rFonts w:hint="eastAsia"/>
        </w:rPr>
        <w:t>相当的大</w:t>
      </w:r>
      <w:r>
        <w:t>效应才</w:t>
      </w:r>
      <w:r w:rsidR="00EF3257">
        <w:rPr>
          <w:rFonts w:hint="eastAsia"/>
        </w:rPr>
        <w:t>能达到</w:t>
      </w:r>
      <w:r>
        <w:t>统计学</w:t>
      </w:r>
      <w:r w:rsidR="00EF3257">
        <w:rPr>
          <w:rFonts w:hint="eastAsia"/>
        </w:rPr>
        <w:t>显著</w:t>
      </w:r>
      <w:r>
        <w:t>。</w:t>
      </w:r>
    </w:p>
    <w:p w14:paraId="24B4E7F0" w14:textId="77777777" w:rsidR="001B222F" w:rsidRDefault="00DC2F97">
      <w:pPr>
        <w:pStyle w:val="5"/>
        <w:snapToGrid w:val="0"/>
        <w:ind w:firstLine="440"/>
        <w:jc w:val="center"/>
      </w:pPr>
      <w:r>
        <w:rPr>
          <w:rFonts w:ascii="微软雅黑" w:eastAsia="微软雅黑" w:hAnsi="微软雅黑"/>
          <w:noProof/>
        </w:rPr>
        <w:drawing>
          <wp:inline distT="0" distB="0" distL="0" distR="0" wp14:anchorId="21DC98F3" wp14:editId="4E1CBBD6">
            <wp:extent cx="2913340" cy="3386937"/>
            <wp:effectExtent l="0" t="0" r="190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6"/>
                    <a:stretch>
                      <a:fillRect/>
                    </a:stretch>
                  </pic:blipFill>
                  <pic:spPr>
                    <a:xfrm>
                      <a:off x="0" y="0"/>
                      <a:ext cx="2920328" cy="3395061"/>
                    </a:xfrm>
                    <a:prstGeom prst="rect">
                      <a:avLst/>
                    </a:prstGeom>
                  </pic:spPr>
                </pic:pic>
              </a:graphicData>
            </a:graphic>
          </wp:inline>
        </w:drawing>
      </w:r>
    </w:p>
    <w:p w14:paraId="583946D4" w14:textId="23C79E8B" w:rsidR="00F6683B" w:rsidRPr="006A35E9" w:rsidRDefault="001B222F" w:rsidP="006A35E9">
      <w:pPr>
        <w:pStyle w:val="ac"/>
        <w:ind w:firstLine="300"/>
        <w:jc w:val="center"/>
        <w:rPr>
          <w:rFonts w:ascii="微软雅黑" w:eastAsia="微软雅黑" w:hAnsi="微软雅黑"/>
          <w:sz w:val="15"/>
          <w:szCs w:val="15"/>
        </w:rPr>
      </w:pPr>
      <w:r w:rsidRPr="006A35E9">
        <w:rPr>
          <w:rFonts w:hint="eastAsia"/>
          <w:sz w:val="15"/>
          <w:szCs w:val="15"/>
        </w:rPr>
        <w:t>图</w:t>
      </w:r>
      <w:r w:rsidRPr="006A35E9">
        <w:rPr>
          <w:sz w:val="15"/>
          <w:szCs w:val="15"/>
        </w:rPr>
        <w:t xml:space="preserve"> </w:t>
      </w:r>
      <w:r w:rsidRPr="006A35E9">
        <w:rPr>
          <w:sz w:val="15"/>
          <w:szCs w:val="15"/>
        </w:rPr>
        <w:fldChar w:fldCharType="begin"/>
      </w:r>
      <w:r w:rsidRPr="006A35E9">
        <w:rPr>
          <w:sz w:val="15"/>
          <w:szCs w:val="15"/>
        </w:rPr>
        <w:instrText xml:space="preserve"> SEQ </w:instrText>
      </w:r>
      <w:r w:rsidRPr="006A35E9">
        <w:rPr>
          <w:rFonts w:hint="eastAsia"/>
          <w:sz w:val="15"/>
          <w:szCs w:val="15"/>
        </w:rPr>
        <w:instrText>图</w:instrText>
      </w:r>
      <w:r w:rsidRPr="006A35E9">
        <w:rPr>
          <w:sz w:val="15"/>
          <w:szCs w:val="15"/>
        </w:rPr>
        <w:instrText xml:space="preserve"> \* ARABIC </w:instrText>
      </w:r>
      <w:r w:rsidRPr="006A35E9">
        <w:rPr>
          <w:sz w:val="15"/>
          <w:szCs w:val="15"/>
        </w:rPr>
        <w:fldChar w:fldCharType="separate"/>
      </w:r>
      <w:r w:rsidR="00B0632F">
        <w:rPr>
          <w:noProof/>
          <w:sz w:val="15"/>
          <w:szCs w:val="15"/>
        </w:rPr>
        <w:t>5</w:t>
      </w:r>
      <w:r w:rsidRPr="006A35E9">
        <w:rPr>
          <w:sz w:val="15"/>
          <w:szCs w:val="15"/>
        </w:rPr>
        <w:fldChar w:fldCharType="end"/>
      </w:r>
      <w:r w:rsidRPr="006A35E9">
        <w:rPr>
          <w:rFonts w:hint="eastAsia"/>
          <w:sz w:val="15"/>
          <w:szCs w:val="15"/>
        </w:rPr>
        <w:t>，</w:t>
      </w:r>
      <w:r w:rsidRPr="006A35E9">
        <w:rPr>
          <w:sz w:val="15"/>
          <w:szCs w:val="15"/>
        </w:rPr>
        <w:t>G*power</w:t>
      </w:r>
      <w:r w:rsidRPr="005D0B76">
        <w:rPr>
          <w:rFonts w:hint="eastAsia"/>
          <w:sz w:val="15"/>
          <w:szCs w:val="15"/>
        </w:rPr>
        <w:t>中相关</w:t>
      </w:r>
      <w:r>
        <w:rPr>
          <w:rFonts w:hint="eastAsia"/>
          <w:sz w:val="15"/>
          <w:szCs w:val="15"/>
        </w:rPr>
        <w:t>性检验</w:t>
      </w:r>
      <w:r w:rsidRPr="005D0B76">
        <w:rPr>
          <w:rFonts w:hint="eastAsia"/>
          <w:sz w:val="15"/>
          <w:szCs w:val="15"/>
        </w:rPr>
        <w:t>的临界值</w:t>
      </w:r>
      <w:r w:rsidRPr="006A35E9">
        <w:rPr>
          <w:rFonts w:hint="eastAsia"/>
          <w:sz w:val="15"/>
          <w:szCs w:val="15"/>
        </w:rPr>
        <w:t>（</w:t>
      </w:r>
      <w:r w:rsidRPr="006A35E9">
        <w:rPr>
          <w:sz w:val="15"/>
          <w:szCs w:val="15"/>
        </w:rPr>
        <w:t>n =30</w:t>
      </w:r>
      <w:r w:rsidRPr="006A35E9">
        <w:rPr>
          <w:rFonts w:hint="eastAsia"/>
          <w:sz w:val="15"/>
          <w:szCs w:val="15"/>
        </w:rPr>
        <w:t>和α</w:t>
      </w:r>
      <w:r w:rsidRPr="006A35E9">
        <w:rPr>
          <w:sz w:val="15"/>
          <w:szCs w:val="15"/>
        </w:rPr>
        <w:t xml:space="preserve"> = 0.05</w:t>
      </w:r>
      <w:r w:rsidRPr="006A35E9">
        <w:rPr>
          <w:rFonts w:hint="eastAsia"/>
          <w:sz w:val="15"/>
          <w:szCs w:val="15"/>
        </w:rPr>
        <w:t>）</w:t>
      </w:r>
    </w:p>
    <w:p w14:paraId="63E4238E" w14:textId="7209ADCB" w:rsidR="00F6683B" w:rsidRDefault="00DC2F97" w:rsidP="00454475">
      <w:pPr>
        <w:ind w:firstLine="420"/>
      </w:pPr>
      <w:r>
        <w:t>重要的是要意识到，由于随机</w:t>
      </w:r>
      <w:r w:rsidR="00C2270D">
        <w:rPr>
          <w:rFonts w:hint="eastAsia"/>
        </w:rPr>
        <w:t>变异</w:t>
      </w:r>
      <w:r w:rsidR="00560F2D">
        <w:rPr>
          <w:rFonts w:hint="eastAsia"/>
        </w:rPr>
        <w:t>，</w:t>
      </w:r>
      <w:r>
        <w:t>每个研究都有概率产生大于临界效应量的效应，</w:t>
      </w:r>
      <w:r w:rsidR="00C2270D">
        <w:rPr>
          <w:rFonts w:hint="eastAsia"/>
        </w:rPr>
        <w:t>而</w:t>
      </w:r>
      <w:r>
        <w:t>真实的效应量</w:t>
      </w:r>
      <w:r w:rsidR="00C2270D">
        <w:rPr>
          <w:rFonts w:hint="eastAsia"/>
        </w:rPr>
        <w:t>很</w:t>
      </w:r>
      <w:r>
        <w:t>小</w:t>
      </w:r>
      <w:r>
        <w:rPr>
          <w:rFonts w:eastAsia="Times New Roman"/>
        </w:rPr>
        <w:t xml:space="preserve"> (</w:t>
      </w:r>
      <w:r>
        <w:t>当真正的效应</w:t>
      </w:r>
      <w:r w:rsidR="00C2270D">
        <w:rPr>
          <w:rFonts w:hint="eastAsia"/>
        </w:rPr>
        <w:t>量</w:t>
      </w:r>
      <w:r>
        <w:t>为</w:t>
      </w:r>
      <w:r>
        <w:rPr>
          <w:rFonts w:eastAsia="Times New Roman"/>
        </w:rPr>
        <w:t>0</w:t>
      </w:r>
      <w:r>
        <w:t>时，每个</w:t>
      </w:r>
      <w:r w:rsidR="00C2270D">
        <w:rPr>
          <w:rFonts w:hint="eastAsia"/>
        </w:rPr>
        <w:t>统计</w:t>
      </w:r>
      <w:r>
        <w:t>显著</w:t>
      </w:r>
      <w:r w:rsidR="00C2270D">
        <w:rPr>
          <w:rFonts w:hint="eastAsia"/>
        </w:rPr>
        <w:t>的</w:t>
      </w:r>
      <w:r>
        <w:t>效应都是一个</w:t>
      </w:r>
      <w:r>
        <w:rPr>
          <w:rFonts w:eastAsia="Times New Roman"/>
        </w:rPr>
        <w:t>I</w:t>
      </w:r>
      <w:r>
        <w:t>类错误</w:t>
      </w:r>
      <w:r>
        <w:rPr>
          <w:rFonts w:eastAsia="Times New Roman"/>
        </w:rPr>
        <w:t>)</w:t>
      </w:r>
      <w:r>
        <w:t>。计算</w:t>
      </w:r>
      <w:r w:rsidR="00560F2D" w:rsidRPr="000E2ED9">
        <w:rPr>
          <w:rFonts w:hint="eastAsia"/>
          <w:rPrChange w:id="83" w:author="wang xinyu" w:date="2023-09-08T11:10:00Z">
            <w:rPr>
              <w:rFonts w:hint="eastAsia"/>
              <w:highlight w:val="yellow"/>
            </w:rPr>
          </w:rPrChange>
        </w:rPr>
        <w:t>统计显著的</w:t>
      </w:r>
      <w:r w:rsidRPr="000E2ED9">
        <w:rPr>
          <w:rFonts w:hint="eastAsia"/>
          <w:rPrChange w:id="84" w:author="wang xinyu" w:date="2023-09-08T11:10:00Z">
            <w:rPr>
              <w:rFonts w:hint="eastAsia"/>
              <w:highlight w:val="yellow"/>
            </w:rPr>
          </w:rPrChange>
        </w:rPr>
        <w:t>最小效应</w:t>
      </w:r>
      <w:r w:rsidR="00560F2D" w:rsidRPr="000E2ED9">
        <w:rPr>
          <w:rFonts w:hint="eastAsia"/>
          <w:rPrChange w:id="85" w:author="wang xinyu" w:date="2023-09-08T11:10:00Z">
            <w:rPr>
              <w:rFonts w:hint="eastAsia"/>
              <w:highlight w:val="yellow"/>
            </w:rPr>
          </w:rPrChange>
        </w:rPr>
        <w:t>量</w:t>
      </w:r>
      <w:r w:rsidR="000038FE" w:rsidRPr="000E2ED9">
        <w:rPr>
          <w:rFonts w:hint="eastAsia"/>
          <w:rPrChange w:id="86" w:author="wang xinyu" w:date="2023-09-08T11:10:00Z">
            <w:rPr>
              <w:rFonts w:hint="eastAsia"/>
              <w:highlight w:val="yellow"/>
            </w:rPr>
          </w:rPrChange>
        </w:rPr>
        <w:t>（</w:t>
      </w:r>
      <w:r w:rsidR="000038FE" w:rsidRPr="000E2ED9">
        <w:rPr>
          <w:rPrChange w:id="87" w:author="wang xinyu" w:date="2023-09-08T11:10:00Z">
            <w:rPr>
              <w:highlight w:val="yellow"/>
            </w:rPr>
          </w:rPrChange>
        </w:rPr>
        <w:t>a minimal statistically detectable effect</w:t>
      </w:r>
      <w:r w:rsidR="00ED21FD" w:rsidRPr="000E2ED9">
        <w:rPr>
          <w:rFonts w:hint="eastAsia"/>
          <w:rPrChange w:id="88" w:author="wang xinyu" w:date="2023-09-08T11:10:00Z">
            <w:rPr>
              <w:rFonts w:hint="eastAsia"/>
              <w:highlight w:val="yellow"/>
            </w:rPr>
          </w:rPrChange>
        </w:rPr>
        <w:t>，</w:t>
      </w:r>
      <w:r w:rsidR="009E79E7" w:rsidRPr="000E2ED9">
        <w:rPr>
          <w:rFonts w:hint="eastAsia"/>
          <w:rPrChange w:id="89" w:author="wang xinyu" w:date="2023-09-08T11:10:00Z">
            <w:rPr>
              <w:rFonts w:hint="eastAsia"/>
              <w:highlight w:val="yellow"/>
            </w:rPr>
          </w:rPrChange>
        </w:rPr>
        <w:t>最小统计显著效应</w:t>
      </w:r>
      <w:r w:rsidR="000038FE" w:rsidRPr="000E2ED9">
        <w:rPr>
          <w:rFonts w:hint="eastAsia"/>
          <w:rPrChange w:id="90" w:author="wang xinyu" w:date="2023-09-08T11:10:00Z">
            <w:rPr>
              <w:rFonts w:hint="eastAsia"/>
              <w:highlight w:val="yellow"/>
            </w:rPr>
          </w:rPrChange>
        </w:rPr>
        <w:t>）</w:t>
      </w:r>
      <w:r>
        <w:t>对于没有进行</w:t>
      </w:r>
      <w:r w:rsidR="00560F2D">
        <w:rPr>
          <w:rFonts w:hint="eastAsia"/>
        </w:rPr>
        <w:t>先验</w:t>
      </w:r>
      <w:r>
        <w:t>检验力分析</w:t>
      </w:r>
      <w:r>
        <w:lastRenderedPageBreak/>
        <w:t>的研究是有用的，</w:t>
      </w:r>
      <w:r w:rsidR="00560F2D">
        <w:rPr>
          <w:rFonts w:hint="eastAsia"/>
        </w:rPr>
        <w:t>这既适用于</w:t>
      </w:r>
      <w:r>
        <w:t>未报告样本量</w:t>
      </w:r>
      <w:r w:rsidR="00560F2D">
        <w:rPr>
          <w:rFonts w:hint="eastAsia"/>
        </w:rPr>
        <w:t>合理</w:t>
      </w:r>
      <w:r>
        <w:t>性的已发表研究</w:t>
      </w:r>
      <w:r>
        <w:rPr>
          <w:rFonts w:eastAsia="Times New Roman"/>
        </w:rPr>
        <w:t xml:space="preserve"> (</w:t>
      </w:r>
      <w:proofErr w:type="spellStart"/>
      <w:r>
        <w:rPr>
          <w:rFonts w:eastAsia="Times New Roman"/>
        </w:rPr>
        <w:t>Lakens</w:t>
      </w:r>
      <w:proofErr w:type="spellEnd"/>
      <w:r>
        <w:t>等人，</w:t>
      </w:r>
      <w:r>
        <w:rPr>
          <w:rFonts w:eastAsia="Times New Roman"/>
        </w:rPr>
        <w:t>2018</w:t>
      </w:r>
      <w:r>
        <w:t>年</w:t>
      </w:r>
      <w:r>
        <w:rPr>
          <w:rFonts w:eastAsia="Times New Roman"/>
        </w:rPr>
        <w:t>)</w:t>
      </w:r>
      <w:r>
        <w:t>，</w:t>
      </w:r>
      <w:r w:rsidR="00560F2D">
        <w:rPr>
          <w:rFonts w:hint="eastAsia"/>
        </w:rPr>
        <w:t>也适用</w:t>
      </w:r>
      <w:r>
        <w:t>于</w:t>
      </w:r>
      <w:r w:rsidR="008146C7">
        <w:rPr>
          <w:rFonts w:hint="eastAsia"/>
        </w:rPr>
        <w:t>通过</w:t>
      </w:r>
      <w:r w:rsidR="00101845">
        <w:rPr>
          <w:rFonts w:hint="eastAsia"/>
        </w:rPr>
        <w:t>经验法则</w:t>
      </w:r>
      <w:r w:rsidR="00560F2D">
        <w:rPr>
          <w:rFonts w:hint="eastAsia"/>
        </w:rPr>
        <w:t>进行</w:t>
      </w:r>
      <w:r>
        <w:t>样本量</w:t>
      </w:r>
      <w:r w:rsidR="00560F2D">
        <w:rPr>
          <w:rFonts w:hint="eastAsia"/>
        </w:rPr>
        <w:t>论证</w:t>
      </w:r>
      <w:r>
        <w:t>的研究</w:t>
      </w:r>
      <w:r w:rsidR="00560F2D">
        <w:rPr>
          <w:rFonts w:hint="eastAsia"/>
        </w:rPr>
        <w:t>者</w:t>
      </w:r>
      <w:r>
        <w:t>。</w:t>
      </w:r>
    </w:p>
    <w:p w14:paraId="1371B1B8" w14:textId="6D711BC7" w:rsidR="00560F2D" w:rsidRPr="00F34923" w:rsidRDefault="00560F2D" w:rsidP="00454475">
      <w:pPr>
        <w:ind w:firstLine="420"/>
        <w:rPr>
          <w:rFonts w:ascii="微软雅黑" w:eastAsia="微软雅黑" w:hAnsi="微软雅黑"/>
          <w:color w:val="333333"/>
          <w:sz w:val="22"/>
        </w:rPr>
      </w:pPr>
      <w:r>
        <w:rPr>
          <w:rFonts w:hint="eastAsia"/>
        </w:rPr>
        <w:t>扪心自问，</w:t>
      </w:r>
      <w:r w:rsidR="001843ED">
        <w:rPr>
          <w:rFonts w:hint="eastAsia"/>
        </w:rPr>
        <w:t>你的</w:t>
      </w:r>
      <w:r w:rsidR="000A210E">
        <w:rPr>
          <w:rFonts w:hint="eastAsia"/>
        </w:rPr>
        <w:t>研究设计</w:t>
      </w:r>
      <w:r w:rsidR="00101845">
        <w:rPr>
          <w:rFonts w:hint="eastAsia"/>
        </w:rPr>
        <w:t>的</w:t>
      </w:r>
      <w:r>
        <w:rPr>
          <w:rFonts w:hint="eastAsia"/>
        </w:rPr>
        <w:t>临界效应量是否在实际</w:t>
      </w:r>
      <w:r w:rsidR="001843ED">
        <w:rPr>
          <w:rFonts w:hint="eastAsia"/>
        </w:rPr>
        <w:t>可预测的</w:t>
      </w:r>
      <w:r w:rsidR="009102F7">
        <w:rPr>
          <w:rFonts w:hint="eastAsia"/>
        </w:rPr>
        <w:t>效应</w:t>
      </w:r>
      <w:r>
        <w:rPr>
          <w:rFonts w:hint="eastAsia"/>
        </w:rPr>
        <w:t>范围内？如果</w:t>
      </w:r>
      <w:r w:rsidR="004D26C2">
        <w:rPr>
          <w:rFonts w:hint="eastAsia"/>
        </w:rPr>
        <w:t>不是，那么</w:t>
      </w:r>
      <w:r w:rsidR="00200002">
        <w:rPr>
          <w:rFonts w:hint="eastAsia"/>
        </w:rPr>
        <w:t>当</w:t>
      </w:r>
      <w:r w:rsidR="004D26C2">
        <w:rPr>
          <w:rFonts w:hint="eastAsia"/>
        </w:rPr>
        <w:t>已发表</w:t>
      </w:r>
      <w:r w:rsidR="00200002">
        <w:rPr>
          <w:rFonts w:hint="eastAsia"/>
        </w:rPr>
        <w:t>的文章</w:t>
      </w:r>
      <w:r w:rsidR="004D26C2">
        <w:rPr>
          <w:rFonts w:hint="eastAsia"/>
        </w:rPr>
        <w:t>效应</w:t>
      </w:r>
      <w:r w:rsidR="001843ED">
        <w:rPr>
          <w:rFonts w:hint="eastAsia"/>
        </w:rPr>
        <w:t>显著</w:t>
      </w:r>
      <w:r w:rsidR="00200002">
        <w:rPr>
          <w:rFonts w:hint="eastAsia"/>
        </w:rPr>
        <w:t>时</w:t>
      </w:r>
      <w:r w:rsidR="004D26C2">
        <w:rPr>
          <w:rFonts w:hint="eastAsia"/>
        </w:rPr>
        <w:t>，</w:t>
      </w:r>
      <w:r w:rsidR="00200002">
        <w:rPr>
          <w:rFonts w:hint="eastAsia"/>
        </w:rPr>
        <w:t>要么</w:t>
      </w:r>
      <w:r w:rsidR="001843ED">
        <w:rPr>
          <w:rFonts w:hint="eastAsia"/>
        </w:rPr>
        <w:t>是效应量</w:t>
      </w:r>
      <w:r w:rsidR="004D26C2">
        <w:rPr>
          <w:rFonts w:hint="eastAsia"/>
        </w:rPr>
        <w:t>出乎意料</w:t>
      </w:r>
      <w:r w:rsidR="001843ED">
        <w:rPr>
          <w:rFonts w:hint="eastAsia"/>
        </w:rPr>
        <w:t>地</w:t>
      </w:r>
      <w:r w:rsidR="004D26C2">
        <w:rPr>
          <w:rFonts w:hint="eastAsia"/>
        </w:rPr>
        <w:t>大于预期，</w:t>
      </w:r>
      <w:r w:rsidR="00785E17">
        <w:rPr>
          <w:rFonts w:hint="eastAsia"/>
        </w:rPr>
        <w:t>或者</w:t>
      </w:r>
      <w:r w:rsidR="001843ED">
        <w:rPr>
          <w:rFonts w:hint="eastAsia"/>
        </w:rPr>
        <w:t>更</w:t>
      </w:r>
      <w:r w:rsidR="00200002">
        <w:rPr>
          <w:rFonts w:hint="eastAsia"/>
        </w:rPr>
        <w:t>可能</w:t>
      </w:r>
      <w:r w:rsidR="001843ED">
        <w:rPr>
          <w:rFonts w:hint="eastAsia"/>
        </w:rPr>
        <w:t>的</w:t>
      </w:r>
      <w:r w:rsidR="00200002">
        <w:rPr>
          <w:rFonts w:hint="eastAsia"/>
        </w:rPr>
        <w:t>是高估了效应</w:t>
      </w:r>
      <w:r w:rsidR="001843ED">
        <w:rPr>
          <w:rFonts w:hint="eastAsia"/>
        </w:rPr>
        <w:t>量</w:t>
      </w:r>
      <w:r w:rsidR="00200002">
        <w:rPr>
          <w:rFonts w:hint="eastAsia"/>
        </w:rPr>
        <w:t>。</w:t>
      </w:r>
      <w:r w:rsidR="009102F7">
        <w:rPr>
          <w:rFonts w:hint="eastAsia"/>
        </w:rPr>
        <w:t>后者，鉴于</w:t>
      </w:r>
      <w:r w:rsidR="003F5CFA" w:rsidRPr="00DB13D7">
        <w:rPr>
          <w:rFonts w:hint="eastAsia"/>
          <w:rPrChange w:id="91" w:author="wang xinyu" w:date="2023-09-08T11:10:00Z">
            <w:rPr>
              <w:rFonts w:hint="eastAsia"/>
              <w:highlight w:val="yellow"/>
            </w:rPr>
          </w:rPrChange>
        </w:rPr>
        <w:t>发表</w:t>
      </w:r>
      <w:r w:rsidR="00F43D3A" w:rsidRPr="00DB13D7">
        <w:rPr>
          <w:rFonts w:hint="eastAsia"/>
          <w:rPrChange w:id="92" w:author="wang xinyu" w:date="2023-09-08T11:10:00Z">
            <w:rPr>
              <w:rFonts w:hint="eastAsia"/>
              <w:highlight w:val="yellow"/>
            </w:rPr>
          </w:rPrChange>
        </w:rPr>
        <w:t>偏倚</w:t>
      </w:r>
      <w:r w:rsidR="009102F7">
        <w:rPr>
          <w:rFonts w:hint="eastAsia"/>
        </w:rPr>
        <w:t>，</w:t>
      </w:r>
      <w:r w:rsidR="008B01E3">
        <w:rPr>
          <w:rFonts w:hint="eastAsia"/>
        </w:rPr>
        <w:t>已发表的文章</w:t>
      </w:r>
      <w:r w:rsidR="00C50044">
        <w:rPr>
          <w:rFonts w:hint="eastAsia"/>
        </w:rPr>
        <w:t>可能</w:t>
      </w:r>
      <w:r w:rsidR="008B01E3">
        <w:rPr>
          <w:rFonts w:hint="eastAsia"/>
        </w:rPr>
        <w:t>会</w:t>
      </w:r>
      <w:r w:rsidR="00785E17">
        <w:rPr>
          <w:rFonts w:hint="eastAsia"/>
        </w:rPr>
        <w:t>导致</w:t>
      </w:r>
      <w:r w:rsidR="008B01E3">
        <w:rPr>
          <w:rFonts w:hint="eastAsia"/>
        </w:rPr>
        <w:t>效应量估计</w:t>
      </w:r>
      <w:r w:rsidR="00785E17">
        <w:rPr>
          <w:rFonts w:hint="eastAsia"/>
        </w:rPr>
        <w:t>走偏</w:t>
      </w:r>
      <w:r w:rsidR="008B01E3">
        <w:rPr>
          <w:rFonts w:hint="eastAsia"/>
        </w:rPr>
        <w:t>。如果</w:t>
      </w:r>
      <w:r w:rsidR="003210D2">
        <w:rPr>
          <w:rFonts w:hint="eastAsia"/>
        </w:rPr>
        <w:t>仍有可能继续增加样本量，例如忽略以往经验</w:t>
      </w:r>
      <w:r w:rsidR="00C57BE1">
        <w:rPr>
          <w:rFonts w:hint="eastAsia"/>
        </w:rPr>
        <w:t>并</w:t>
      </w:r>
      <w:r w:rsidR="003210D2">
        <w:rPr>
          <w:rFonts w:hint="eastAsia"/>
        </w:rPr>
        <w:t>进行先验检验力分析，</w:t>
      </w:r>
      <w:r w:rsidR="00F34923">
        <w:rPr>
          <w:rFonts w:hint="eastAsia"/>
        </w:rPr>
        <w:t>那么就</w:t>
      </w:r>
      <w:r w:rsidR="003210D2">
        <w:rPr>
          <w:rFonts w:hint="eastAsia"/>
        </w:rPr>
        <w:t>继续。</w:t>
      </w:r>
      <w:r w:rsidR="00F34923">
        <w:rPr>
          <w:rFonts w:hint="eastAsia"/>
        </w:rPr>
        <w:t>如果不继续增加样本量了，例如资源有限等，那么</w:t>
      </w:r>
      <w:r w:rsidR="00C57BE1">
        <w:rPr>
          <w:rFonts w:hint="eastAsia"/>
        </w:rPr>
        <w:t>应该要明确</w:t>
      </w:r>
      <w:r w:rsidR="00C57BE1" w:rsidRPr="005E5FA8">
        <w:rPr>
          <w:rFonts w:hint="eastAsia"/>
          <w:rPrChange w:id="93" w:author="wang xinyu" w:date="2023-09-08T11:10:00Z">
            <w:rPr>
              <w:rFonts w:hint="eastAsia"/>
              <w:highlight w:val="yellow"/>
            </w:rPr>
          </w:rPrChange>
        </w:rPr>
        <w:t>最小</w:t>
      </w:r>
      <w:r w:rsidR="00401CB2" w:rsidRPr="005E5FA8">
        <w:rPr>
          <w:rFonts w:hint="eastAsia"/>
          <w:rPrChange w:id="94" w:author="wang xinyu" w:date="2023-09-08T11:10:00Z">
            <w:rPr>
              <w:rFonts w:hint="eastAsia"/>
              <w:highlight w:val="yellow"/>
            </w:rPr>
          </w:rPrChange>
        </w:rPr>
        <w:t>统计显著效应</w:t>
      </w:r>
      <w:r w:rsidR="00F34923">
        <w:rPr>
          <w:rFonts w:hint="eastAsia"/>
        </w:rPr>
        <w:t>，且此时不应该拘泥于</w:t>
      </w:r>
      <w:r w:rsidR="00F34923" w:rsidRPr="00BD4243">
        <w:rPr>
          <w:i/>
        </w:rPr>
        <w:t>p</w:t>
      </w:r>
      <w:r w:rsidR="00F34923">
        <w:rPr>
          <w:rFonts w:hint="eastAsia"/>
        </w:rPr>
        <w:t>值，而是关注效应量</w:t>
      </w:r>
      <w:r w:rsidR="00401CB2">
        <w:rPr>
          <w:rFonts w:hint="eastAsia"/>
        </w:rPr>
        <w:t>以及其</w:t>
      </w:r>
      <w:r w:rsidR="00F34923">
        <w:rPr>
          <w:rFonts w:hint="eastAsia"/>
        </w:rPr>
        <w:t>置信区间（如表</w:t>
      </w:r>
      <w:r w:rsidR="00F34923">
        <w:rPr>
          <w:rFonts w:hint="eastAsia"/>
        </w:rPr>
        <w:t>3</w:t>
      </w:r>
      <w:r w:rsidR="00F34923">
        <w:rPr>
          <w:rFonts w:hint="eastAsia"/>
        </w:rPr>
        <w:t>所述）。</w:t>
      </w:r>
    </w:p>
    <w:p w14:paraId="4234D86D" w14:textId="4D57A578" w:rsidR="00F6683B" w:rsidRDefault="00DC2F97" w:rsidP="00454475">
      <w:pPr>
        <w:ind w:firstLine="420"/>
        <w:rPr>
          <w:rFonts w:ascii="微软雅黑" w:eastAsia="微软雅黑" w:hAnsi="微软雅黑"/>
          <w:color w:val="333333"/>
          <w:sz w:val="22"/>
        </w:rPr>
      </w:pPr>
      <w:r>
        <w:t>如果</w:t>
      </w:r>
      <w:r w:rsidR="00F34923">
        <w:rPr>
          <w:rFonts w:asciiTheme="minorEastAsia" w:hAnsiTheme="minorEastAsia" w:hint="eastAsia"/>
        </w:rPr>
        <w:t>进行</w:t>
      </w:r>
      <w:r w:rsidR="0063439B">
        <w:rPr>
          <w:rFonts w:asciiTheme="minorEastAsia" w:hAnsiTheme="minorEastAsia" w:hint="eastAsia"/>
        </w:rPr>
        <w:t>了先验</w:t>
      </w:r>
      <w:r>
        <w:t>检验力分析，计算</w:t>
      </w:r>
      <w:r w:rsidR="00895CF0" w:rsidRPr="005E5FA8">
        <w:rPr>
          <w:rFonts w:hint="eastAsia"/>
          <w:rPrChange w:id="95" w:author="wang xinyu" w:date="2023-09-08T11:10:00Z">
            <w:rPr>
              <w:rFonts w:hint="eastAsia"/>
              <w:highlight w:val="yellow"/>
            </w:rPr>
          </w:rPrChange>
        </w:rPr>
        <w:t>最小</w:t>
      </w:r>
      <w:r w:rsidR="00401CB2" w:rsidRPr="005E5FA8">
        <w:rPr>
          <w:rFonts w:hint="eastAsia"/>
          <w:rPrChange w:id="96" w:author="wang xinyu" w:date="2023-09-08T11:10:00Z">
            <w:rPr>
              <w:rFonts w:hint="eastAsia"/>
              <w:highlight w:val="yellow"/>
            </w:rPr>
          </w:rPrChange>
        </w:rPr>
        <w:t>统计显著效应</w:t>
      </w:r>
      <w:r w:rsidR="0063439B">
        <w:rPr>
          <w:rFonts w:hint="eastAsia"/>
        </w:rPr>
        <w:t>同样也</w:t>
      </w:r>
      <w:r w:rsidR="00F34923">
        <w:rPr>
          <w:rFonts w:hint="eastAsia"/>
        </w:rPr>
        <w:t>有用</w:t>
      </w:r>
      <w:r>
        <w:t>。例如，如果您认为真实效应量的最佳情况是</w:t>
      </w:r>
      <w:r>
        <w:rPr>
          <w:rFonts w:eastAsia="Times New Roman"/>
          <w:i/>
          <w:iCs/>
        </w:rPr>
        <w:t xml:space="preserve">d </w:t>
      </w:r>
      <w:r>
        <w:rPr>
          <w:rFonts w:eastAsia="Times New Roman"/>
        </w:rPr>
        <w:t>= 0.57</w:t>
      </w:r>
      <w:r>
        <w:t>，并在</w:t>
      </w:r>
      <w:r w:rsidR="00F34923">
        <w:rPr>
          <w:rFonts w:hint="eastAsia"/>
        </w:rPr>
        <w:t>先验</w:t>
      </w:r>
      <w:r>
        <w:t>检验力分析中</w:t>
      </w:r>
      <w:r w:rsidR="00F34923">
        <w:rPr>
          <w:rFonts w:hint="eastAsia"/>
        </w:rPr>
        <w:t>采用了这个效应量</w:t>
      </w:r>
      <w:r>
        <w:t>，那么当您在</w:t>
      </w:r>
      <w:r w:rsidR="00A938C6">
        <w:rPr>
          <w:rFonts w:hint="eastAsia"/>
        </w:rPr>
        <w:t>一个包含两个独立</w:t>
      </w:r>
      <w:r w:rsidR="00390D6B">
        <w:rPr>
          <w:rFonts w:hint="eastAsia"/>
        </w:rPr>
        <w:t xml:space="preserve"> </w:t>
      </w:r>
      <w:r w:rsidR="00390D6B">
        <w:t xml:space="preserve"> </w:t>
      </w:r>
      <w:r w:rsidR="00A938C6">
        <w:rPr>
          <w:rFonts w:hint="eastAsia"/>
        </w:rPr>
        <w:t>组的研究设计中收集</w:t>
      </w:r>
      <w:r w:rsidR="00A938C6">
        <w:rPr>
          <w:rFonts w:hint="eastAsia"/>
        </w:rPr>
        <w:t>5</w:t>
      </w:r>
      <w:r w:rsidR="00A938C6">
        <w:t>0</w:t>
      </w:r>
      <w:r w:rsidR="00A938C6">
        <w:rPr>
          <w:rFonts w:hint="eastAsia"/>
        </w:rPr>
        <w:t>个数据时，</w:t>
      </w:r>
      <w:r>
        <w:t>小于</w:t>
      </w:r>
      <w:r>
        <w:rPr>
          <w:rFonts w:eastAsia="Times New Roman"/>
          <w:i/>
          <w:iCs/>
        </w:rPr>
        <w:t xml:space="preserve">d </w:t>
      </w:r>
      <w:r>
        <w:rPr>
          <w:rFonts w:eastAsia="Times New Roman"/>
        </w:rPr>
        <w:t>= 0.4</w:t>
      </w:r>
      <w:r>
        <w:t>的效应</w:t>
      </w:r>
      <w:r w:rsidR="00A938C6">
        <w:rPr>
          <w:rFonts w:hint="eastAsia"/>
        </w:rPr>
        <w:t>量</w:t>
      </w:r>
      <w:r>
        <w:t>将</w:t>
      </w:r>
      <w:r w:rsidR="00A938C6">
        <w:rPr>
          <w:rFonts w:hint="eastAsia"/>
        </w:rPr>
        <w:t>不会在统计学上显著</w:t>
      </w:r>
      <w:r>
        <w:t>。如果备择假设的最坏情况是真实效应量为</w:t>
      </w:r>
      <w:r>
        <w:rPr>
          <w:rFonts w:eastAsia="Times New Roman"/>
          <w:i/>
          <w:iCs/>
        </w:rPr>
        <w:t>d</w:t>
      </w:r>
      <w:r>
        <w:rPr>
          <w:rFonts w:eastAsia="Times New Roman"/>
        </w:rPr>
        <w:t xml:space="preserve"> = 0.35</w:t>
      </w:r>
      <w:r>
        <w:t>，</w:t>
      </w:r>
      <w:r w:rsidR="009B4E6E">
        <w:rPr>
          <w:rFonts w:hint="eastAsia"/>
        </w:rPr>
        <w:t>那么</w:t>
      </w:r>
      <w:r w:rsidR="00A414EE">
        <w:rPr>
          <w:rFonts w:hint="eastAsia"/>
        </w:rPr>
        <w:t>当</w:t>
      </w:r>
      <w:r w:rsidR="009B4E6E">
        <w:rPr>
          <w:rFonts w:hint="eastAsia"/>
        </w:rPr>
        <w:t>估计的</w:t>
      </w:r>
      <w:r>
        <w:t>效应</w:t>
      </w:r>
      <w:r w:rsidR="009B4E6E">
        <w:rPr>
          <w:rFonts w:hint="eastAsia"/>
        </w:rPr>
        <w:t>量</w:t>
      </w:r>
      <w:r>
        <w:t>接近最坏情况</w:t>
      </w:r>
      <w:r w:rsidR="009B4E6E">
        <w:rPr>
          <w:rFonts w:hint="eastAsia"/>
        </w:rPr>
        <w:t>时</w:t>
      </w:r>
      <w:r>
        <w:t>，您的</w:t>
      </w:r>
      <w:r w:rsidR="00A414EE">
        <w:rPr>
          <w:rFonts w:hint="eastAsia"/>
        </w:rPr>
        <w:t>研究</w:t>
      </w:r>
      <w:r w:rsidR="009B4E6E">
        <w:rPr>
          <w:rFonts w:hint="eastAsia"/>
        </w:rPr>
        <w:t>设计将无法</w:t>
      </w:r>
      <w:r w:rsidR="00A414EE">
        <w:rPr>
          <w:rFonts w:hint="eastAsia"/>
        </w:rPr>
        <w:t>得到</w:t>
      </w:r>
      <w:r w:rsidR="009B4E6E">
        <w:rPr>
          <w:rFonts w:hint="eastAsia"/>
        </w:rPr>
        <w:t>一个</w:t>
      </w:r>
      <w:r w:rsidR="00A414EE">
        <w:rPr>
          <w:rFonts w:hint="eastAsia"/>
        </w:rPr>
        <w:t>显著</w:t>
      </w:r>
      <w:r w:rsidR="009B4E6E">
        <w:rPr>
          <w:rFonts w:hint="eastAsia"/>
        </w:rPr>
        <w:t>的</w:t>
      </w:r>
      <w:r w:rsidR="003435CA">
        <w:rPr>
          <w:rFonts w:hint="eastAsia"/>
        </w:rPr>
        <w:t>结果</w:t>
      </w:r>
      <w:r>
        <w:t>。</w:t>
      </w:r>
      <w:r w:rsidR="006F1F5E">
        <w:rPr>
          <w:rFonts w:hint="eastAsia"/>
        </w:rPr>
        <w:t>考虑到</w:t>
      </w:r>
      <w:r w:rsidR="001F59F5" w:rsidRPr="00332CD6">
        <w:rPr>
          <w:rFonts w:hint="eastAsia"/>
          <w:rPrChange w:id="97" w:author="wang xinyu" w:date="2023-09-08T11:10:00Z">
            <w:rPr>
              <w:rFonts w:hint="eastAsia"/>
              <w:highlight w:val="yellow"/>
            </w:rPr>
          </w:rPrChange>
        </w:rPr>
        <w:t>最小</w:t>
      </w:r>
      <w:r w:rsidR="00390D6B" w:rsidRPr="00332CD6">
        <w:rPr>
          <w:rFonts w:hint="eastAsia"/>
          <w:rPrChange w:id="98" w:author="wang xinyu" w:date="2023-09-08T11:10:00Z">
            <w:rPr>
              <w:rFonts w:hint="eastAsia"/>
              <w:highlight w:val="yellow"/>
            </w:rPr>
          </w:rPrChange>
        </w:rPr>
        <w:t>统计显著效应</w:t>
      </w:r>
      <w:r w:rsidR="00A414EE">
        <w:rPr>
          <w:rFonts w:hint="eastAsia"/>
        </w:rPr>
        <w:t>，</w:t>
      </w:r>
      <w:r>
        <w:t>你</w:t>
      </w:r>
      <w:r w:rsidR="00A50F5C">
        <w:rPr>
          <w:rFonts w:hint="eastAsia"/>
        </w:rPr>
        <w:t>应该思考</w:t>
      </w:r>
      <w:r>
        <w:t>假设检验</w:t>
      </w:r>
      <w:r w:rsidR="00A50F5C">
        <w:rPr>
          <w:rFonts w:hint="eastAsia"/>
        </w:rPr>
        <w:t>能否得到</w:t>
      </w:r>
      <w:r>
        <w:t>一个有</w:t>
      </w:r>
      <w:r w:rsidR="00A414EE">
        <w:rPr>
          <w:rFonts w:hint="eastAsia"/>
        </w:rPr>
        <w:t>意义</w:t>
      </w:r>
      <w:r>
        <w:t>的</w:t>
      </w:r>
      <w:r w:rsidR="00A414EE">
        <w:rPr>
          <w:rFonts w:hint="eastAsia"/>
        </w:rPr>
        <w:t>结果</w:t>
      </w:r>
      <w:r>
        <w:t>，以及你目前</w:t>
      </w:r>
      <w:r w:rsidR="00A414EE">
        <w:rPr>
          <w:rFonts w:hint="eastAsia"/>
        </w:rPr>
        <w:t>论证样本量</w:t>
      </w:r>
      <w:r w:rsidR="001F59F5">
        <w:rPr>
          <w:rFonts w:hint="eastAsia"/>
        </w:rPr>
        <w:t>合理性</w:t>
      </w:r>
      <w:r w:rsidR="00A414EE">
        <w:rPr>
          <w:rFonts w:hint="eastAsia"/>
        </w:rPr>
        <w:t>的方式</w:t>
      </w:r>
      <w:r>
        <w:t>（例如，使用经验法则，或者</w:t>
      </w:r>
      <w:r w:rsidR="003435CA">
        <w:rPr>
          <w:rFonts w:hint="eastAsia"/>
        </w:rPr>
        <w:t>由</w:t>
      </w:r>
      <w:r>
        <w:t>资源</w:t>
      </w:r>
      <w:r w:rsidR="003435CA">
        <w:rPr>
          <w:rFonts w:hint="eastAsia"/>
        </w:rPr>
        <w:t>支配</w:t>
      </w:r>
      <w:r>
        <w:t>来</w:t>
      </w:r>
      <w:r w:rsidR="001F59F5">
        <w:rPr>
          <w:rFonts w:hint="eastAsia"/>
        </w:rPr>
        <w:t>决定</w:t>
      </w:r>
      <w:r>
        <w:t>样本</w:t>
      </w:r>
      <w:r w:rsidR="001F59F5">
        <w:rPr>
          <w:rFonts w:hint="eastAsia"/>
        </w:rPr>
        <w:t>量</w:t>
      </w:r>
      <w:r>
        <w:t>大小）能否</w:t>
      </w:r>
      <w:r w:rsidR="00A414EE">
        <w:rPr>
          <w:rFonts w:hint="eastAsia"/>
        </w:rPr>
        <w:t>使</w:t>
      </w:r>
      <w:r>
        <w:t>研究</w:t>
      </w:r>
      <w:r w:rsidR="001F59F5">
        <w:rPr>
          <w:rFonts w:hint="eastAsia"/>
        </w:rPr>
        <w:t>更有意义</w:t>
      </w:r>
      <w:r>
        <w:t>。</w:t>
      </w:r>
    </w:p>
    <w:p w14:paraId="005F9F46" w14:textId="3673C708" w:rsidR="00F6683B" w:rsidRDefault="00970968" w:rsidP="00777ECA">
      <w:pPr>
        <w:pStyle w:val="2"/>
      </w:pPr>
      <w:r>
        <w:rPr>
          <w:rFonts w:hint="eastAsia"/>
        </w:rPr>
        <w:t>预期</w:t>
      </w:r>
      <w:r w:rsidR="00DC2F97">
        <w:t>的效应量是什么？</w:t>
      </w:r>
    </w:p>
    <w:p w14:paraId="6F6DF374" w14:textId="5378B3AA" w:rsidR="00F6683B" w:rsidRPr="00A93099" w:rsidRDefault="00DC2F97" w:rsidP="00970968">
      <w:pPr>
        <w:ind w:firstLine="420"/>
      </w:pPr>
      <w:r>
        <w:t>尽管效应量的真实分布往往是未知的，但在某些情况下，研究者</w:t>
      </w:r>
      <w:r w:rsidR="003435CA">
        <w:rPr>
          <w:rFonts w:hint="eastAsia"/>
        </w:rPr>
        <w:t>将</w:t>
      </w:r>
      <w:r>
        <w:t>对</w:t>
      </w:r>
      <w:r w:rsidR="001B0CDD">
        <w:rPr>
          <w:rFonts w:hint="eastAsia"/>
        </w:rPr>
        <w:t>其研究的</w:t>
      </w:r>
      <w:r>
        <w:t>效应量有一个合理的预期，并在</w:t>
      </w:r>
      <w:r w:rsidR="005D0B76">
        <w:rPr>
          <w:rFonts w:hint="eastAsia"/>
        </w:rPr>
        <w:t>先验</w:t>
      </w:r>
      <w:r>
        <w:t>检验力分析中使用这个预期效应量。</w:t>
      </w:r>
      <w:r w:rsidR="007B2DBD">
        <w:rPr>
          <w:rFonts w:hint="eastAsia"/>
        </w:rPr>
        <w:t>即便从很大程度上来说，</w:t>
      </w:r>
      <w:r w:rsidR="003435CA">
        <w:rPr>
          <w:rFonts w:hint="eastAsia"/>
        </w:rPr>
        <w:t>预期</w:t>
      </w:r>
      <w:r>
        <w:t>效应量是一种猜测，</w:t>
      </w:r>
      <w:r w:rsidR="005D0B76">
        <w:rPr>
          <w:rFonts w:hint="eastAsia"/>
        </w:rPr>
        <w:t>但</w:t>
      </w:r>
      <w:r w:rsidR="003435CA">
        <w:rPr>
          <w:rFonts w:hint="eastAsia"/>
        </w:rPr>
        <w:t>斟酌</w:t>
      </w:r>
      <w:r w:rsidR="005D0B76">
        <w:rPr>
          <w:rFonts w:hint="eastAsia"/>
        </w:rPr>
        <w:t>哪些效应</w:t>
      </w:r>
      <w:r w:rsidR="001B0CDD">
        <w:rPr>
          <w:rFonts w:hint="eastAsia"/>
        </w:rPr>
        <w:t>可以被预测</w:t>
      </w:r>
      <w:r w:rsidR="005D0B76">
        <w:rPr>
          <w:rFonts w:hint="eastAsia"/>
        </w:rPr>
        <w:t>是有用的</w:t>
      </w:r>
      <w:r>
        <w:t>。研究者可以根据他们</w:t>
      </w:r>
      <w:r w:rsidR="001B0CDD">
        <w:rPr>
          <w:rFonts w:hint="eastAsia"/>
        </w:rPr>
        <w:t>预期</w:t>
      </w:r>
      <w:r>
        <w:t>的效应量来</w:t>
      </w:r>
      <w:r w:rsidR="005D0B76">
        <w:rPr>
          <w:rFonts w:hint="eastAsia"/>
        </w:rPr>
        <w:t>论证</w:t>
      </w:r>
      <w:r>
        <w:t>样本量</w:t>
      </w:r>
      <w:r w:rsidR="005D0B76">
        <w:rPr>
          <w:rFonts w:hint="eastAsia"/>
        </w:rPr>
        <w:t>的合理性</w:t>
      </w:r>
      <w:r>
        <w:t>，</w:t>
      </w:r>
      <w:r w:rsidR="006835EE">
        <w:rPr>
          <w:rFonts w:hint="eastAsia"/>
        </w:rPr>
        <w:t>尽管</w:t>
      </w:r>
      <w:r w:rsidR="00C67745">
        <w:rPr>
          <w:rFonts w:hint="eastAsia"/>
        </w:rPr>
        <w:t>从</w:t>
      </w:r>
      <w:r>
        <w:t>感兴趣的最小效应量</w:t>
      </w:r>
      <w:r w:rsidR="007B2DBD">
        <w:rPr>
          <w:rFonts w:hint="eastAsia"/>
        </w:rPr>
        <w:t>的</w:t>
      </w:r>
      <w:r w:rsidR="00C67745">
        <w:rPr>
          <w:rFonts w:hint="eastAsia"/>
        </w:rPr>
        <w:t>角度</w:t>
      </w:r>
      <w:r w:rsidR="005D0B76">
        <w:rPr>
          <w:rFonts w:hint="eastAsia"/>
        </w:rPr>
        <w:t>来</w:t>
      </w:r>
      <w:r w:rsidR="00C67745">
        <w:rPr>
          <w:rFonts w:hint="eastAsia"/>
        </w:rPr>
        <w:t>看</w:t>
      </w:r>
      <w:r w:rsidR="005D0B76">
        <w:rPr>
          <w:rFonts w:hint="eastAsia"/>
        </w:rPr>
        <w:t>，</w:t>
      </w:r>
      <w:r w:rsidR="007B2DBD">
        <w:rPr>
          <w:rFonts w:hint="eastAsia"/>
        </w:rPr>
        <w:t>这</w:t>
      </w:r>
      <w:r w:rsidR="005D0B76">
        <w:rPr>
          <w:rFonts w:hint="eastAsia"/>
        </w:rPr>
        <w:t>不会有很大的参考价值</w:t>
      </w:r>
      <w:r>
        <w:t>。</w:t>
      </w:r>
      <w:r w:rsidR="007B2DBD">
        <w:rPr>
          <w:rFonts w:hint="eastAsia"/>
        </w:rPr>
        <w:t>因为在</w:t>
      </w:r>
      <w:r w:rsidRPr="005275FA">
        <w:t>这</w:t>
      </w:r>
      <w:r w:rsidR="00BE102F" w:rsidRPr="00A93099">
        <w:rPr>
          <w:rFonts w:hint="eastAsia"/>
        </w:rPr>
        <w:t>种</w:t>
      </w:r>
      <w:r w:rsidR="007B2DBD">
        <w:rPr>
          <w:rFonts w:hint="eastAsia"/>
        </w:rPr>
        <w:t>情况下，对</w:t>
      </w:r>
      <w:r w:rsidR="00BE102F">
        <w:rPr>
          <w:rFonts w:hint="eastAsia"/>
        </w:rPr>
        <w:t>推</w:t>
      </w:r>
      <w:r w:rsidR="007B2DBD">
        <w:rPr>
          <w:rFonts w:hint="eastAsia"/>
        </w:rPr>
        <w:t>断</w:t>
      </w:r>
      <w:r>
        <w:t>目标</w:t>
      </w:r>
      <w:r w:rsidR="007B2DBD">
        <w:rPr>
          <w:rFonts w:hint="eastAsia"/>
        </w:rPr>
        <w:t>是有</w:t>
      </w:r>
      <w:r w:rsidR="00E05A7A">
        <w:rPr>
          <w:rFonts w:hint="eastAsia"/>
        </w:rPr>
        <w:t>价值</w:t>
      </w:r>
      <w:r w:rsidR="007B2DBD">
        <w:rPr>
          <w:rFonts w:hint="eastAsia"/>
        </w:rPr>
        <w:t>的</w:t>
      </w:r>
      <w:r>
        <w:rPr>
          <w:rFonts w:eastAsia="Times New Roman"/>
        </w:rPr>
        <w:t>(</w:t>
      </w:r>
      <w:r w:rsidR="00E05A7A">
        <w:rPr>
          <w:rFonts w:hint="eastAsia"/>
        </w:rPr>
        <w:t>检验</w:t>
      </w:r>
      <w:r>
        <w:t>预期效应是否存在</w:t>
      </w:r>
      <w:r>
        <w:rPr>
          <w:rFonts w:eastAsia="Times New Roman"/>
        </w:rPr>
        <w:t>)</w:t>
      </w:r>
      <w:r>
        <w:t>，但对于</w:t>
      </w:r>
      <w:r w:rsidR="007B2DBD">
        <w:rPr>
          <w:rFonts w:hint="eastAsia"/>
        </w:rPr>
        <w:t>次要</w:t>
      </w:r>
      <w:r>
        <w:t>目标</w:t>
      </w:r>
      <w:r>
        <w:rPr>
          <w:rFonts w:eastAsia="Times New Roman"/>
        </w:rPr>
        <w:t xml:space="preserve"> (</w:t>
      </w:r>
      <w:r w:rsidR="00E05A7A">
        <w:rPr>
          <w:rFonts w:hint="eastAsia"/>
        </w:rPr>
        <w:t>检验感兴趣</w:t>
      </w:r>
      <w:r>
        <w:t>的最小效应量是否存在</w:t>
      </w:r>
      <w:r>
        <w:rPr>
          <w:rFonts w:eastAsia="Times New Roman"/>
        </w:rPr>
        <w:t xml:space="preserve">) </w:t>
      </w:r>
      <w:r>
        <w:t>来说则没那么多</w:t>
      </w:r>
      <w:r w:rsidR="00E05A7A">
        <w:rPr>
          <w:rFonts w:hint="eastAsia"/>
        </w:rPr>
        <w:t>的价值</w:t>
      </w:r>
      <w:r>
        <w:t>。</w:t>
      </w:r>
    </w:p>
    <w:p w14:paraId="68219DBA" w14:textId="6533CA7A" w:rsidR="00F6683B" w:rsidRDefault="00DC2F97" w:rsidP="00454475">
      <w:pPr>
        <w:ind w:firstLine="420"/>
        <w:rPr>
          <w:rFonts w:ascii="微软雅黑" w:eastAsia="微软雅黑" w:hAnsi="微软雅黑"/>
          <w:color w:val="333333"/>
          <w:sz w:val="22"/>
        </w:rPr>
      </w:pPr>
      <w:r>
        <w:t>对于效应量分布的</w:t>
      </w:r>
      <w:r w:rsidR="003F1478">
        <w:rPr>
          <w:rFonts w:hint="eastAsia"/>
        </w:rPr>
        <w:t>预测</w:t>
      </w:r>
      <w:r>
        <w:t>通常有三个来源</w:t>
      </w:r>
      <w:r>
        <w:rPr>
          <w:rFonts w:eastAsia="Times New Roman"/>
        </w:rPr>
        <w:t>:</w:t>
      </w:r>
      <w:r>
        <w:t>元分析、</w:t>
      </w:r>
      <w:r w:rsidR="00E76C9D">
        <w:t>前人</w:t>
      </w:r>
      <w:r>
        <w:t>研究或理论模型。研究</w:t>
      </w:r>
      <w:r w:rsidR="00E05A7A">
        <w:rPr>
          <w:rFonts w:hint="eastAsia"/>
        </w:rPr>
        <w:t>者</w:t>
      </w:r>
      <w:r w:rsidR="003F1478">
        <w:rPr>
          <w:rFonts w:hint="eastAsia"/>
        </w:rPr>
        <w:t>倾向于</w:t>
      </w:r>
      <w:r w:rsidR="003F1478" w:rsidRPr="003F1478">
        <w:rPr>
          <w:rFonts w:hint="eastAsia"/>
        </w:rPr>
        <w:t>在先验检验力分析</w:t>
      </w:r>
      <w:r w:rsidR="003F1478">
        <w:rPr>
          <w:rFonts w:hint="eastAsia"/>
        </w:rPr>
        <w:t>时设置较高的</w:t>
      </w:r>
      <w:r>
        <w:t>预期效应量，因为较高的效应量</w:t>
      </w:r>
      <w:r w:rsidR="003F1478">
        <w:rPr>
          <w:rFonts w:hint="eastAsia"/>
        </w:rPr>
        <w:t>需要</w:t>
      </w:r>
      <w:r>
        <w:t>的样本量</w:t>
      </w:r>
      <w:r w:rsidR="003F1478">
        <w:rPr>
          <w:rFonts w:hint="eastAsia"/>
        </w:rPr>
        <w:t>较少</w:t>
      </w:r>
      <w:r>
        <w:t>，但</w:t>
      </w:r>
      <w:r w:rsidR="003F1478">
        <w:rPr>
          <w:rFonts w:hint="eastAsia"/>
        </w:rPr>
        <w:t>对效应量的预期</w:t>
      </w:r>
      <w:r w:rsidR="00A833C5">
        <w:rPr>
          <w:rFonts w:hint="eastAsia"/>
        </w:rPr>
        <w:t>太过</w:t>
      </w:r>
      <w:r>
        <w:t>乐观</w:t>
      </w:r>
      <w:r w:rsidR="002850D4">
        <w:rPr>
          <w:rFonts w:hint="eastAsia"/>
        </w:rPr>
        <w:t>将</w:t>
      </w:r>
      <w:r>
        <w:t>会增加</w:t>
      </w:r>
      <w:r w:rsidR="00A833C5">
        <w:rPr>
          <w:rFonts w:hint="eastAsia"/>
        </w:rPr>
        <w:t>结果</w:t>
      </w:r>
      <w:r>
        <w:t>假阴性的概率。</w:t>
      </w:r>
      <w:r w:rsidR="003F1478">
        <w:rPr>
          <w:rFonts w:hint="eastAsia"/>
        </w:rPr>
        <w:t>在论证</w:t>
      </w:r>
      <w:r>
        <w:t>样本量</w:t>
      </w:r>
      <w:r w:rsidR="007B2DBD">
        <w:rPr>
          <w:rFonts w:hint="eastAsia"/>
        </w:rPr>
        <w:t>（基于先验检验力分析）的</w:t>
      </w:r>
      <w:r>
        <w:t>合理性时，</w:t>
      </w:r>
      <w:r w:rsidR="006A35E9">
        <w:rPr>
          <w:rFonts w:hint="eastAsia"/>
        </w:rPr>
        <w:t>重要的是</w:t>
      </w:r>
      <w:r>
        <w:t>批判性地</w:t>
      </w:r>
      <w:r w:rsidR="007B2DBD">
        <w:rPr>
          <w:rFonts w:hint="eastAsia"/>
        </w:rPr>
        <w:t>估量</w:t>
      </w:r>
      <w:r>
        <w:t>检验力分析中</w:t>
      </w:r>
      <w:r w:rsidR="007B2DBD">
        <w:rPr>
          <w:rFonts w:hint="eastAsia"/>
        </w:rPr>
        <w:t>所</w:t>
      </w:r>
      <w:r>
        <w:t>使用的预期效应量。</w:t>
      </w:r>
    </w:p>
    <w:p w14:paraId="6CACE912" w14:textId="77777777" w:rsidR="00F6683B" w:rsidRDefault="00DC2F97" w:rsidP="00777ECA">
      <w:pPr>
        <w:pStyle w:val="2"/>
      </w:pPr>
      <w:r>
        <w:t>使用来自元分析中的评估</w:t>
      </w:r>
    </w:p>
    <w:p w14:paraId="40764516" w14:textId="5DC341FA" w:rsidR="00F6683B" w:rsidRDefault="00E7492C" w:rsidP="00454475">
      <w:pPr>
        <w:ind w:firstLine="420"/>
        <w:rPr>
          <w:rFonts w:ascii="微软雅黑" w:eastAsia="微软雅黑" w:hAnsi="微软雅黑"/>
          <w:color w:val="333333"/>
          <w:sz w:val="22"/>
        </w:rPr>
      </w:pPr>
      <w:r>
        <w:rPr>
          <w:rFonts w:hint="eastAsia"/>
        </w:rPr>
        <w:t>通过</w:t>
      </w:r>
      <w:r w:rsidR="005B6F53">
        <w:t>元分析</w:t>
      </w:r>
      <w:r>
        <w:rPr>
          <w:rFonts w:hint="eastAsia"/>
        </w:rPr>
        <w:t>来估计</w:t>
      </w:r>
      <w:r w:rsidR="00DC2F97">
        <w:t>效应量</w:t>
      </w:r>
      <w:r>
        <w:rPr>
          <w:rFonts w:hint="eastAsia"/>
        </w:rPr>
        <w:t>是最完美的</w:t>
      </w:r>
      <w:r w:rsidR="005B6F53">
        <w:rPr>
          <w:rFonts w:hint="eastAsia"/>
        </w:rPr>
        <w:t>，</w:t>
      </w:r>
      <w:r>
        <w:rPr>
          <w:rFonts w:hint="eastAsia"/>
        </w:rPr>
        <w:t>可以</w:t>
      </w:r>
      <w:r w:rsidR="005B6F53">
        <w:t>为研究</w:t>
      </w:r>
      <w:r w:rsidR="005B6F53">
        <w:rPr>
          <w:rFonts w:hint="eastAsia"/>
        </w:rPr>
        <w:t>者</w:t>
      </w:r>
      <w:r w:rsidR="005B6F53">
        <w:t>提供最准确的信息</w:t>
      </w:r>
      <w:r w:rsidR="005B6F53">
        <w:rPr>
          <w:rFonts w:hint="eastAsia"/>
        </w:rPr>
        <w:t>，来表明哪些效应是可</w:t>
      </w:r>
      <w:r w:rsidR="005B6F53">
        <w:rPr>
          <w:rFonts w:hint="eastAsia"/>
        </w:rPr>
        <w:lastRenderedPageBreak/>
        <w:t>预期的</w:t>
      </w:r>
      <w:r w:rsidR="005B6F53">
        <w:t>。由于</w:t>
      </w:r>
      <w:r w:rsidR="005B6F53">
        <w:rPr>
          <w:rFonts w:hint="eastAsia"/>
        </w:rPr>
        <w:t>学术</w:t>
      </w:r>
      <w:r w:rsidR="005B6F53">
        <w:t>领域普遍存在</w:t>
      </w:r>
      <w:r w:rsidRPr="00135BB0">
        <w:rPr>
          <w:rFonts w:hint="eastAsia"/>
          <w:rPrChange w:id="99" w:author="wang xinyu" w:date="2023-09-08T11:11:00Z">
            <w:rPr>
              <w:rFonts w:hint="eastAsia"/>
              <w:highlight w:val="yellow"/>
            </w:rPr>
          </w:rPrChange>
        </w:rPr>
        <w:t>发表偏倚</w:t>
      </w:r>
      <w:r w:rsidR="005B6F53">
        <w:t>，来自元分析的效应量估计不</w:t>
      </w:r>
      <w:r w:rsidR="00CC14AA">
        <w:rPr>
          <w:rFonts w:hint="eastAsia"/>
        </w:rPr>
        <w:t>一定</w:t>
      </w:r>
      <w:r w:rsidR="005B6F53">
        <w:t>是准确的。</w:t>
      </w:r>
      <w:r w:rsidR="00F934C4">
        <w:rPr>
          <w:rFonts w:hint="eastAsia"/>
        </w:rPr>
        <w:t>它们可能是</w:t>
      </w:r>
      <w:r w:rsidR="00DC2F97">
        <w:t>有偏</w:t>
      </w:r>
      <w:r w:rsidR="00F934C4">
        <w:rPr>
          <w:rFonts w:hint="eastAsia"/>
        </w:rPr>
        <w:t>的</w:t>
      </w:r>
      <w:r w:rsidR="00DC2F97">
        <w:t>，</w:t>
      </w:r>
      <w:r w:rsidR="00F934C4">
        <w:rPr>
          <w:rFonts w:hint="eastAsia"/>
        </w:rPr>
        <w:t>甚至</w:t>
      </w:r>
      <w:r w:rsidR="00DC2F97">
        <w:t>有时是很大的偏差。此外，元分析通常具有相当大的异质性，这意味着元</w:t>
      </w:r>
      <w:r w:rsidR="00BD4243">
        <w:t>分析</w:t>
      </w:r>
      <w:r w:rsidR="00D46231">
        <w:rPr>
          <w:rFonts w:hint="eastAsia"/>
        </w:rPr>
        <w:t>估计出的</w:t>
      </w:r>
      <w:r w:rsidR="00BD4243">
        <w:t>效应量</w:t>
      </w:r>
      <w:r w:rsidR="007B2DBD">
        <w:rPr>
          <w:rFonts w:hint="eastAsia"/>
        </w:rPr>
        <w:t>与</w:t>
      </w:r>
      <w:r w:rsidR="00BD4243">
        <w:t>组成元分析的</w:t>
      </w:r>
      <w:r w:rsidR="00F934C4">
        <w:rPr>
          <w:rFonts w:hint="eastAsia"/>
        </w:rPr>
        <w:t>子集</w:t>
      </w:r>
      <w:r w:rsidR="00BD4243">
        <w:t>是不同的。因此，</w:t>
      </w:r>
      <w:r w:rsidR="00B3783E">
        <w:rPr>
          <w:rFonts w:hint="eastAsia"/>
        </w:rPr>
        <w:t>想要</w:t>
      </w:r>
      <w:r w:rsidR="00BD4243">
        <w:t>在</w:t>
      </w:r>
      <w:r w:rsidR="00DC2F97">
        <w:t>检验力分析中使用元分析</w:t>
      </w:r>
      <w:r w:rsidR="00B3783E">
        <w:rPr>
          <w:rFonts w:hint="eastAsia"/>
        </w:rPr>
        <w:t>估计出的</w:t>
      </w:r>
      <w:r w:rsidR="00DC2F97">
        <w:t>效应量</w:t>
      </w:r>
      <w:r w:rsidR="00B3783E">
        <w:rPr>
          <w:rFonts w:hint="eastAsia"/>
        </w:rPr>
        <w:t>，</w:t>
      </w:r>
      <w:r w:rsidR="00D46231">
        <w:rPr>
          <w:rFonts w:hint="eastAsia"/>
        </w:rPr>
        <w:t>需要非常谨慎</w:t>
      </w:r>
      <w:r w:rsidR="00DC2F97">
        <w:t>。</w:t>
      </w:r>
    </w:p>
    <w:p w14:paraId="1445260D" w14:textId="6E355A2F" w:rsidR="00F6683B" w:rsidRDefault="00BD4243" w:rsidP="00454475">
      <w:pPr>
        <w:ind w:firstLine="420"/>
      </w:pPr>
      <w:r>
        <w:t>如果研究</w:t>
      </w:r>
      <w:r>
        <w:rPr>
          <w:rFonts w:hint="eastAsia"/>
        </w:rPr>
        <w:t>者</w:t>
      </w:r>
      <w:r>
        <w:t>想要</w:t>
      </w:r>
      <w:r w:rsidR="00CD42D7">
        <w:rPr>
          <w:rFonts w:hint="eastAsia"/>
        </w:rPr>
        <w:t>在</w:t>
      </w:r>
      <w:r>
        <w:rPr>
          <w:rFonts w:hint="eastAsia"/>
        </w:rPr>
        <w:t>先验</w:t>
      </w:r>
      <w:r w:rsidR="00DC2F97">
        <w:t>检验力分析</w:t>
      </w:r>
      <w:r w:rsidR="00CD42D7">
        <w:rPr>
          <w:rFonts w:hint="eastAsia"/>
        </w:rPr>
        <w:t>中使用</w:t>
      </w:r>
      <w:r w:rsidR="00CD42D7">
        <w:t>元分析</w:t>
      </w:r>
      <w:r w:rsidR="00CD42D7">
        <w:rPr>
          <w:rFonts w:hint="eastAsia"/>
        </w:rPr>
        <w:t>估计出的</w:t>
      </w:r>
      <w:r w:rsidR="00CD42D7">
        <w:t>效应量</w:t>
      </w:r>
      <w:r w:rsidR="00DC2F97">
        <w:t>。他们需要考虑三个因素（见表</w:t>
      </w:r>
      <w:r w:rsidR="00DC2F97">
        <w:rPr>
          <w:rFonts w:eastAsia="Times New Roman"/>
        </w:rPr>
        <w:t>5</w:t>
      </w:r>
      <w:r w:rsidR="00DC2F97">
        <w:t>）</w:t>
      </w:r>
      <w:r>
        <w:t>。首先，元分析</w:t>
      </w:r>
      <w:r w:rsidR="00251F05">
        <w:rPr>
          <w:rFonts w:hint="eastAsia"/>
        </w:rPr>
        <w:t>中</w:t>
      </w:r>
      <w:r>
        <w:t>的研究和他们想要</w:t>
      </w:r>
      <w:r>
        <w:rPr>
          <w:rFonts w:hint="eastAsia"/>
        </w:rPr>
        <w:t>做的</w:t>
      </w:r>
      <w:r>
        <w:t>研究应该是比较相似的，这样才能够期望得到一个合理</w:t>
      </w:r>
      <w:r>
        <w:rPr>
          <w:rFonts w:hint="eastAsia"/>
        </w:rPr>
        <w:t>且</w:t>
      </w:r>
      <w:r w:rsidR="00DC2F97">
        <w:t>相似效应量。本质上，这需要</w:t>
      </w:r>
      <w:r w:rsidR="00251F05">
        <w:rPr>
          <w:rFonts w:hint="eastAsia"/>
        </w:rPr>
        <w:t>评估</w:t>
      </w:r>
      <w:r>
        <w:t>效应量</w:t>
      </w:r>
      <w:r w:rsidR="00A864DD">
        <w:rPr>
          <w:rFonts w:hint="eastAsia"/>
        </w:rPr>
        <w:t>的</w:t>
      </w:r>
      <w:r w:rsidR="00251F05">
        <w:rPr>
          <w:rFonts w:hint="eastAsia"/>
        </w:rPr>
        <w:t>估计值在</w:t>
      </w:r>
      <w:r w:rsidR="00DC2F97">
        <w:t>新研究</w:t>
      </w:r>
      <w:r w:rsidR="00251F05">
        <w:rPr>
          <w:rFonts w:hint="eastAsia"/>
        </w:rPr>
        <w:t>中</w:t>
      </w:r>
      <w:r w:rsidR="00DC2F97">
        <w:t>的</w:t>
      </w:r>
      <w:r w:rsidR="0012077C">
        <w:rPr>
          <w:rFonts w:hint="eastAsia"/>
        </w:rPr>
        <w:t>可推广性</w:t>
      </w:r>
      <w:r w:rsidR="0012077C">
        <w:t>。</w:t>
      </w:r>
      <w:r w:rsidR="0012077C">
        <w:rPr>
          <w:rFonts w:hint="eastAsia"/>
        </w:rPr>
        <w:t>重要的是需要</w:t>
      </w:r>
      <w:r w:rsidR="00A864DD">
        <w:rPr>
          <w:rFonts w:hint="eastAsia"/>
        </w:rPr>
        <w:t>考量</w:t>
      </w:r>
      <w:r w:rsidR="00DC2F97">
        <w:t>元分析</w:t>
      </w:r>
      <w:r w:rsidR="0012077C">
        <w:rPr>
          <w:rFonts w:hint="eastAsia"/>
        </w:rPr>
        <w:t>中的</w:t>
      </w:r>
      <w:r w:rsidR="00DC2F97">
        <w:t>研究和</w:t>
      </w:r>
      <w:r w:rsidR="0012077C">
        <w:rPr>
          <w:rFonts w:hint="eastAsia"/>
        </w:rPr>
        <w:t>所</w:t>
      </w:r>
      <w:r w:rsidR="00DC2F97">
        <w:t>计划</w:t>
      </w:r>
      <w:r w:rsidR="0012077C">
        <w:rPr>
          <w:rFonts w:hint="eastAsia"/>
        </w:rPr>
        <w:t>的</w:t>
      </w:r>
      <w:r w:rsidR="00DC2F97">
        <w:t>研究之间的差异</w:t>
      </w:r>
      <w:r w:rsidR="0012077C">
        <w:rPr>
          <w:rFonts w:hint="eastAsia"/>
        </w:rPr>
        <w:t>，</w:t>
      </w:r>
      <w:r w:rsidR="00DC2F97">
        <w:t>这涉及到</w:t>
      </w:r>
      <w:r w:rsidR="00E900EB">
        <w:rPr>
          <w:rFonts w:hint="eastAsia"/>
        </w:rPr>
        <w:t>实验操纵</w:t>
      </w:r>
      <w:r w:rsidR="00DC2F97">
        <w:t>、测量、总体及其他相关变量。</w:t>
      </w:r>
    </w:p>
    <w:p w14:paraId="3BD17805" w14:textId="3690289E" w:rsidR="00F6683B" w:rsidRPr="00A93099" w:rsidRDefault="00DC2F97" w:rsidP="00191CB7">
      <w:pPr>
        <w:ind w:firstLine="420"/>
      </w:pPr>
      <w:r>
        <w:t>其次，研究</w:t>
      </w:r>
      <w:r w:rsidR="00BD4243">
        <w:rPr>
          <w:rFonts w:hint="eastAsia"/>
        </w:rPr>
        <w:t>者</w:t>
      </w:r>
      <w:r>
        <w:t>应该检查</w:t>
      </w:r>
      <w:r w:rsidR="00E900EB">
        <w:rPr>
          <w:rFonts w:hint="eastAsia"/>
        </w:rPr>
        <w:t>与</w:t>
      </w:r>
      <w:r>
        <w:t>元分析</w:t>
      </w:r>
      <w:r w:rsidR="00E900EB">
        <w:rPr>
          <w:rFonts w:hint="eastAsia"/>
        </w:rPr>
        <w:t>所</w:t>
      </w:r>
      <w:r>
        <w:t>报告的效应量是否</w:t>
      </w:r>
      <w:r w:rsidR="0012077C">
        <w:rPr>
          <w:rFonts w:hint="eastAsia"/>
        </w:rPr>
        <w:t>是</w:t>
      </w:r>
      <w:r>
        <w:t>同质</w:t>
      </w:r>
      <w:r w:rsidR="0012077C">
        <w:rPr>
          <w:rFonts w:hint="eastAsia"/>
        </w:rPr>
        <w:t>的</w:t>
      </w:r>
      <w:r>
        <w:t>。如果不是，且异质性</w:t>
      </w:r>
      <w:r w:rsidR="00984CFD">
        <w:rPr>
          <w:rFonts w:hint="eastAsia"/>
        </w:rPr>
        <w:t>相当大</w:t>
      </w:r>
      <w:r>
        <w:t>，这意味着</w:t>
      </w:r>
      <w:r w:rsidR="00E900EB">
        <w:rPr>
          <w:rFonts w:hint="eastAsia"/>
        </w:rPr>
        <w:t>所</w:t>
      </w:r>
      <w:r w:rsidR="00984CFD">
        <w:rPr>
          <w:rFonts w:hint="eastAsia"/>
        </w:rPr>
        <w:t>估计出的效应量</w:t>
      </w:r>
      <w:r w:rsidR="0012077C">
        <w:rPr>
          <w:rFonts w:hint="eastAsia"/>
        </w:rPr>
        <w:t>与</w:t>
      </w:r>
      <w:r w:rsidR="0012077C">
        <w:t>真实</w:t>
      </w:r>
      <w:r w:rsidR="00984CFD">
        <w:rPr>
          <w:rFonts w:hint="eastAsia"/>
        </w:rPr>
        <w:t>值</w:t>
      </w:r>
      <w:r w:rsidR="0012077C">
        <w:rPr>
          <w:rFonts w:hint="eastAsia"/>
        </w:rPr>
        <w:t>可能有所出入</w:t>
      </w:r>
      <w:r>
        <w:t>。</w:t>
      </w:r>
      <w:r w:rsidR="0012077C">
        <w:rPr>
          <w:rFonts w:hint="eastAsia"/>
        </w:rPr>
        <w:t>使用</w:t>
      </w:r>
      <w:r>
        <w:t>元分析</w:t>
      </w:r>
      <w:r w:rsidR="0012077C">
        <w:rPr>
          <w:rFonts w:hint="eastAsia"/>
        </w:rPr>
        <w:t>进行</w:t>
      </w:r>
      <w:r>
        <w:t>评估</w:t>
      </w:r>
      <w:r w:rsidR="0012077C">
        <w:rPr>
          <w:rFonts w:hint="eastAsia"/>
        </w:rPr>
        <w:t>时，</w:t>
      </w:r>
      <w:r w:rsidR="0012077C">
        <w:t>应</w:t>
      </w:r>
      <w:r w:rsidR="0012077C">
        <w:rPr>
          <w:rFonts w:hint="eastAsia"/>
        </w:rPr>
        <w:t>采用</w:t>
      </w:r>
      <w:r>
        <w:t>最接近研究</w:t>
      </w:r>
      <w:r w:rsidR="0012077C">
        <w:t>计划</w:t>
      </w:r>
      <w:r>
        <w:t>的研究子集。请注意，异质性</w:t>
      </w:r>
      <w:r w:rsidR="0012077C">
        <w:rPr>
          <w:rFonts w:hint="eastAsia"/>
        </w:rPr>
        <w:t>仍有可能存在</w:t>
      </w:r>
      <w:r>
        <w:rPr>
          <w:rFonts w:eastAsia="Times New Roman"/>
        </w:rPr>
        <w:t>(</w:t>
      </w:r>
      <w:r w:rsidR="003E4807">
        <w:t>当未测量的变量调节</w:t>
      </w:r>
      <w:r w:rsidR="003E4807">
        <w:rPr>
          <w:rFonts w:hint="eastAsia"/>
        </w:rPr>
        <w:t>了</w:t>
      </w:r>
      <w:r w:rsidR="0012077C">
        <w:t>样本的效应</w:t>
      </w:r>
      <w:r w:rsidR="008A1876">
        <w:rPr>
          <w:rFonts w:hint="eastAsia"/>
        </w:rPr>
        <w:t>量</w:t>
      </w:r>
      <w:r>
        <w:t>时，</w:t>
      </w:r>
      <w:r w:rsidR="003E4807">
        <w:t>即使是</w:t>
      </w:r>
      <w:r w:rsidR="009F4B45">
        <w:rPr>
          <w:rFonts w:hint="eastAsia"/>
        </w:rPr>
        <w:t>完全重复性的</w:t>
      </w:r>
      <w:r w:rsidR="003E4807">
        <w:t>研究也可能</w:t>
      </w:r>
      <w:r w:rsidR="003E4807">
        <w:rPr>
          <w:rFonts w:hint="eastAsia"/>
        </w:rPr>
        <w:t>表现出</w:t>
      </w:r>
      <w:r>
        <w:t>异质性</w:t>
      </w:r>
      <w:r>
        <w:rPr>
          <w:rFonts w:eastAsia="Times New Roman"/>
        </w:rPr>
        <w:t>(</w:t>
      </w:r>
      <w:r w:rsidR="003E4807" w:rsidRPr="003E4807">
        <w:t>Kenny &amp; Judd, 2019; Olsson-Collentine et al., 2020</w:t>
      </w:r>
      <w:r>
        <w:rPr>
          <w:rFonts w:eastAsia="Times New Roman"/>
        </w:rPr>
        <w:t>))</w:t>
      </w:r>
      <w:r w:rsidR="003E4807">
        <w:t>，所以选择</w:t>
      </w:r>
      <w:r w:rsidR="003E4807">
        <w:rPr>
          <w:rFonts w:hint="eastAsia"/>
        </w:rPr>
        <w:t>相似</w:t>
      </w:r>
      <w:r w:rsidR="003E4807">
        <w:t>研究的主要目</w:t>
      </w:r>
      <w:r w:rsidR="009D34E4">
        <w:rPr>
          <w:rFonts w:hint="eastAsia"/>
        </w:rPr>
        <w:t>的</w:t>
      </w:r>
      <w:r w:rsidR="003E4807">
        <w:t>是</w:t>
      </w:r>
      <w:r w:rsidR="009D34E4">
        <w:rPr>
          <w:rFonts w:hint="eastAsia"/>
        </w:rPr>
        <w:t>通过</w:t>
      </w:r>
      <w:r w:rsidR="003E4807">
        <w:t>现有的数据来增加</w:t>
      </w:r>
      <w:r w:rsidR="009F4B45">
        <w:rPr>
          <w:rFonts w:hint="eastAsia"/>
        </w:rPr>
        <w:t>预估</w:t>
      </w:r>
      <w:r>
        <w:t>准确的概率，</w:t>
      </w:r>
      <w:r w:rsidR="009F4B45">
        <w:rPr>
          <w:rFonts w:hint="eastAsia"/>
        </w:rPr>
        <w:t>但</w:t>
      </w:r>
      <w:r>
        <w:t>不</w:t>
      </w:r>
      <w:r w:rsidR="009D34E4">
        <w:rPr>
          <w:rFonts w:hint="eastAsia"/>
        </w:rPr>
        <w:t>能</w:t>
      </w:r>
      <w:r>
        <w:t>保证它</w:t>
      </w:r>
      <w:r w:rsidR="009D34E4">
        <w:rPr>
          <w:rFonts w:hint="eastAsia"/>
        </w:rPr>
        <w:t>是</w:t>
      </w:r>
      <w:r w:rsidR="003E4807">
        <w:rPr>
          <w:rFonts w:hint="eastAsia"/>
        </w:rPr>
        <w:t>绝对正确</w:t>
      </w:r>
      <w:r>
        <w:t>的。</w:t>
      </w:r>
    </w:p>
    <w:p w14:paraId="6DF6339A" w14:textId="241159AA" w:rsidR="00F6683B" w:rsidRDefault="009F4B45" w:rsidP="00454475">
      <w:pPr>
        <w:ind w:firstLine="420"/>
        <w:rPr>
          <w:rFonts w:ascii="微软雅黑" w:eastAsia="微软雅黑" w:hAnsi="微软雅黑"/>
          <w:color w:val="333333"/>
          <w:sz w:val="22"/>
        </w:rPr>
      </w:pPr>
      <w:r>
        <w:rPr>
          <w:rFonts w:hint="eastAsia"/>
        </w:rPr>
        <w:t>最后</w:t>
      </w:r>
      <w:r w:rsidR="00DC2F97">
        <w:t>，元分析的效应量估计应该</w:t>
      </w:r>
      <w:r>
        <w:rPr>
          <w:rFonts w:hint="eastAsia"/>
        </w:rPr>
        <w:t>尽可能没</w:t>
      </w:r>
      <w:r w:rsidR="00DC2F97">
        <w:t>有偏差。</w:t>
      </w:r>
      <w:r>
        <w:rPr>
          <w:rFonts w:hint="eastAsia"/>
        </w:rPr>
        <w:t>核对</w:t>
      </w:r>
      <w:r w:rsidR="00DC2F97">
        <w:t>元分析中报告的</w:t>
      </w:r>
      <w:r w:rsidR="00DC2F97" w:rsidRPr="00DC6857">
        <w:rPr>
          <w:rFonts w:hint="eastAsia"/>
          <w:rPrChange w:id="100" w:author="wang xinyu" w:date="2023-09-08T11:11:00Z">
            <w:rPr>
              <w:rFonts w:hint="eastAsia"/>
              <w:highlight w:val="yellow"/>
            </w:rPr>
          </w:rPrChange>
        </w:rPr>
        <w:t>偏差检测测</w:t>
      </w:r>
      <w:ins w:id="101" w:author="wang xinyu" w:date="2023-09-08T11:11:00Z">
        <w:r w:rsidR="00DC6857" w:rsidRPr="00DC6857">
          <w:rPr>
            <w:rPrChange w:id="102" w:author="wang xinyu" w:date="2023-09-08T11:11:00Z">
              <w:rPr>
                <w:highlight w:val="yellow"/>
              </w:rPr>
            </w:rPrChange>
          </w:rPr>
          <w:t>(</w:t>
        </w:r>
      </w:ins>
      <w:del w:id="103" w:author="wang xinyu" w:date="2023-09-08T11:11:00Z">
        <w:r w:rsidR="00DC2F97" w:rsidRPr="00DC6857" w:rsidDel="00DC6857">
          <w:rPr>
            <w:rFonts w:hint="eastAsia"/>
            <w:rPrChange w:id="104" w:author="wang xinyu" w:date="2023-09-08T11:11:00Z">
              <w:rPr>
                <w:rFonts w:hint="eastAsia"/>
                <w:highlight w:val="yellow"/>
              </w:rPr>
            </w:rPrChange>
          </w:rPr>
          <w:delText>试</w:delText>
        </w:r>
      </w:del>
      <w:r w:rsidR="003E4807" w:rsidRPr="00DC6857">
        <w:rPr>
          <w:rPrChange w:id="105" w:author="wang xinyu" w:date="2023-09-08T11:11:00Z">
            <w:rPr>
              <w:highlight w:val="yellow"/>
            </w:rPr>
          </w:rPrChange>
        </w:rPr>
        <w:t>bias detection test</w:t>
      </w:r>
      <w:ins w:id="106" w:author="wang xinyu" w:date="2023-09-08T11:11:00Z">
        <w:r w:rsidR="00DC6857" w:rsidRPr="00DC6857">
          <w:rPr>
            <w:rPrChange w:id="107" w:author="wang xinyu" w:date="2023-09-08T11:11:00Z">
              <w:rPr>
                <w:highlight w:val="yellow"/>
              </w:rPr>
            </w:rPrChange>
          </w:rPr>
          <w:t>)</w:t>
        </w:r>
      </w:ins>
      <w:del w:id="108" w:author="wang xinyu" w:date="2023-09-08T11:11:00Z">
        <w:r w:rsidR="003E4807" w:rsidRPr="003E4807" w:rsidDel="00DC6857">
          <w:rPr>
            <w:highlight w:val="yellow"/>
          </w:rPr>
          <w:delText>s</w:delText>
        </w:r>
      </w:del>
      <w:r w:rsidR="00DC2F97">
        <w:t>是否是达到最高标准，或自己进行多次</w:t>
      </w:r>
      <w:r w:rsidR="00DC2F97" w:rsidRPr="00DC6857">
        <w:rPr>
          <w:rFonts w:hint="eastAsia"/>
          <w:rPrChange w:id="109" w:author="wang xinyu" w:date="2023-09-08T11:11:00Z">
            <w:rPr>
              <w:rFonts w:hint="eastAsia"/>
              <w:highlight w:val="yellow"/>
            </w:rPr>
          </w:rPrChange>
        </w:rPr>
        <w:t>偏差</w:t>
      </w:r>
      <w:ins w:id="110" w:author="wang xinyu" w:date="2023-08-06T20:09:00Z">
        <w:r w:rsidR="00A90A04" w:rsidRPr="00DC6857">
          <w:rPr>
            <w:rFonts w:hint="eastAsia"/>
            <w:rPrChange w:id="111" w:author="wang xinyu" w:date="2023-09-08T11:11:00Z">
              <w:rPr>
                <w:rFonts w:hint="eastAsia"/>
                <w:highlight w:val="yellow"/>
              </w:rPr>
            </w:rPrChange>
          </w:rPr>
          <w:t>检验</w:t>
        </w:r>
      </w:ins>
      <w:del w:id="112" w:author="wang xinyu" w:date="2023-08-06T20:09:00Z">
        <w:r w:rsidR="00DC2F97" w:rsidRPr="00DC6857" w:rsidDel="00A90A04">
          <w:rPr>
            <w:rFonts w:hint="eastAsia"/>
            <w:rPrChange w:id="113" w:author="wang xinyu" w:date="2023-09-08T11:11:00Z">
              <w:rPr>
                <w:rFonts w:hint="eastAsia"/>
                <w:highlight w:val="yellow"/>
              </w:rPr>
            </w:rPrChange>
          </w:rPr>
          <w:delText>检测</w:delText>
        </w:r>
      </w:del>
      <w:r w:rsidR="00DC2F97" w:rsidRPr="00DC6857">
        <w:rPr>
          <w:rFonts w:hint="eastAsia"/>
          <w:rPrChange w:id="114" w:author="wang xinyu" w:date="2023-09-08T11:11:00Z">
            <w:rPr>
              <w:rFonts w:hint="eastAsia"/>
              <w:highlight w:val="yellow"/>
            </w:rPr>
          </w:rPrChange>
        </w:rPr>
        <w:t>测试</w:t>
      </w:r>
      <w:r w:rsidR="00DC2F97">
        <w:t>（</w:t>
      </w:r>
      <w:r w:rsidR="00DC2F97">
        <w:rPr>
          <w:rFonts w:eastAsia="Times New Roman"/>
        </w:rPr>
        <w:t xml:space="preserve">Carter, </w:t>
      </w:r>
      <w:proofErr w:type="spellStart"/>
      <w:r w:rsidR="00DC2F97">
        <w:rPr>
          <w:rFonts w:eastAsia="Times New Roman"/>
        </w:rPr>
        <w:t>Schönbrodt</w:t>
      </w:r>
      <w:proofErr w:type="spellEnd"/>
      <w:r w:rsidR="00DC2F97">
        <w:rPr>
          <w:rFonts w:eastAsia="Times New Roman"/>
        </w:rPr>
        <w:t>, Gervais, &amp; Hilgard, 2019</w:t>
      </w:r>
      <w:r w:rsidR="00DC2F97">
        <w:t>），</w:t>
      </w:r>
      <w:r w:rsidR="003E4807">
        <w:t>并</w:t>
      </w:r>
      <w:r w:rsidR="003E4807">
        <w:rPr>
          <w:rFonts w:hint="eastAsia"/>
        </w:rPr>
        <w:t>采纳</w:t>
      </w:r>
      <w:r w:rsidR="00DC2F97">
        <w:t>偏差校正</w:t>
      </w:r>
      <w:r w:rsidR="003E4807">
        <w:rPr>
          <w:rFonts w:hint="eastAsia"/>
        </w:rPr>
        <w:t>后</w:t>
      </w:r>
      <w:r w:rsidR="00DC2F97">
        <w:t>的效应量估计</w:t>
      </w:r>
      <w:r w:rsidR="003E4807">
        <w:rPr>
          <w:rFonts w:hint="eastAsia"/>
        </w:rPr>
        <w:t>值</w:t>
      </w:r>
      <w:r w:rsidR="003E4807">
        <w:t>（这些估计可能仍然存在偏差，</w:t>
      </w:r>
      <w:r w:rsidR="00C97115">
        <w:rPr>
          <w:rFonts w:hint="eastAsia"/>
        </w:rPr>
        <w:t>并</w:t>
      </w:r>
      <w:r w:rsidR="003E4807">
        <w:t>且不一定</w:t>
      </w:r>
      <w:r w:rsidR="00C97115">
        <w:rPr>
          <w:rFonts w:hint="eastAsia"/>
        </w:rPr>
        <w:t>能</w:t>
      </w:r>
      <w:r w:rsidR="003E4807">
        <w:t>反映真实</w:t>
      </w:r>
      <w:r w:rsidR="00C97115">
        <w:rPr>
          <w:rFonts w:hint="eastAsia"/>
        </w:rPr>
        <w:t>的</w:t>
      </w:r>
      <w:r w:rsidR="003E4807">
        <w:t>效应</w:t>
      </w:r>
      <w:r w:rsidR="00C97115">
        <w:rPr>
          <w:rFonts w:hint="eastAsia"/>
        </w:rPr>
        <w:t>量</w:t>
      </w:r>
      <w:r w:rsidR="00DC2F97">
        <w:t>分布）。</w:t>
      </w:r>
    </w:p>
    <w:p w14:paraId="19268858" w14:textId="1932D330" w:rsidR="00F6683B" w:rsidRDefault="00002318" w:rsidP="00777ECA">
      <w:pPr>
        <w:pStyle w:val="2"/>
      </w:pPr>
      <w:r>
        <w:t>根据</w:t>
      </w:r>
      <w:r>
        <w:rPr>
          <w:rFonts w:hint="eastAsia"/>
        </w:rPr>
        <w:t>前人</w:t>
      </w:r>
      <w:r w:rsidR="00DC2F97">
        <w:t>研究来估计样本量</w:t>
      </w:r>
      <w:r w:rsidR="00DC2F97">
        <w:t xml:space="preserve"> </w:t>
      </w:r>
      <w:r w:rsidR="009F4B45">
        <w:rPr>
          <w:rFonts w:hint="eastAsia"/>
        </w:rPr>
        <w:t>·</w:t>
      </w:r>
    </w:p>
    <w:p w14:paraId="764952EF" w14:textId="32F52546" w:rsidR="00F6683B" w:rsidRDefault="00DC2F97" w:rsidP="00454475">
      <w:pPr>
        <w:ind w:firstLine="420"/>
        <w:rPr>
          <w:rFonts w:ascii="微软雅黑" w:eastAsia="微软雅黑" w:hAnsi="微软雅黑"/>
          <w:color w:val="333333"/>
          <w:sz w:val="22"/>
        </w:rPr>
      </w:pPr>
      <w:r>
        <w:t>如果没有元分析研究作为参考，</w:t>
      </w:r>
      <w:r w:rsidR="00002318">
        <w:t>研究者通常会用某个</w:t>
      </w:r>
      <w:r w:rsidR="00002318">
        <w:rPr>
          <w:rFonts w:hint="eastAsia"/>
        </w:rPr>
        <w:t>前人</w:t>
      </w:r>
      <w:r w:rsidR="00002318">
        <w:t>研究的效应</w:t>
      </w:r>
      <w:r w:rsidR="00002318">
        <w:rPr>
          <w:rFonts w:hint="eastAsia"/>
        </w:rPr>
        <w:t>量</w:t>
      </w:r>
      <w:r>
        <w:t>来做先验</w:t>
      </w:r>
      <w:r w:rsidR="005D5E36">
        <w:rPr>
          <w:rFonts w:hint="eastAsia"/>
        </w:rPr>
        <w:t>检验力</w:t>
      </w:r>
      <w:r>
        <w:t>分析。首要需要考虑的问题是两个研究之间是否足够相似。与使用元分析</w:t>
      </w:r>
      <w:r w:rsidR="00002318">
        <w:rPr>
          <w:rFonts w:hint="eastAsia"/>
        </w:rPr>
        <w:t>估计</w:t>
      </w:r>
      <w:r w:rsidR="00002318">
        <w:t>效应</w:t>
      </w:r>
      <w:r w:rsidR="00002318">
        <w:rPr>
          <w:rFonts w:hint="eastAsia"/>
        </w:rPr>
        <w:t>量</w:t>
      </w:r>
      <w:r w:rsidR="00002318">
        <w:t>类似，研究者需要考虑</w:t>
      </w:r>
      <w:r w:rsidR="00AC6521">
        <w:rPr>
          <w:rFonts w:hint="eastAsia"/>
        </w:rPr>
        <w:t>不同</w:t>
      </w:r>
      <w:r w:rsidR="00002318">
        <w:t>研究在</w:t>
      </w:r>
      <w:r w:rsidR="00002318">
        <w:rPr>
          <w:rFonts w:hint="eastAsia"/>
        </w:rPr>
        <w:t>总体</w:t>
      </w:r>
      <w:r>
        <w:t>、实验</w:t>
      </w:r>
      <w:r w:rsidR="00002318">
        <w:t>设计、实验操纵、测量以及其他</w:t>
      </w:r>
      <w:r w:rsidR="00AC6521">
        <w:rPr>
          <w:rFonts w:hint="eastAsia"/>
        </w:rPr>
        <w:t>可能影响效应量的</w:t>
      </w:r>
      <w:r w:rsidR="00002318">
        <w:t>因素</w:t>
      </w:r>
      <w:r w:rsidR="00AC6521">
        <w:rPr>
          <w:rFonts w:hint="eastAsia"/>
        </w:rPr>
        <w:t>上是否存在差异</w:t>
      </w:r>
      <w:r w:rsidR="00002318">
        <w:t>。</w:t>
      </w:r>
      <w:r>
        <w:t>例如，个体的反应时</w:t>
      </w:r>
      <w:r w:rsidR="00002318">
        <w:rPr>
          <w:rFonts w:hint="eastAsia"/>
        </w:rPr>
        <w:t>差异</w:t>
      </w:r>
      <w:r w:rsidR="00002318">
        <w:rPr>
          <w:rFonts w:asciiTheme="minorEastAsia" w:hAnsiTheme="minorEastAsia" w:hint="eastAsia"/>
        </w:rPr>
        <w:t>会</w:t>
      </w:r>
      <w:r>
        <w:t>随着年龄的增加而增加。因此，</w:t>
      </w:r>
      <w:r w:rsidR="00DF3B07">
        <w:rPr>
          <w:rFonts w:hint="eastAsia"/>
        </w:rPr>
        <w:t>相比于</w:t>
      </w:r>
      <w:r>
        <w:t>年轻</w:t>
      </w:r>
      <w:r w:rsidR="00DF3B07">
        <w:rPr>
          <w:rFonts w:hint="eastAsia"/>
        </w:rPr>
        <w:t>被试</w:t>
      </w:r>
      <w:r>
        <w:t>样本</w:t>
      </w:r>
      <w:r w:rsidR="00DF3B07">
        <w:rPr>
          <w:rFonts w:hint="eastAsia"/>
        </w:rPr>
        <w:t>的研究</w:t>
      </w:r>
      <w:r>
        <w:t>，年长</w:t>
      </w:r>
      <w:r w:rsidR="00DF3B07">
        <w:rPr>
          <w:rFonts w:hint="eastAsia"/>
        </w:rPr>
        <w:t>被试</w:t>
      </w:r>
      <w:r>
        <w:t>样本</w:t>
      </w:r>
      <w:r w:rsidR="00002318">
        <w:rPr>
          <w:rFonts w:hint="eastAsia"/>
        </w:rPr>
        <w:t>的</w:t>
      </w:r>
      <w:r w:rsidR="00DF3B07">
        <w:rPr>
          <w:rFonts w:hint="eastAsia"/>
        </w:rPr>
        <w:t>研究</w:t>
      </w:r>
      <w:r>
        <w:t>标准效应</w:t>
      </w:r>
      <w:r w:rsidR="00DF3B07">
        <w:rPr>
          <w:rFonts w:hint="eastAsia"/>
        </w:rPr>
        <w:t>量</w:t>
      </w:r>
      <w:r w:rsidR="00002318">
        <w:t>更小</w:t>
      </w:r>
      <w:r>
        <w:t>。</w:t>
      </w:r>
      <w:r>
        <w:rPr>
          <w:rFonts w:eastAsia="Times New Roman"/>
        </w:rPr>
        <w:t xml:space="preserve"> </w:t>
      </w:r>
      <w:r w:rsidR="00002318">
        <w:rPr>
          <w:rFonts w:asciiTheme="minorEastAsia" w:hAnsiTheme="minorEastAsia" w:hint="eastAsia"/>
        </w:rPr>
        <w:t>其次，</w:t>
      </w:r>
      <w:r w:rsidR="00002318">
        <w:t>如果</w:t>
      </w:r>
      <w:r w:rsidR="00002318">
        <w:rPr>
          <w:rFonts w:hint="eastAsia"/>
        </w:rPr>
        <w:t>前人</w:t>
      </w:r>
      <w:r>
        <w:t>研究采用了一个强操</w:t>
      </w:r>
      <w:r w:rsidR="00002318">
        <w:t>纵，而你计划使用一个相对弱的实验</w:t>
      </w:r>
      <w:r w:rsidR="00AC0D53">
        <w:rPr>
          <w:rFonts w:hint="eastAsia"/>
        </w:rPr>
        <w:t>操纵</w:t>
      </w:r>
      <w:r w:rsidR="00002318">
        <w:t>，那么</w:t>
      </w:r>
      <w:r w:rsidR="00906078">
        <w:rPr>
          <w:rFonts w:hint="eastAsia"/>
        </w:rPr>
        <w:t>将</w:t>
      </w:r>
      <w:r w:rsidR="00002318">
        <w:t>效应</w:t>
      </w:r>
      <w:r w:rsidR="00002318">
        <w:rPr>
          <w:rFonts w:hint="eastAsia"/>
        </w:rPr>
        <w:t>量</w:t>
      </w:r>
      <w:r w:rsidR="00906078">
        <w:rPr>
          <w:rFonts w:hint="eastAsia"/>
        </w:rPr>
        <w:t>预估地相对小一点</w:t>
      </w:r>
      <w:r w:rsidR="00002318">
        <w:t>会更适合。</w:t>
      </w:r>
      <w:r w:rsidR="00002318">
        <w:rPr>
          <w:rFonts w:hint="eastAsia"/>
        </w:rPr>
        <w:t>最后</w:t>
      </w:r>
      <w:r w:rsidR="00002318">
        <w:t>，效应</w:t>
      </w:r>
      <w:r w:rsidR="00002318">
        <w:rPr>
          <w:rFonts w:hint="eastAsia"/>
        </w:rPr>
        <w:t>量</w:t>
      </w:r>
      <w:r>
        <w:t>不能</w:t>
      </w:r>
      <w:r w:rsidR="00002318">
        <w:rPr>
          <w:rFonts w:hint="eastAsia"/>
        </w:rPr>
        <w:t>在</w:t>
      </w:r>
      <w:r>
        <w:t>不同实验设计的研究</w:t>
      </w:r>
      <w:r w:rsidR="00002318">
        <w:rPr>
          <w:rFonts w:hint="eastAsia"/>
        </w:rPr>
        <w:t>之间推广</w:t>
      </w:r>
      <w:r>
        <w:t>。</w:t>
      </w:r>
      <w:r>
        <w:rPr>
          <w:rFonts w:eastAsia="Times New Roman"/>
        </w:rPr>
        <w:t xml:space="preserve"> </w:t>
      </w:r>
      <w:r w:rsidR="00002318">
        <w:t>例如，</w:t>
      </w:r>
      <w:r w:rsidR="003309CC">
        <w:rPr>
          <w:rFonts w:hint="eastAsia"/>
        </w:rPr>
        <w:t>组间</w:t>
      </w:r>
      <w:r w:rsidR="00002318">
        <w:t>对比实验的效应</w:t>
      </w:r>
      <w:r w:rsidR="00002318">
        <w:rPr>
          <w:rFonts w:hint="eastAsia"/>
        </w:rPr>
        <w:t>量</w:t>
      </w:r>
      <w:r w:rsidR="003309CC">
        <w:rPr>
          <w:rFonts w:hint="eastAsia"/>
        </w:rPr>
        <w:t>通常</w:t>
      </w:r>
      <w:r>
        <w:t>与后续实验</w:t>
      </w:r>
      <w:r w:rsidR="00961A06">
        <w:rPr>
          <w:rFonts w:asciiTheme="minorEastAsia" w:hAnsiTheme="minorEastAsia" w:hint="eastAsia"/>
        </w:rPr>
        <w:t>中</w:t>
      </w:r>
      <w:r w:rsidR="003309CC">
        <w:rPr>
          <w:rFonts w:asciiTheme="minorEastAsia" w:hAnsiTheme="minorEastAsia" w:hint="eastAsia"/>
        </w:rPr>
        <w:t>交互作用的</w:t>
      </w:r>
      <w:r w:rsidR="003309CC">
        <w:t>效应</w:t>
      </w:r>
      <w:r w:rsidR="003309CC">
        <w:rPr>
          <w:rFonts w:hint="eastAsia"/>
        </w:rPr>
        <w:t>量</w:t>
      </w:r>
      <w:r w:rsidR="003309CC">
        <w:t>是不一样的</w:t>
      </w:r>
      <w:r w:rsidR="003309CC">
        <w:rPr>
          <w:rFonts w:hint="eastAsia"/>
        </w:rPr>
        <w:t>，</w:t>
      </w:r>
      <w:r w:rsidR="003309CC">
        <w:t>后者往往会在原实验设计的基础上添加新的</w:t>
      </w:r>
      <w:r w:rsidR="00961A06">
        <w:rPr>
          <w:rFonts w:hint="eastAsia"/>
        </w:rPr>
        <w:t>变量</w:t>
      </w:r>
      <w:r w:rsidR="003309CC">
        <w:rPr>
          <w:rFonts w:hint="eastAsia"/>
        </w:rPr>
        <w:t>，</w:t>
      </w:r>
      <w:r w:rsidR="00220228">
        <w:rPr>
          <w:rFonts w:hint="eastAsia"/>
        </w:rPr>
        <w:t>从</w:t>
      </w:r>
      <w:r w:rsidR="003309CC">
        <w:rPr>
          <w:rFonts w:hint="eastAsia"/>
        </w:rPr>
        <w:t>而导致</w:t>
      </w:r>
      <w:r w:rsidR="003309CC">
        <w:t>效应</w:t>
      </w:r>
      <w:r w:rsidR="003309CC">
        <w:rPr>
          <w:rFonts w:hint="eastAsia"/>
        </w:rPr>
        <w:t>量的差异</w:t>
      </w:r>
      <w:r>
        <w:rPr>
          <w:rFonts w:eastAsia="Times New Roman"/>
        </w:rPr>
        <w:t xml:space="preserve"> (</w:t>
      </w:r>
      <w:proofErr w:type="spellStart"/>
      <w:r>
        <w:rPr>
          <w:rFonts w:eastAsia="Times New Roman"/>
        </w:rPr>
        <w:t>Lakens</w:t>
      </w:r>
      <w:proofErr w:type="spellEnd"/>
      <w:r>
        <w:rPr>
          <w:rFonts w:eastAsia="Times New Roman"/>
        </w:rPr>
        <w:t xml:space="preserve"> &amp; Caldwell, 2021)</w:t>
      </w:r>
      <w:r>
        <w:t>。</w:t>
      </w:r>
    </w:p>
    <w:p w14:paraId="0A947DE5" w14:textId="738EA436" w:rsidR="003309CC" w:rsidRDefault="00DC2F97" w:rsidP="00454475">
      <w:pPr>
        <w:ind w:firstLine="420"/>
      </w:pPr>
      <w:r>
        <w:t>即便实验设计再相似，统计学家们也反对用</w:t>
      </w:r>
      <w:r w:rsidR="003309CC">
        <w:rPr>
          <w:rFonts w:hint="eastAsia"/>
        </w:rPr>
        <w:t>预实验</w:t>
      </w:r>
      <w:r w:rsidR="003309CC">
        <w:t>的效应</w:t>
      </w:r>
      <w:r w:rsidR="00284DBB">
        <w:rPr>
          <w:rFonts w:hint="eastAsia"/>
        </w:rPr>
        <w:t>量</w:t>
      </w:r>
      <w:r w:rsidR="003309CC">
        <w:t>做</w:t>
      </w:r>
      <w:r w:rsidR="003309CC">
        <w:rPr>
          <w:rFonts w:hint="eastAsia"/>
        </w:rPr>
        <w:t>检验力</w:t>
      </w:r>
      <w:r>
        <w:t>分析。</w:t>
      </w:r>
      <w:r>
        <w:rPr>
          <w:rFonts w:eastAsia="Times New Roman"/>
        </w:rPr>
        <w:t xml:space="preserve">Leon, Davis </w:t>
      </w:r>
      <w:r>
        <w:t>和</w:t>
      </w:r>
      <w:r>
        <w:rPr>
          <w:rFonts w:eastAsia="Times New Roman"/>
        </w:rPr>
        <w:t xml:space="preserve">Kraemer (2011) </w:t>
      </w:r>
      <w:r>
        <w:t>认为</w:t>
      </w:r>
      <w:r w:rsidR="003309CC">
        <w:rPr>
          <w:rFonts w:hint="eastAsia"/>
        </w:rPr>
        <w:t>：</w:t>
      </w:r>
    </w:p>
    <w:p w14:paraId="35D7E2E4" w14:textId="46B3AC75" w:rsidR="003309CC" w:rsidRPr="003309CC" w:rsidRDefault="003309CC" w:rsidP="00454475">
      <w:pPr>
        <w:ind w:firstLine="420"/>
        <w:rPr>
          <w:rFonts w:ascii="仿宋" w:eastAsia="仿宋" w:hAnsi="仿宋"/>
          <w:u w:val="single"/>
        </w:rPr>
      </w:pPr>
      <w:r w:rsidRPr="003309CC">
        <w:rPr>
          <w:rFonts w:ascii="仿宋" w:eastAsia="仿宋" w:hAnsi="仿宋" w:hint="eastAsia"/>
          <w:u w:val="single"/>
        </w:rPr>
        <w:t>与之相反，</w:t>
      </w:r>
      <w:r w:rsidRPr="003309CC">
        <w:rPr>
          <w:rFonts w:ascii="仿宋" w:eastAsia="仿宋" w:hAnsi="仿宋"/>
          <w:u w:val="single"/>
        </w:rPr>
        <w:t>由于小样本固有的不精确性，</w:t>
      </w:r>
      <w:r w:rsidRPr="003309CC">
        <w:rPr>
          <w:rFonts w:ascii="仿宋" w:eastAsia="仿宋" w:hAnsi="仿宋" w:hint="eastAsia"/>
          <w:u w:val="single"/>
        </w:rPr>
        <w:t>预实验</w:t>
      </w:r>
      <w:r w:rsidR="00DC2F97" w:rsidRPr="003309CC">
        <w:rPr>
          <w:rFonts w:ascii="仿宋" w:eastAsia="仿宋" w:hAnsi="仿宋"/>
          <w:u w:val="single"/>
        </w:rPr>
        <w:t>不能为后续的</w:t>
      </w:r>
      <w:r w:rsidRPr="003309CC">
        <w:rPr>
          <w:rFonts w:ascii="仿宋" w:eastAsia="仿宋" w:hAnsi="仿宋" w:hint="eastAsia"/>
          <w:u w:val="single"/>
        </w:rPr>
        <w:t>正式</w:t>
      </w:r>
      <w:r w:rsidRPr="003309CC">
        <w:rPr>
          <w:rFonts w:ascii="仿宋" w:eastAsia="仿宋" w:hAnsi="仿宋"/>
          <w:u w:val="single"/>
        </w:rPr>
        <w:t>研究提供有意义的效应</w:t>
      </w:r>
      <w:r w:rsidRPr="003309CC">
        <w:rPr>
          <w:rFonts w:ascii="仿宋" w:eastAsia="仿宋" w:hAnsi="仿宋" w:hint="eastAsia"/>
          <w:u w:val="single"/>
        </w:rPr>
        <w:t>量</w:t>
      </w:r>
      <w:r w:rsidR="00DC2F97" w:rsidRPr="003309CC">
        <w:rPr>
          <w:rFonts w:ascii="仿宋" w:eastAsia="仿宋" w:hAnsi="仿宋"/>
          <w:u w:val="single"/>
        </w:rPr>
        <w:t>估</w:t>
      </w:r>
      <w:r w:rsidR="00DC2F97" w:rsidRPr="003309CC">
        <w:rPr>
          <w:rFonts w:ascii="仿宋" w:eastAsia="仿宋" w:hAnsi="仿宋"/>
          <w:u w:val="single"/>
        </w:rPr>
        <w:lastRenderedPageBreak/>
        <w:t>计</w:t>
      </w:r>
      <w:r w:rsidR="00577832">
        <w:rPr>
          <w:rFonts w:ascii="仿宋" w:eastAsia="仿宋" w:hAnsi="仿宋" w:hint="eastAsia"/>
          <w:u w:val="single"/>
        </w:rPr>
        <w:t>值</w:t>
      </w:r>
      <w:r w:rsidR="00DC2F97" w:rsidRPr="003309CC">
        <w:rPr>
          <w:rFonts w:ascii="仿宋" w:eastAsia="仿宋" w:hAnsi="仿宋"/>
          <w:u w:val="single"/>
        </w:rPr>
        <w:t>。</w:t>
      </w:r>
    </w:p>
    <w:p w14:paraId="75FF9926" w14:textId="66891422" w:rsidR="00F6683B" w:rsidRDefault="003309CC" w:rsidP="00454475">
      <w:pPr>
        <w:ind w:firstLine="420"/>
        <w:rPr>
          <w:rFonts w:ascii="微软雅黑" w:eastAsia="微软雅黑" w:hAnsi="微软雅黑"/>
          <w:color w:val="333333"/>
          <w:sz w:val="22"/>
        </w:rPr>
      </w:pPr>
      <w:r>
        <w:t>利用已发表文</w:t>
      </w:r>
      <w:r>
        <w:rPr>
          <w:rFonts w:hint="eastAsia"/>
        </w:rPr>
        <w:t>章</w:t>
      </w:r>
      <w:r>
        <w:t>的效应</w:t>
      </w:r>
      <w:r>
        <w:rPr>
          <w:rFonts w:hint="eastAsia"/>
        </w:rPr>
        <w:t>量</w:t>
      </w:r>
      <w:r>
        <w:t>做</w:t>
      </w:r>
      <w:r>
        <w:rPr>
          <w:rFonts w:hint="eastAsia"/>
        </w:rPr>
        <w:t>检验力</w:t>
      </w:r>
      <w:r>
        <w:t>分析需要谨慎考虑</w:t>
      </w:r>
      <w:r w:rsidR="00CE57CF">
        <w:rPr>
          <w:rFonts w:hint="eastAsia"/>
        </w:rPr>
        <w:t>，主要有以下两个原因：</w:t>
      </w:r>
      <w:r>
        <w:t>由于随机</w:t>
      </w:r>
      <w:r w:rsidR="00CE57CF">
        <w:rPr>
          <w:rFonts w:hint="eastAsia"/>
        </w:rPr>
        <w:t>变异</w:t>
      </w:r>
      <w:r>
        <w:t>，</w:t>
      </w:r>
      <w:r>
        <w:rPr>
          <w:rFonts w:hint="eastAsia"/>
        </w:rPr>
        <w:t>前人</w:t>
      </w:r>
      <w:r w:rsidR="00AB4CC9">
        <w:t>研究中的效应</w:t>
      </w:r>
      <w:r w:rsidR="00CE57CF">
        <w:rPr>
          <w:rFonts w:hint="eastAsia"/>
        </w:rPr>
        <w:t>量</w:t>
      </w:r>
      <w:r w:rsidR="00AB4CC9">
        <w:rPr>
          <w:rFonts w:hint="eastAsia"/>
        </w:rPr>
        <w:t>可能与真实的效</w:t>
      </w:r>
      <w:r w:rsidR="00DC2F97">
        <w:t>应</w:t>
      </w:r>
      <w:r w:rsidR="00CE57CF">
        <w:rPr>
          <w:rFonts w:hint="eastAsia"/>
        </w:rPr>
        <w:t>量分布</w:t>
      </w:r>
      <w:r w:rsidR="00DC2F97">
        <w:t>不</w:t>
      </w:r>
      <w:r w:rsidR="00CE57CF">
        <w:rPr>
          <w:rFonts w:hint="eastAsia"/>
        </w:rPr>
        <w:t>同；</w:t>
      </w:r>
      <w:r w:rsidR="00AB4CC9">
        <w:rPr>
          <w:rFonts w:hint="eastAsia"/>
        </w:rPr>
        <w:t>由于</w:t>
      </w:r>
      <w:r w:rsidR="003F5CFA" w:rsidRPr="00DC6857">
        <w:rPr>
          <w:rFonts w:hint="eastAsia"/>
          <w:rPrChange w:id="115" w:author="wang xinyu" w:date="2023-09-08T11:11:00Z">
            <w:rPr>
              <w:rFonts w:hint="eastAsia"/>
              <w:highlight w:val="yellow"/>
            </w:rPr>
          </w:rPrChange>
        </w:rPr>
        <w:t>发表</w:t>
      </w:r>
      <w:r w:rsidR="00CE57CF" w:rsidRPr="00DC6857">
        <w:rPr>
          <w:rFonts w:hint="eastAsia"/>
          <w:rPrChange w:id="116" w:author="wang xinyu" w:date="2023-09-08T11:11:00Z">
            <w:rPr>
              <w:rFonts w:hint="eastAsia"/>
              <w:highlight w:val="yellow"/>
            </w:rPr>
          </w:rPrChange>
        </w:rPr>
        <w:t>偏倚</w:t>
      </w:r>
      <w:r w:rsidR="00AB4CC9">
        <w:t>往往</w:t>
      </w:r>
      <w:r w:rsidR="00CE57CF">
        <w:rPr>
          <w:rFonts w:hint="eastAsia"/>
        </w:rPr>
        <w:t>会</w:t>
      </w:r>
      <w:r w:rsidR="00AB4CC9">
        <w:t>夸大研究的效应</w:t>
      </w:r>
      <w:r w:rsidR="00CE57CF">
        <w:rPr>
          <w:rFonts w:hint="eastAsia"/>
        </w:rPr>
        <w:t>量</w:t>
      </w:r>
      <w:r w:rsidR="00AB4CC9">
        <w:t>。图</w:t>
      </w:r>
      <w:r w:rsidR="00AB4CC9">
        <w:rPr>
          <w:rFonts w:hint="eastAsia"/>
        </w:rPr>
        <w:t>6</w:t>
      </w:r>
      <w:r w:rsidR="00AB4CC9">
        <w:t>展示了</w:t>
      </w:r>
      <w:r w:rsidR="00AB4CC9">
        <w:rPr>
          <w:rFonts w:hint="eastAsia"/>
        </w:rPr>
        <w:t>某研究</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AB4CC9">
        <w:rPr>
          <w:rFonts w:hint="eastAsia"/>
        </w:rPr>
        <w:t>的分布，该研究一共</w:t>
      </w:r>
      <w:r w:rsidR="00AD1582">
        <w:rPr>
          <w:rFonts w:hint="eastAsia"/>
        </w:rPr>
        <w:t>3</w:t>
      </w:r>
      <w:r w:rsidR="00617483">
        <w:rPr>
          <w:rFonts w:hint="eastAsia"/>
        </w:rPr>
        <w:t>个条件，每个条件下</w:t>
      </w:r>
      <w:r w:rsidR="00AB4CC9">
        <w:rPr>
          <w:rFonts w:hint="eastAsia"/>
        </w:rPr>
        <w:t>2</w:t>
      </w:r>
      <w:r w:rsidR="00AB4CC9">
        <w:t>5</w:t>
      </w:r>
      <w:r w:rsidR="00AB4CC9">
        <w:rPr>
          <w:rFonts w:hint="eastAsia"/>
        </w:rPr>
        <w:t>名被试，</w:t>
      </w:r>
      <w:r w:rsidR="00DC2F97">
        <w:t>在零假设为真</w:t>
      </w:r>
      <w:r w:rsidR="00AB4CC9">
        <w:rPr>
          <w:rFonts w:hint="eastAsia"/>
        </w:rPr>
        <w:t>的</w:t>
      </w:r>
      <w:r w:rsidR="00DC2F97">
        <w:t>情况下</w:t>
      </w:r>
      <w:r w:rsidR="00AB4CC9">
        <w:rPr>
          <w:rFonts w:hint="eastAsia"/>
        </w:rPr>
        <w:t>，</w:t>
      </w:r>
      <w:r w:rsidR="00393F37">
        <w:rPr>
          <w:rFonts w:hint="eastAsia"/>
        </w:rPr>
        <w:t>存在“中等”的</w:t>
      </w:r>
      <w:r w:rsidR="00AB4CC9">
        <w:rPr>
          <w:rFonts w:asciiTheme="minorEastAsia" w:hAnsiTheme="minorEastAsia" w:hint="eastAsia"/>
        </w:rPr>
        <w:t>“真实”</w:t>
      </w:r>
      <w:r w:rsidR="00AB4CC9">
        <w:rPr>
          <w:rFonts w:hint="eastAsia"/>
        </w:rPr>
        <w:t>效应</w:t>
      </w:r>
      <w:r w:rsidR="00DC2F97">
        <w:rPr>
          <w:rFonts w:eastAsia="Times New Roman"/>
        </w:rPr>
        <w:t xml:space="preserve"> ( </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DC2F97">
        <w:rPr>
          <w:rFonts w:eastAsia="Times New Roman"/>
        </w:rPr>
        <w:t>= 0.0588) (Richardson, 2011)</w:t>
      </w:r>
      <w:r w:rsidR="00DC2F97">
        <w:t>。</w:t>
      </w:r>
      <w:r w:rsidR="00AB4CC9">
        <w:t>图</w:t>
      </w:r>
      <w:r w:rsidR="00AB4CC9">
        <w:rPr>
          <w:rFonts w:hint="eastAsia"/>
        </w:rPr>
        <w:t>4</w:t>
      </w:r>
      <w:r w:rsidR="003E5647">
        <w:rPr>
          <w:rFonts w:hint="eastAsia"/>
        </w:rPr>
        <w:t>标注了</w:t>
      </w:r>
      <w:r w:rsidR="00AB4CC9">
        <w:t>临界</w:t>
      </w:r>
      <w:r w:rsidR="003E5647">
        <w:rPr>
          <w:rFonts w:hint="eastAsia"/>
        </w:rPr>
        <w:t>效应量</w:t>
      </w:r>
      <w:r w:rsidR="00AB4CC9">
        <w:t>，在</w:t>
      </w:r>
      <w:r w:rsidR="00AB4CC9">
        <w:rPr>
          <w:rFonts w:hint="eastAsia"/>
        </w:rPr>
        <w:t>小</w:t>
      </w:r>
      <w:r w:rsidR="00DC2F97">
        <w:t>样本量下</w:t>
      </w:r>
      <w:r w:rsidR="003E5647">
        <w:rPr>
          <w:rFonts w:hint="eastAsia"/>
        </w:rPr>
        <w:t>，观测</w:t>
      </w:r>
      <w:r w:rsidR="00AB4CC9">
        <w:rPr>
          <w:rFonts w:hint="eastAsia"/>
        </w:rPr>
        <w:t>到的</w:t>
      </w:r>
      <w:r w:rsidR="00DC2F97">
        <w:t>效应</w:t>
      </w:r>
      <w:r w:rsidR="003E5647">
        <w:rPr>
          <w:rFonts w:hint="eastAsia"/>
        </w:rPr>
        <w:t>量</w:t>
      </w:r>
      <w:r w:rsidR="00DC2F97">
        <w:t>小于</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AD1582">
        <w:rPr>
          <w:rFonts w:hint="eastAsia"/>
        </w:rPr>
        <w:t xml:space="preserve"> </w:t>
      </w:r>
      <w:r w:rsidR="00AD1582">
        <w:rPr>
          <w:rFonts w:asciiTheme="minorEastAsia" w:hAnsiTheme="minorEastAsia" w:hint="eastAsia"/>
        </w:rPr>
        <w:t>=</w:t>
      </w:r>
      <w:r w:rsidR="00AD1582">
        <w:rPr>
          <w:rFonts w:eastAsia="Times New Roman"/>
        </w:rPr>
        <w:t xml:space="preserve"> </w:t>
      </w:r>
      <w:r w:rsidR="00DC2F97">
        <w:rPr>
          <w:rFonts w:eastAsia="Times New Roman"/>
        </w:rPr>
        <w:t>0.08</w:t>
      </w:r>
      <w:r w:rsidR="00DC2F97">
        <w:t>时</w:t>
      </w:r>
      <w:r w:rsidR="003E5647">
        <w:rPr>
          <w:rFonts w:hint="eastAsia"/>
        </w:rPr>
        <w:t>在统计学上</w:t>
      </w:r>
      <w:r w:rsidR="00DC2F97">
        <w:t>不显著。如果零假设为真，效应值大于</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DC2F97">
        <w:rPr>
          <w:rFonts w:eastAsia="Times New Roman"/>
        </w:rPr>
        <w:t> = 0.08</w:t>
      </w:r>
      <w:r w:rsidR="00662984">
        <w:t>会</w:t>
      </w:r>
      <w:r w:rsidR="00662984">
        <w:rPr>
          <w:rFonts w:hint="eastAsia"/>
        </w:rPr>
        <w:t>犯</w:t>
      </w:r>
      <w:r w:rsidR="00662984" w:rsidRPr="00662984">
        <w:t>I</w:t>
      </w:r>
      <w:r w:rsidR="00DC2F97">
        <w:t>类错误</w:t>
      </w:r>
      <w:r w:rsidR="00DC2F97">
        <w:rPr>
          <w:rFonts w:eastAsia="Times New Roman"/>
        </w:rPr>
        <w:t xml:space="preserve"> (</w:t>
      </w:r>
      <w:r w:rsidR="00DC2F97">
        <w:t>深灰色区域</w:t>
      </w:r>
      <w:r w:rsidR="00DC2F97">
        <w:rPr>
          <w:rFonts w:eastAsia="Times New Roman"/>
        </w:rPr>
        <w:t>)</w:t>
      </w:r>
      <w:r w:rsidR="00DC2F97">
        <w:t>。如果备择假设为真，效应值小于</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662984">
        <w:rPr>
          <w:rFonts w:eastAsia="Times New Roman"/>
        </w:rPr>
        <w:t> </w:t>
      </w:r>
      <w:r w:rsidR="00DC2F97">
        <w:rPr>
          <w:rFonts w:eastAsia="Times New Roman"/>
        </w:rPr>
        <w:t>= 0.08</w:t>
      </w:r>
      <w:r w:rsidR="00662984">
        <w:t>会</w:t>
      </w:r>
      <w:r w:rsidR="00662984">
        <w:rPr>
          <w:rFonts w:hint="eastAsia"/>
        </w:rPr>
        <w:t>犯</w:t>
      </w:r>
      <w:r w:rsidR="00662984" w:rsidRPr="00662984">
        <w:t>II</w:t>
      </w:r>
      <w:r w:rsidR="00DC2F97">
        <w:t>类错误</w:t>
      </w:r>
      <w:r w:rsidR="00DC2F97">
        <w:rPr>
          <w:rFonts w:eastAsia="Times New Roman"/>
        </w:rPr>
        <w:t xml:space="preserve"> (</w:t>
      </w:r>
      <w:r w:rsidR="00DC2F97">
        <w:t>浅灰色区域</w:t>
      </w:r>
      <w:r w:rsidR="00DC2F97">
        <w:rPr>
          <w:rFonts w:eastAsia="Times New Roman"/>
        </w:rPr>
        <w:t>)</w:t>
      </w:r>
      <w:r w:rsidR="00AD1582">
        <w:t>。显然，显著</w:t>
      </w:r>
      <w:r w:rsidR="00AD1582">
        <w:rPr>
          <w:rFonts w:hint="eastAsia"/>
        </w:rPr>
        <w:t>结果</w:t>
      </w:r>
      <w:r w:rsidR="00AD1582">
        <w:t>的效应</w:t>
      </w:r>
      <w:r w:rsidR="00AD1582">
        <w:rPr>
          <w:rFonts w:hint="eastAsia"/>
        </w:rPr>
        <w:t>量</w:t>
      </w:r>
      <w:r w:rsidR="00DC2F97">
        <w:t>都比</w:t>
      </w:r>
      <w:r w:rsidR="00AD1582">
        <w:t>真实效应</w:t>
      </w:r>
      <w:r w:rsidR="00AD1582">
        <w:rPr>
          <w:rFonts w:hint="eastAsia"/>
        </w:rPr>
        <w:t>量</w:t>
      </w:r>
      <w:r w:rsidR="00DC2F97">
        <w:rPr>
          <w:rFonts w:eastAsia="Times New Roman"/>
        </w:rPr>
        <w:t xml:space="preserve"> (</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662984">
        <w:rPr>
          <w:rFonts w:eastAsia="Times New Roman"/>
        </w:rPr>
        <w:t> </w:t>
      </w:r>
      <w:r w:rsidR="00DC2F97">
        <w:rPr>
          <w:rFonts w:eastAsia="Times New Roman"/>
        </w:rPr>
        <w:t xml:space="preserve">= 0.0588) </w:t>
      </w:r>
      <w:r w:rsidR="00DC2F97">
        <w:t>要大</w:t>
      </w:r>
      <w:r w:rsidR="00DC2F97">
        <w:rPr>
          <w:rFonts w:eastAsia="Times New Roman"/>
        </w:rPr>
        <w:t xml:space="preserve"> </w:t>
      </w:r>
      <w:r w:rsidR="00DC2F97">
        <w:t>。因此，</w:t>
      </w:r>
      <w:r w:rsidR="00685639">
        <w:rPr>
          <w:rFonts w:hint="eastAsia"/>
        </w:rPr>
        <w:t>依据</w:t>
      </w:r>
      <w:r w:rsidR="00685639">
        <w:t>显著</w:t>
      </w:r>
      <w:r w:rsidR="00DC2F97">
        <w:t>结果</w:t>
      </w:r>
      <w:r w:rsidR="00685639">
        <w:rPr>
          <w:rFonts w:hint="eastAsia"/>
        </w:rPr>
        <w:t>的效应</w:t>
      </w:r>
      <w:r w:rsidR="003E5647">
        <w:rPr>
          <w:rFonts w:hint="eastAsia"/>
        </w:rPr>
        <w:t>量</w:t>
      </w:r>
      <w:r w:rsidR="00685639">
        <w:rPr>
          <w:rFonts w:hint="eastAsia"/>
        </w:rPr>
        <w:t>进行统计检验力分析</w:t>
      </w:r>
      <w:r w:rsidR="00DC2F97">
        <w:rPr>
          <w:rFonts w:eastAsia="Times New Roman"/>
        </w:rPr>
        <w:t>(</w:t>
      </w:r>
      <w:r w:rsidR="00685639">
        <w:t>通常只有显著</w:t>
      </w:r>
      <w:r w:rsidR="00DC2F97">
        <w:t>结果的研究能够被发表</w:t>
      </w:r>
      <w:r w:rsidR="00DC2F97">
        <w:rPr>
          <w:rFonts w:eastAsia="Times New Roman"/>
        </w:rPr>
        <w:t xml:space="preserve">) </w:t>
      </w:r>
      <w:r w:rsidR="00DC2F97">
        <w:t>往往</w:t>
      </w:r>
      <w:r w:rsidR="003E5647">
        <w:rPr>
          <w:rFonts w:hint="eastAsia"/>
        </w:rPr>
        <w:t>会</w:t>
      </w:r>
      <w:r w:rsidR="00DC2F97">
        <w:t>高估真实</w:t>
      </w:r>
      <w:r w:rsidR="00685639">
        <w:t>效应</w:t>
      </w:r>
      <w:r w:rsidR="003E5647">
        <w:rPr>
          <w:rFonts w:hint="eastAsia"/>
        </w:rPr>
        <w:t>量</w:t>
      </w:r>
      <w:r w:rsidR="00DC2F97">
        <w:t>，</w:t>
      </w:r>
      <w:r w:rsidR="00685639">
        <w:rPr>
          <w:rFonts w:hint="eastAsia"/>
        </w:rPr>
        <w:t>从而产生偏差</w:t>
      </w:r>
      <w:r w:rsidR="00DC2F97">
        <w:t>。</w:t>
      </w:r>
    </w:p>
    <w:p w14:paraId="4DAF61C6" w14:textId="71E9A197" w:rsidR="00AD1582" w:rsidRDefault="00617483" w:rsidP="00AD1582">
      <w:pPr>
        <w:keepNext/>
        <w:snapToGrid w:val="0"/>
        <w:spacing w:after="160" w:line="256" w:lineRule="auto"/>
        <w:ind w:firstLine="420"/>
        <w:jc w:val="center"/>
      </w:pPr>
      <w:r>
        <w:rPr>
          <w:noProof/>
        </w:rPr>
        <w:lastRenderedPageBreak/>
        <w:drawing>
          <wp:inline distT="0" distB="0" distL="0" distR="0" wp14:anchorId="41417D3B" wp14:editId="086E2943">
            <wp:extent cx="5334000" cy="3057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3057525"/>
                    </a:xfrm>
                    <a:prstGeom prst="rect">
                      <a:avLst/>
                    </a:prstGeom>
                  </pic:spPr>
                </pic:pic>
              </a:graphicData>
            </a:graphic>
          </wp:inline>
        </w:drawing>
      </w:r>
    </w:p>
    <w:p w14:paraId="2AE91D76" w14:textId="56A93C4A" w:rsidR="00617483" w:rsidRDefault="00617483" w:rsidP="00AD1582">
      <w:pPr>
        <w:keepNext/>
        <w:snapToGrid w:val="0"/>
        <w:spacing w:after="160" w:line="256" w:lineRule="auto"/>
        <w:ind w:firstLine="420"/>
        <w:jc w:val="center"/>
      </w:pPr>
      <w:r>
        <w:rPr>
          <w:noProof/>
        </w:rPr>
        <w:drawing>
          <wp:inline distT="0" distB="0" distL="0" distR="0" wp14:anchorId="357ABC33" wp14:editId="4092B7C9">
            <wp:extent cx="5172075" cy="31908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3190875"/>
                    </a:xfrm>
                    <a:prstGeom prst="rect">
                      <a:avLst/>
                    </a:prstGeom>
                  </pic:spPr>
                </pic:pic>
              </a:graphicData>
            </a:graphic>
          </wp:inline>
        </w:drawing>
      </w:r>
    </w:p>
    <w:p w14:paraId="69A35098" w14:textId="4592C501" w:rsidR="00F6683B" w:rsidRPr="00AD1582" w:rsidRDefault="00AD1582" w:rsidP="00AD1582">
      <w:pPr>
        <w:pStyle w:val="ac"/>
        <w:ind w:firstLine="300"/>
        <w:jc w:val="center"/>
        <w:rPr>
          <w:rFonts w:ascii="黑体" w:hAnsi="黑体"/>
          <w:color w:val="333333"/>
          <w:sz w:val="15"/>
          <w:szCs w:val="15"/>
        </w:rPr>
      </w:pPr>
      <w:r w:rsidRPr="00AD1582">
        <w:rPr>
          <w:rFonts w:ascii="黑体" w:hAnsi="黑体" w:hint="eastAsia"/>
          <w:sz w:val="15"/>
          <w:szCs w:val="15"/>
        </w:rPr>
        <w:t xml:space="preserve">图 </w:t>
      </w:r>
      <w:r w:rsidRPr="00AD1582">
        <w:rPr>
          <w:rFonts w:ascii="黑体" w:hAnsi="黑体"/>
          <w:sz w:val="15"/>
          <w:szCs w:val="15"/>
        </w:rPr>
        <w:fldChar w:fldCharType="begin"/>
      </w:r>
      <w:r w:rsidRPr="00AD1582">
        <w:rPr>
          <w:rFonts w:ascii="黑体" w:hAnsi="黑体"/>
          <w:sz w:val="15"/>
          <w:szCs w:val="15"/>
        </w:rPr>
        <w:instrText xml:space="preserve"> </w:instrText>
      </w:r>
      <w:r w:rsidRPr="00AD1582">
        <w:rPr>
          <w:rFonts w:ascii="黑体" w:hAnsi="黑体" w:hint="eastAsia"/>
          <w:sz w:val="15"/>
          <w:szCs w:val="15"/>
        </w:rPr>
        <w:instrText>SEQ 图 \* ARABIC</w:instrText>
      </w:r>
      <w:r w:rsidRPr="00AD1582">
        <w:rPr>
          <w:rFonts w:ascii="黑体" w:hAnsi="黑体"/>
          <w:sz w:val="15"/>
          <w:szCs w:val="15"/>
        </w:rPr>
        <w:instrText xml:space="preserve"> </w:instrText>
      </w:r>
      <w:r w:rsidRPr="00AD1582">
        <w:rPr>
          <w:rFonts w:ascii="黑体" w:hAnsi="黑体"/>
          <w:sz w:val="15"/>
          <w:szCs w:val="15"/>
        </w:rPr>
        <w:fldChar w:fldCharType="separate"/>
      </w:r>
      <w:r w:rsidR="00B0632F">
        <w:rPr>
          <w:rFonts w:ascii="黑体" w:hAnsi="黑体"/>
          <w:noProof/>
          <w:sz w:val="15"/>
          <w:szCs w:val="15"/>
        </w:rPr>
        <w:t>6</w:t>
      </w:r>
      <w:r w:rsidRPr="00AD1582">
        <w:rPr>
          <w:rFonts w:ascii="黑体" w:hAnsi="黑体"/>
          <w:sz w:val="15"/>
          <w:szCs w:val="15"/>
        </w:rPr>
        <w:fldChar w:fldCharType="end"/>
      </w:r>
      <w:r w:rsidRPr="00AD1582">
        <w:rPr>
          <w:rFonts w:ascii="黑体" w:hAnsi="黑体" w:hint="eastAsia"/>
          <w:sz w:val="15"/>
          <w:szCs w:val="15"/>
        </w:rPr>
        <w:t>，</w:t>
      </w:r>
      <w:r w:rsidRPr="00AD1582">
        <w:rPr>
          <w:rFonts w:ascii="黑体" w:hAnsi="黑体"/>
          <w:color w:val="000000"/>
          <w:sz w:val="15"/>
          <w:szCs w:val="15"/>
        </w:rPr>
        <w:t>零假设为真</w:t>
      </w:r>
      <w:r w:rsidR="008E0579" w:rsidRPr="00AD1582">
        <w:rPr>
          <w:rFonts w:ascii="黑体" w:hAnsi="黑体"/>
          <w:color w:val="000000"/>
          <w:sz w:val="15"/>
          <w:szCs w:val="15"/>
        </w:rPr>
        <w:t>(虚线灰色曲线)</w:t>
      </w:r>
      <w:r w:rsidRPr="00AD1582">
        <w:rPr>
          <w:rFonts w:ascii="黑体" w:hAnsi="黑体"/>
          <w:color w:val="000000"/>
          <w:sz w:val="15"/>
          <w:szCs w:val="15"/>
        </w:rPr>
        <w:t>以及</w:t>
      </w:r>
      <w:r w:rsidR="008E0579">
        <w:rPr>
          <w:rFonts w:ascii="黑体" w:hAnsi="黑体" w:hint="eastAsia"/>
          <w:color w:val="000000"/>
          <w:sz w:val="15"/>
          <w:szCs w:val="15"/>
        </w:rPr>
        <w:t>真实效应量</w:t>
      </w:r>
      <w:r w:rsidRPr="00AD1582">
        <w:rPr>
          <w:rFonts w:ascii="黑体" w:hAnsi="黑体"/>
          <w:color w:val="000000"/>
          <w:sz w:val="15"/>
          <w:szCs w:val="15"/>
        </w:rPr>
        <w:t>中等</w:t>
      </w:r>
      <w:r w:rsidR="008E0579">
        <w:rPr>
          <w:rFonts w:ascii="黑体" w:hAnsi="黑体" w:hint="eastAsia"/>
          <w:color w:val="000000"/>
          <w:sz w:val="15"/>
          <w:szCs w:val="15"/>
        </w:rPr>
        <w:t>大小</w:t>
      </w:r>
      <w:r w:rsidRPr="00AD1582">
        <w:rPr>
          <w:rFonts w:ascii="黑体" w:hAnsi="黑体"/>
          <w:color w:val="000000"/>
          <w:sz w:val="15"/>
          <w:szCs w:val="15"/>
        </w:rPr>
        <w:t xml:space="preserve">( </w:t>
      </w:r>
      <m:oMath>
        <m:sSubSup>
          <m:sSubSupPr>
            <m:ctrlPr>
              <w:rPr>
                <w:rFonts w:ascii="Cambria Math" w:hAnsi="Cambria Math"/>
                <w:color w:val="000000"/>
                <w:sz w:val="15"/>
                <w:szCs w:val="15"/>
              </w:rPr>
            </m:ctrlPr>
          </m:sSubSupPr>
          <m:e>
            <m:r>
              <w:rPr>
                <w:rFonts w:ascii="Cambria Math" w:hAnsi="Cambria Math"/>
                <w:color w:val="000000"/>
                <w:sz w:val="15"/>
                <w:szCs w:val="15"/>
              </w:rPr>
              <m:t>η</m:t>
            </m:r>
          </m:e>
          <m:sub>
            <m:r>
              <w:rPr>
                <w:rFonts w:ascii="Cambria Math" w:hAnsi="Cambria Math" w:hint="eastAsia"/>
                <w:color w:val="000000"/>
                <w:sz w:val="15"/>
                <w:szCs w:val="15"/>
              </w:rPr>
              <m:t>p</m:t>
            </m:r>
          </m:sub>
          <m:sup>
            <m:r>
              <w:rPr>
                <w:rFonts w:ascii="Cambria Math" w:hAnsi="Cambria Math"/>
                <w:color w:val="000000"/>
                <w:sz w:val="15"/>
                <w:szCs w:val="15"/>
              </w:rPr>
              <m:t>2</m:t>
            </m:r>
          </m:sup>
        </m:sSubSup>
      </m:oMath>
      <w:r w:rsidRPr="00AD1582">
        <w:rPr>
          <w:rFonts w:ascii="黑体" w:hAnsi="黑体"/>
          <w:color w:val="000000"/>
          <w:sz w:val="15"/>
          <w:szCs w:val="15"/>
        </w:rPr>
        <w:t xml:space="preserve"> </w:t>
      </w:r>
      <w:r w:rsidRPr="00AD1582">
        <w:rPr>
          <w:rFonts w:ascii="Calibri" w:hAnsi="Calibri" w:cs="Calibri"/>
          <w:color w:val="000000"/>
          <w:sz w:val="15"/>
          <w:szCs w:val="15"/>
        </w:rPr>
        <w:t> </w:t>
      </w:r>
      <w:r w:rsidRPr="00AD1582">
        <w:rPr>
          <w:rFonts w:ascii="黑体" w:hAnsi="黑体"/>
          <w:color w:val="000000"/>
          <w:sz w:val="15"/>
          <w:szCs w:val="15"/>
        </w:rPr>
        <w:t>= 0.0588，实线黑色曲线) 情况下的</w:t>
      </w:r>
      <m:oMath>
        <m:sSubSup>
          <m:sSubSupPr>
            <m:ctrlPr>
              <w:rPr>
                <w:rFonts w:ascii="Cambria Math" w:hAnsi="Cambria Math"/>
                <w:color w:val="000000"/>
                <w:sz w:val="15"/>
                <w:szCs w:val="15"/>
              </w:rPr>
            </m:ctrlPr>
          </m:sSubSupPr>
          <m:e>
            <m:r>
              <w:rPr>
                <w:rFonts w:ascii="Cambria Math" w:hAnsi="Cambria Math"/>
                <w:color w:val="000000"/>
                <w:sz w:val="15"/>
                <w:szCs w:val="15"/>
              </w:rPr>
              <m:t>η</m:t>
            </m:r>
          </m:e>
          <m:sub>
            <m:r>
              <w:rPr>
                <w:rFonts w:ascii="Cambria Math" w:hAnsi="Cambria Math" w:hint="eastAsia"/>
                <w:color w:val="000000"/>
                <w:sz w:val="15"/>
                <w:szCs w:val="15"/>
              </w:rPr>
              <m:t>p</m:t>
            </m:r>
          </m:sub>
          <m:sup>
            <m:r>
              <w:rPr>
                <w:rFonts w:ascii="Cambria Math" w:hAnsi="Cambria Math"/>
                <w:color w:val="000000"/>
                <w:sz w:val="15"/>
                <w:szCs w:val="15"/>
              </w:rPr>
              <m:t>2</m:t>
            </m:r>
          </m:sup>
        </m:sSubSup>
      </m:oMath>
      <w:r w:rsidRPr="00AD1582">
        <w:rPr>
          <w:rFonts w:ascii="黑体" w:hAnsi="黑体"/>
          <w:color w:val="000000"/>
          <w:sz w:val="15"/>
          <w:szCs w:val="15"/>
        </w:rPr>
        <w:t>分布</w:t>
      </w:r>
      <w:r w:rsidR="008E0579">
        <w:rPr>
          <w:rFonts w:ascii="黑体" w:hAnsi="黑体" w:hint="eastAsia"/>
          <w:color w:val="000000"/>
          <w:sz w:val="15"/>
          <w:szCs w:val="15"/>
        </w:rPr>
        <w:t>（3</w:t>
      </w:r>
      <w:r w:rsidRPr="00AD1582">
        <w:rPr>
          <w:rFonts w:ascii="黑体" w:hAnsi="黑体"/>
          <w:color w:val="000000"/>
          <w:sz w:val="15"/>
          <w:szCs w:val="15"/>
        </w:rPr>
        <w:t>组</w:t>
      </w:r>
      <w:r w:rsidR="00106D09">
        <w:rPr>
          <w:rFonts w:ascii="黑体" w:hAnsi="黑体" w:hint="eastAsia"/>
          <w:color w:val="000000"/>
          <w:sz w:val="15"/>
          <w:szCs w:val="15"/>
        </w:rPr>
        <w:t>，</w:t>
      </w:r>
      <w:r w:rsidR="008E0579">
        <w:rPr>
          <w:rFonts w:ascii="黑体" w:hAnsi="黑体" w:hint="eastAsia"/>
          <w:color w:val="000000"/>
          <w:sz w:val="15"/>
          <w:szCs w:val="15"/>
        </w:rPr>
        <w:t>各</w:t>
      </w:r>
      <w:r w:rsidRPr="00AD1582">
        <w:rPr>
          <w:rFonts w:ascii="黑体" w:hAnsi="黑体"/>
          <w:color w:val="000000"/>
          <w:sz w:val="15"/>
          <w:szCs w:val="15"/>
        </w:rPr>
        <w:t>25</w:t>
      </w:r>
      <w:r w:rsidR="00C20BF7">
        <w:rPr>
          <w:rFonts w:ascii="黑体" w:hAnsi="黑体" w:hint="eastAsia"/>
          <w:color w:val="000000"/>
          <w:sz w:val="15"/>
          <w:szCs w:val="15"/>
        </w:rPr>
        <w:t>名被试</w:t>
      </w:r>
      <w:r w:rsidR="008E0579">
        <w:rPr>
          <w:rFonts w:ascii="黑体" w:hAnsi="黑体" w:hint="eastAsia"/>
          <w:color w:val="000000"/>
          <w:sz w:val="15"/>
          <w:szCs w:val="15"/>
        </w:rPr>
        <w:t>）</w:t>
      </w:r>
      <w:r w:rsidRPr="00AD1582">
        <w:rPr>
          <w:rFonts w:ascii="黑体" w:hAnsi="黑体"/>
          <w:color w:val="000000"/>
          <w:sz w:val="15"/>
          <w:szCs w:val="15"/>
        </w:rPr>
        <w:t>。</w:t>
      </w:r>
    </w:p>
    <w:p w14:paraId="7A299951" w14:textId="021B9354" w:rsidR="00F6683B" w:rsidDel="00DC6857" w:rsidRDefault="00617483" w:rsidP="00AD1582">
      <w:pPr>
        <w:snapToGrid w:val="0"/>
        <w:spacing w:after="160" w:line="256" w:lineRule="auto"/>
        <w:ind w:firstLineChars="90" w:firstLine="198"/>
        <w:jc w:val="left"/>
        <w:rPr>
          <w:del w:id="117" w:author="wang xinyu" w:date="2023-09-08T11:11:00Z"/>
          <w:rFonts w:ascii="微软雅黑" w:eastAsia="微软雅黑" w:hAnsi="微软雅黑"/>
          <w:color w:val="333333"/>
          <w:sz w:val="22"/>
        </w:rPr>
      </w:pPr>
      <w:del w:id="118" w:author="wang xinyu" w:date="2023-09-08T11:11:00Z">
        <w:r w:rsidRPr="00617483" w:rsidDel="00DC6857">
          <w:rPr>
            <w:rFonts w:ascii="微软雅黑" w:eastAsia="微软雅黑" w:hAnsi="微软雅黑" w:hint="eastAsia"/>
            <w:color w:val="333333"/>
            <w:sz w:val="22"/>
            <w:highlight w:val="yellow"/>
          </w:rPr>
          <w:delText>图</w:delText>
        </w:r>
        <w:r w:rsidRPr="00617483" w:rsidDel="00DC6857">
          <w:rPr>
            <w:rFonts w:ascii="微软雅黑" w:eastAsia="微软雅黑" w:hAnsi="微软雅黑"/>
            <w:color w:val="333333"/>
            <w:sz w:val="22"/>
            <w:highlight w:val="yellow"/>
          </w:rPr>
          <w:delText>6</w:delText>
        </w:r>
        <w:r w:rsidRPr="00617483" w:rsidDel="00DC6857">
          <w:rPr>
            <w:rFonts w:ascii="微软雅黑" w:eastAsia="微软雅黑" w:hAnsi="微软雅黑" w:hint="eastAsia"/>
            <w:color w:val="333333"/>
            <w:sz w:val="22"/>
            <w:highlight w:val="yellow"/>
          </w:rPr>
          <w:delText>与正式发表版有所出入，无深灰阴影的为发表版用图</w:delText>
        </w:r>
        <w:r w:rsidDel="00DC6857">
          <w:rPr>
            <w:rFonts w:ascii="微软雅黑" w:eastAsia="微软雅黑" w:hAnsi="微软雅黑" w:hint="eastAsia"/>
            <w:color w:val="333333"/>
            <w:sz w:val="22"/>
            <w:highlight w:val="yellow"/>
          </w:rPr>
          <w:delText>，个人觉得还是原图好一点</w:delText>
        </w:r>
      </w:del>
    </w:p>
    <w:p w14:paraId="28EBB27C" w14:textId="3CFC18DA" w:rsidR="00F6683B" w:rsidRDefault="00685639" w:rsidP="00454475">
      <w:pPr>
        <w:ind w:firstLine="420"/>
        <w:rPr>
          <w:rFonts w:ascii="微软雅黑" w:eastAsia="微软雅黑" w:hAnsi="微软雅黑"/>
          <w:color w:val="333333"/>
          <w:sz w:val="22"/>
        </w:rPr>
      </w:pPr>
      <w:r>
        <w:t>尽管</w:t>
      </w:r>
      <w:r w:rsidR="00996316">
        <w:rPr>
          <w:rFonts w:hint="eastAsia"/>
        </w:rPr>
        <w:t>测量了</w:t>
      </w:r>
      <w:r>
        <w:t>所有的效应</w:t>
      </w:r>
      <w:r>
        <w:rPr>
          <w:rFonts w:hint="eastAsia"/>
        </w:rPr>
        <w:t>量</w:t>
      </w:r>
      <w:r w:rsidR="00DC2F97">
        <w:rPr>
          <w:rFonts w:eastAsia="Times New Roman"/>
        </w:rPr>
        <w:t xml:space="preserve"> (e.g., </w:t>
      </w:r>
      <w:r>
        <w:t>从</w:t>
      </w:r>
      <w:r>
        <w:rPr>
          <w:rFonts w:hint="eastAsia"/>
        </w:rPr>
        <w:t>预实验</w:t>
      </w:r>
      <w:r w:rsidR="00DC2F97">
        <w:t>中所得</w:t>
      </w:r>
      <w:r w:rsidR="00DC2F97">
        <w:rPr>
          <w:rFonts w:eastAsia="Times New Roman"/>
        </w:rPr>
        <w:t>)</w:t>
      </w:r>
      <w:r w:rsidR="00DC2F97">
        <w:t>，由于随机</w:t>
      </w:r>
      <w:r w:rsidR="00A76456">
        <w:rPr>
          <w:rFonts w:hint="eastAsia"/>
        </w:rPr>
        <w:t>差异</w:t>
      </w:r>
      <w:r w:rsidR="00A76456">
        <w:t>，</w:t>
      </w:r>
      <w:r w:rsidR="00A76456">
        <w:rPr>
          <w:rFonts w:hint="eastAsia"/>
        </w:rPr>
        <w:t>所得</w:t>
      </w:r>
      <w:r w:rsidR="00A76456">
        <w:t>效应</w:t>
      </w:r>
      <w:r w:rsidR="00A76456">
        <w:rPr>
          <w:rFonts w:hint="eastAsia"/>
        </w:rPr>
        <w:t>量</w:t>
      </w:r>
      <w:r w:rsidR="00A76456">
        <w:t>有时还是会很小。如图</w:t>
      </w:r>
      <w:r w:rsidR="00A76456">
        <w:rPr>
          <w:rFonts w:hint="eastAsia"/>
        </w:rPr>
        <w:t>6</w:t>
      </w:r>
      <w:r w:rsidR="00DC2F97">
        <w:t>所</w:t>
      </w:r>
      <w:r w:rsidR="00A76456">
        <w:t>示，即使真实效应</w:t>
      </w:r>
      <w:r w:rsidR="00A76456">
        <w:rPr>
          <w:rFonts w:hint="eastAsia"/>
        </w:rPr>
        <w:t>量</w:t>
      </w:r>
      <w:r w:rsidR="00996316">
        <w:rPr>
          <w:rFonts w:hint="eastAsia"/>
        </w:rPr>
        <w:t>只有</w:t>
      </w:r>
      <w:r w:rsidR="00DC2F97">
        <w:rPr>
          <w:rFonts w:eastAsia="Times New Roman"/>
        </w:rPr>
        <w:t>0.0588</w:t>
      </w:r>
      <w:r w:rsidR="00A76456">
        <w:t>，小样本的</w:t>
      </w:r>
      <w:r w:rsidR="00A76456">
        <w:rPr>
          <w:rFonts w:hint="eastAsia"/>
        </w:rPr>
        <w:t>预</w:t>
      </w:r>
      <w:r w:rsidR="00DC2F97">
        <w:t>实验</w:t>
      </w:r>
      <w:r w:rsidR="00A76456">
        <w:rPr>
          <w:rFonts w:hint="eastAsia"/>
        </w:rPr>
        <w:t>所得</w:t>
      </w:r>
      <w:r w:rsidR="00DC2F97">
        <w:t>效应量</w:t>
      </w:r>
      <w:r w:rsidR="00A76456">
        <w:rPr>
          <w:rFonts w:hint="eastAsia"/>
        </w:rPr>
        <w:t>很可能有</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A76456">
        <w:rPr>
          <w:rFonts w:hint="eastAsia"/>
        </w:rPr>
        <w:t>=</w:t>
      </w:r>
      <w:r w:rsidR="00A76456">
        <w:rPr>
          <w:rFonts w:eastAsia="Times New Roman"/>
        </w:rPr>
        <w:t> </w:t>
      </w:r>
      <w:r w:rsidR="00DC2F97">
        <w:rPr>
          <w:rFonts w:eastAsia="Times New Roman"/>
        </w:rPr>
        <w:t>0.01</w:t>
      </w:r>
      <w:r w:rsidR="00A76456">
        <w:t>。</w:t>
      </w:r>
      <w:r w:rsidR="009475B9">
        <w:rPr>
          <w:rFonts w:hint="eastAsia"/>
        </w:rPr>
        <w:t>将估计出的效应量</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9475B9">
        <w:rPr>
          <w:rFonts w:eastAsia="Times New Roman"/>
        </w:rPr>
        <w:t> = 0.01</w:t>
      </w:r>
      <w:r w:rsidR="009475B9">
        <w:rPr>
          <w:rFonts w:hint="eastAsia"/>
        </w:rPr>
        <w:t>用在先验检验力分析中，如果后续研究想要达到</w:t>
      </w:r>
      <w:r w:rsidR="009475B9">
        <w:rPr>
          <w:rFonts w:hint="eastAsia"/>
        </w:rPr>
        <w:t>8</w:t>
      </w:r>
      <w:r w:rsidR="009475B9">
        <w:t>0%</w:t>
      </w:r>
      <w:r w:rsidR="009475B9">
        <w:rPr>
          <w:rFonts w:hint="eastAsia"/>
        </w:rPr>
        <w:t>的统计检验力，将会得出需要的总样本量为</w:t>
      </w:r>
      <w:r w:rsidR="009475B9">
        <w:rPr>
          <w:rFonts w:hint="eastAsia"/>
        </w:rPr>
        <w:t>9</w:t>
      </w:r>
      <w:r w:rsidR="009475B9">
        <w:t>57</w:t>
      </w:r>
      <w:r w:rsidR="009475B9">
        <w:rPr>
          <w:rFonts w:hint="eastAsia"/>
        </w:rPr>
        <w:t>。</w:t>
      </w:r>
      <w:r w:rsidR="00340B82">
        <w:rPr>
          <w:rFonts w:hint="eastAsia"/>
        </w:rPr>
        <w:t>如果</w:t>
      </w:r>
      <w:r w:rsidR="00A76456">
        <w:rPr>
          <w:sz w:val="22"/>
        </w:rPr>
        <w:t>研究者仅根据</w:t>
      </w:r>
      <w:r w:rsidR="00A76456">
        <w:rPr>
          <w:rFonts w:hint="eastAsia"/>
          <w:sz w:val="22"/>
        </w:rPr>
        <w:t>预实验</w:t>
      </w:r>
      <w:r w:rsidR="00A76456">
        <w:rPr>
          <w:sz w:val="22"/>
        </w:rPr>
        <w:t>的效应量来计算</w:t>
      </w:r>
      <w:r w:rsidR="00A76456">
        <w:rPr>
          <w:rFonts w:hint="eastAsia"/>
          <w:sz w:val="22"/>
        </w:rPr>
        <w:t>（检验力分析）</w:t>
      </w:r>
      <w:r w:rsidR="00A76456">
        <w:rPr>
          <w:sz w:val="22"/>
        </w:rPr>
        <w:t>后续实验所需</w:t>
      </w:r>
      <w:r w:rsidR="00A76456">
        <w:rPr>
          <w:rFonts w:hint="eastAsia"/>
          <w:sz w:val="22"/>
        </w:rPr>
        <w:t>被试</w:t>
      </w:r>
      <w:r w:rsidR="00A76456">
        <w:rPr>
          <w:sz w:val="22"/>
        </w:rPr>
        <w:t>量，</w:t>
      </w:r>
      <w:r w:rsidR="00340B82">
        <w:rPr>
          <w:sz w:val="22"/>
        </w:rPr>
        <w:t>这样</w:t>
      </w:r>
      <w:r w:rsidR="009D1902">
        <w:rPr>
          <w:rFonts w:hint="eastAsia"/>
          <w:sz w:val="22"/>
        </w:rPr>
        <w:t>会</w:t>
      </w:r>
      <w:r w:rsidR="00340B82">
        <w:rPr>
          <w:rFonts w:hint="eastAsia"/>
          <w:sz w:val="22"/>
        </w:rPr>
        <w:t>高估效应</w:t>
      </w:r>
      <w:r w:rsidR="009D1902">
        <w:rPr>
          <w:rFonts w:hint="eastAsia"/>
          <w:sz w:val="22"/>
        </w:rPr>
        <w:t>量</w:t>
      </w:r>
      <w:r w:rsidR="00340B82">
        <w:rPr>
          <w:sz w:val="22"/>
        </w:rPr>
        <w:t>，</w:t>
      </w:r>
      <w:r w:rsidR="00340B82">
        <w:rPr>
          <w:rFonts w:hint="eastAsia"/>
          <w:sz w:val="22"/>
        </w:rPr>
        <w:t>从而导致</w:t>
      </w:r>
      <w:r w:rsidR="00DC2F97">
        <w:rPr>
          <w:sz w:val="22"/>
        </w:rPr>
        <w:t>后续实验的</w:t>
      </w:r>
      <w:r w:rsidR="00A76456">
        <w:rPr>
          <w:rFonts w:hint="eastAsia"/>
          <w:sz w:val="22"/>
        </w:rPr>
        <w:t>检验力</w:t>
      </w:r>
      <w:r w:rsidR="00DC2F97">
        <w:rPr>
          <w:sz w:val="22"/>
        </w:rPr>
        <w:t>系统性地低于</w:t>
      </w:r>
      <w:r w:rsidR="009D1902">
        <w:rPr>
          <w:rFonts w:hint="eastAsia"/>
          <w:sz w:val="22"/>
        </w:rPr>
        <w:t>我们的假设</w:t>
      </w:r>
      <w:r w:rsidR="001D7F80" w:rsidRPr="001D7F80">
        <w:rPr>
          <w:sz w:val="22"/>
        </w:rPr>
        <w:t xml:space="preserve">(Albers &amp; </w:t>
      </w:r>
      <w:proofErr w:type="spellStart"/>
      <w:r w:rsidR="001D7F80" w:rsidRPr="001D7F80">
        <w:rPr>
          <w:sz w:val="22"/>
        </w:rPr>
        <w:t>Lakens</w:t>
      </w:r>
      <w:proofErr w:type="spellEnd"/>
      <w:r w:rsidR="001D7F80" w:rsidRPr="001D7F80">
        <w:rPr>
          <w:sz w:val="22"/>
        </w:rPr>
        <w:t>, 2018)</w:t>
      </w:r>
      <w:r w:rsidR="001D7F80">
        <w:rPr>
          <w:rFonts w:hint="eastAsia"/>
          <w:sz w:val="22"/>
        </w:rPr>
        <w:t>。</w:t>
      </w:r>
    </w:p>
    <w:p w14:paraId="752B14D6" w14:textId="64040AD0" w:rsidR="00F6683B" w:rsidRDefault="00340B82" w:rsidP="00454475">
      <w:pPr>
        <w:ind w:firstLine="420"/>
        <w:rPr>
          <w:rFonts w:ascii="微软雅黑" w:eastAsia="微软雅黑" w:hAnsi="微软雅黑"/>
          <w:color w:val="333333"/>
          <w:sz w:val="22"/>
        </w:rPr>
      </w:pPr>
      <w:r>
        <w:rPr>
          <w:rFonts w:hint="eastAsia"/>
        </w:rPr>
        <w:t>归根结底，</w:t>
      </w:r>
      <w:r w:rsidR="00EE0C9C">
        <w:rPr>
          <w:rFonts w:hint="eastAsia"/>
        </w:rPr>
        <w:t>通过</w:t>
      </w:r>
      <w:r w:rsidR="00DC2F97">
        <w:t>小</w:t>
      </w:r>
      <w:r>
        <w:t>样本</w:t>
      </w:r>
      <w:r w:rsidR="00EE0C9C">
        <w:rPr>
          <w:rFonts w:hint="eastAsia"/>
        </w:rPr>
        <w:t>研究来估计效应量（用于先验检验力分析）存在</w:t>
      </w:r>
      <w:r w:rsidR="003F2DD0">
        <w:rPr>
          <w:rFonts w:hint="eastAsia"/>
        </w:rPr>
        <w:t>本质上的</w:t>
      </w:r>
      <w:r w:rsidR="00EE0C9C">
        <w:rPr>
          <w:rFonts w:hint="eastAsia"/>
        </w:rPr>
        <w:t>问题，由于</w:t>
      </w:r>
      <w:r w:rsidR="00EE0C9C" w:rsidRPr="009723EB">
        <w:rPr>
          <w:rFonts w:hint="eastAsia"/>
          <w:rPrChange w:id="119" w:author="wang xinyu" w:date="2023-09-08T11:11:00Z">
            <w:rPr>
              <w:rFonts w:hint="eastAsia"/>
              <w:highlight w:val="yellow"/>
            </w:rPr>
          </w:rPrChange>
        </w:rPr>
        <w:t>发</w:t>
      </w:r>
      <w:r w:rsidR="00EE0C9C" w:rsidRPr="009723EB">
        <w:rPr>
          <w:rFonts w:hint="eastAsia"/>
          <w:rPrChange w:id="120" w:author="wang xinyu" w:date="2023-09-08T11:11:00Z">
            <w:rPr>
              <w:rFonts w:hint="eastAsia"/>
              <w:highlight w:val="yellow"/>
            </w:rPr>
          </w:rPrChange>
        </w:rPr>
        <w:lastRenderedPageBreak/>
        <w:t>表偏倚</w:t>
      </w:r>
      <w:r w:rsidR="00EE0C9C">
        <w:rPr>
          <w:rFonts w:hint="eastAsia"/>
        </w:rPr>
        <w:t>或后续的偏差，</w:t>
      </w:r>
      <w:r w:rsidR="004E29FF">
        <w:rPr>
          <w:rFonts w:hint="eastAsia"/>
        </w:rPr>
        <w:t>也就是说</w:t>
      </w:r>
      <w:r w:rsidR="00EE0C9C">
        <w:rPr>
          <w:rFonts w:hint="eastAsia"/>
        </w:rPr>
        <w:t>研究者最终用于检验力分析的效应量</w:t>
      </w:r>
      <w:r>
        <w:t>并不是基于</w:t>
      </w:r>
      <w:r>
        <w:rPr>
          <w:rFonts w:hint="eastAsia"/>
        </w:rPr>
        <w:t>完整的</w:t>
      </w:r>
      <w:r w:rsidR="00DC2F97">
        <w:rPr>
          <w:rFonts w:eastAsia="Times New Roman"/>
        </w:rPr>
        <w:t>F</w:t>
      </w:r>
      <w:r w:rsidR="00DC2F97">
        <w:t>分布，而是基于</w:t>
      </w:r>
      <w:r w:rsidR="00DC2F97" w:rsidRPr="00C2446E">
        <w:rPr>
          <w:rFonts w:hint="eastAsia"/>
          <w:rPrChange w:id="121" w:author="wang xinyu" w:date="2023-09-08T11:11:00Z">
            <w:rPr>
              <w:rFonts w:hint="eastAsia"/>
              <w:highlight w:val="yellow"/>
            </w:rPr>
          </w:rPrChange>
        </w:rPr>
        <w:t>截断</w:t>
      </w:r>
      <w:r w:rsidR="004E29FF" w:rsidRPr="00C2446E">
        <w:rPr>
          <w:rFonts w:asciiTheme="minorEastAsia" w:hAnsiTheme="minorEastAsia" w:hint="eastAsia"/>
          <w:rPrChange w:id="122" w:author="wang xinyu" w:date="2023-09-08T11:11:00Z">
            <w:rPr>
              <w:rFonts w:asciiTheme="minorEastAsia" w:hAnsiTheme="minorEastAsia" w:hint="eastAsia"/>
              <w:highlight w:val="yellow"/>
            </w:rPr>
          </w:rPrChange>
        </w:rPr>
        <w:t>的</w:t>
      </w:r>
      <w:r w:rsidR="00DC2F97" w:rsidRPr="00C2446E">
        <w:rPr>
          <w:rFonts w:eastAsia="Times New Roman"/>
          <w:rPrChange w:id="123" w:author="wang xinyu" w:date="2023-09-08T11:11:00Z">
            <w:rPr>
              <w:rFonts w:eastAsia="Times New Roman"/>
              <w:highlight w:val="yellow"/>
            </w:rPr>
          </w:rPrChange>
        </w:rPr>
        <w:t>F(truncated)</w:t>
      </w:r>
      <w:r w:rsidR="00DC2F97">
        <w:t>分布</w:t>
      </w:r>
      <w:r w:rsidR="00DC2F97">
        <w:rPr>
          <w:rFonts w:eastAsia="Times New Roman"/>
        </w:rPr>
        <w:t xml:space="preserve"> (Taylor &amp;Muller, 1996)</w:t>
      </w:r>
      <w:r w:rsidR="00DC2F97">
        <w:t>。</w:t>
      </w:r>
      <w:r w:rsidR="00F63F21">
        <w:rPr>
          <w:rFonts w:hint="eastAsia"/>
        </w:rPr>
        <w:t>例如，</w:t>
      </w:r>
      <w:r w:rsidR="00DC2F97">
        <w:t>假设图</w:t>
      </w:r>
      <w:r>
        <w:rPr>
          <w:rFonts w:hint="eastAsia"/>
        </w:rPr>
        <w:t>6</w:t>
      </w:r>
      <w:r>
        <w:t>所展示的是一个极</w:t>
      </w:r>
      <w:r>
        <w:rPr>
          <w:rFonts w:hint="eastAsia"/>
        </w:rPr>
        <w:t>端</w:t>
      </w:r>
      <w:r>
        <w:t>的</w:t>
      </w:r>
      <w:r w:rsidR="003F5CFA" w:rsidRPr="00C2446E">
        <w:rPr>
          <w:rFonts w:hint="eastAsia"/>
          <w:rPrChange w:id="124" w:author="wang xinyu" w:date="2023-09-08T11:11:00Z">
            <w:rPr>
              <w:rFonts w:hint="eastAsia"/>
              <w:highlight w:val="yellow"/>
            </w:rPr>
          </w:rPrChange>
        </w:rPr>
        <w:t>发表</w:t>
      </w:r>
      <w:r w:rsidR="00F63F21" w:rsidRPr="00C2446E">
        <w:rPr>
          <w:rFonts w:hint="eastAsia"/>
          <w:rPrChange w:id="125" w:author="wang xinyu" w:date="2023-09-08T11:11:00Z">
            <w:rPr>
              <w:rFonts w:hint="eastAsia"/>
              <w:highlight w:val="yellow"/>
            </w:rPr>
          </w:rPrChange>
        </w:rPr>
        <w:t>偏倚</w:t>
      </w:r>
      <w:r w:rsidR="003F5CFA">
        <w:t>情况</w:t>
      </w:r>
      <w:r w:rsidR="001459DF">
        <w:rPr>
          <w:rFonts w:hint="eastAsia"/>
        </w:rPr>
        <w:t>。研究者只能得到</w:t>
      </w:r>
      <w:r w:rsidR="00DC2F97">
        <w:t>图中</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3F5CFA">
        <w:rPr>
          <w:rFonts w:eastAsia="Times New Roman"/>
        </w:rPr>
        <w:t> </w:t>
      </w:r>
      <w:r w:rsidR="00DC2F97">
        <w:rPr>
          <w:rFonts w:eastAsia="Times New Roman"/>
        </w:rPr>
        <w:t>&gt; 0.08</w:t>
      </w:r>
      <w:r w:rsidR="003F5CFA">
        <w:t>的部分</w:t>
      </w:r>
      <w:r w:rsidR="001459DF">
        <w:rPr>
          <w:rFonts w:hint="eastAsia"/>
        </w:rPr>
        <w:t>分布</w:t>
      </w:r>
      <w:r w:rsidR="003F5CFA">
        <w:t>，</w:t>
      </w:r>
      <w:r w:rsidR="001459DF">
        <w:rPr>
          <w:rFonts w:hint="eastAsia"/>
        </w:rPr>
        <w:t>这些结果均在统计学上达到</w:t>
      </w:r>
      <w:r w:rsidR="003F5CFA">
        <w:rPr>
          <w:rFonts w:hint="eastAsia"/>
        </w:rPr>
        <w:t>显著</w:t>
      </w:r>
      <w:r w:rsidR="00DC2F97">
        <w:t>。这种情况下，</w:t>
      </w:r>
      <w:r w:rsidR="00002106">
        <w:rPr>
          <w:rFonts w:hint="eastAsia"/>
        </w:rPr>
        <w:t>也能够</w:t>
      </w:r>
      <w:r w:rsidR="004E29FF">
        <w:rPr>
          <w:rFonts w:hint="eastAsia"/>
        </w:rPr>
        <w:t>求</w:t>
      </w:r>
      <w:r w:rsidR="00DC2F97">
        <w:t>得</w:t>
      </w:r>
      <w:r w:rsidR="00002106">
        <w:rPr>
          <w:rFonts w:hint="eastAsia"/>
        </w:rPr>
        <w:t>基于特定假设且经过偏差矫正</w:t>
      </w:r>
      <w:r w:rsidR="003F5CFA">
        <w:rPr>
          <w:rFonts w:hint="eastAsia"/>
        </w:rPr>
        <w:t>后</w:t>
      </w:r>
      <w:r w:rsidR="003F5CFA">
        <w:t>的效应</w:t>
      </w:r>
      <w:r w:rsidR="003F5CFA">
        <w:rPr>
          <w:rFonts w:hint="eastAsia"/>
        </w:rPr>
        <w:t>量</w:t>
      </w:r>
      <w:r w:rsidR="004E29FF">
        <w:rPr>
          <w:rFonts w:hint="eastAsia"/>
        </w:rPr>
        <w:t>（估计的）</w:t>
      </w:r>
      <w:r w:rsidR="003F5CFA">
        <w:t>。假设</w:t>
      </w:r>
      <w:r w:rsidR="003F5CFA">
        <w:rPr>
          <w:rFonts w:hint="eastAsia"/>
        </w:rPr>
        <w:t>，</w:t>
      </w:r>
      <w:r w:rsidR="00DC2F97">
        <w:t>单因素</w:t>
      </w:r>
      <w:r w:rsidR="003F5CFA">
        <w:rPr>
          <w:rFonts w:hint="eastAsia"/>
        </w:rPr>
        <w:t>3</w:t>
      </w:r>
      <w:r w:rsidR="003F5CFA">
        <w:rPr>
          <w:rFonts w:hint="eastAsia"/>
        </w:rPr>
        <w:t>水平的研究的</w:t>
      </w:r>
      <w:r w:rsidR="00DC2F97">
        <w:t>方差分析结果是</w:t>
      </w:r>
      <w:r w:rsidR="00DC2F97">
        <w:rPr>
          <w:rFonts w:eastAsia="Times New Roman"/>
        </w:rPr>
        <w:t xml:space="preserve">F(2, 42) = 0.017, </w:t>
      </w:r>
      <m:oMath>
        <m:sSubSup>
          <m:sSubSupPr>
            <m:ctrlPr>
              <w:rPr>
                <w:rFonts w:ascii="Cambria Math" w:eastAsia="Times New Roman" w:hAnsi="Cambria Math"/>
              </w:rPr>
            </m:ctrlPr>
          </m:sSubSupPr>
          <m:e>
            <m:r>
              <w:rPr>
                <w:rFonts w:ascii="Cambria Math" w:eastAsia="Times New Roman" w:hAnsi="Cambria Math"/>
              </w:rPr>
              <m:t>η</m:t>
            </m:r>
          </m:e>
          <m:sub>
            <m:r>
              <w:rPr>
                <w:rFonts w:ascii="Cambria Math" w:hAnsi="Cambria Math" w:hint="eastAsia"/>
              </w:rPr>
              <m:t>p</m:t>
            </m:r>
          </m:sub>
          <m:sup>
            <m:r>
              <w:rPr>
                <w:rFonts w:ascii="Cambria Math" w:eastAsia="Times New Roman" w:hAnsi="Cambria Math"/>
              </w:rPr>
              <m:t>2</m:t>
            </m:r>
          </m:sup>
        </m:sSubSup>
      </m:oMath>
      <w:r w:rsidR="003F5CFA">
        <w:rPr>
          <w:rFonts w:eastAsia="Times New Roman"/>
        </w:rPr>
        <w:t> </w:t>
      </w:r>
      <w:r w:rsidR="00DC2F97">
        <w:rPr>
          <w:rFonts w:eastAsia="Times New Roman"/>
        </w:rPr>
        <w:t>= 0.176</w:t>
      </w:r>
      <w:r w:rsidR="00DC2F97">
        <w:t>。如果我们</w:t>
      </w:r>
      <w:r w:rsidR="00503437">
        <w:rPr>
          <w:rFonts w:hint="eastAsia"/>
        </w:rPr>
        <w:t>在</w:t>
      </w:r>
      <w:r w:rsidR="00DC2F97">
        <w:t>先验</w:t>
      </w:r>
      <w:r w:rsidR="005D5E36">
        <w:rPr>
          <w:rFonts w:hint="eastAsia"/>
        </w:rPr>
        <w:t>检验力</w:t>
      </w:r>
      <w:r w:rsidR="003F5CFA">
        <w:rPr>
          <w:rFonts w:hint="eastAsia"/>
        </w:rPr>
        <w:t>分析</w:t>
      </w:r>
      <w:r w:rsidR="00503437">
        <w:rPr>
          <w:rFonts w:hint="eastAsia"/>
        </w:rPr>
        <w:t>中使用这个</w:t>
      </w:r>
      <w:r w:rsidR="003F5CFA">
        <w:t>效应</w:t>
      </w:r>
      <w:r w:rsidR="003F5CFA">
        <w:rPr>
          <w:rFonts w:hint="eastAsia"/>
        </w:rPr>
        <w:t>量</w:t>
      </w:r>
      <w:r w:rsidR="003F5CFA">
        <w:t>，那么</w:t>
      </w:r>
      <w:r w:rsidR="00503437">
        <w:rPr>
          <w:rFonts w:hint="eastAsia"/>
        </w:rPr>
        <w:t>为了得到</w:t>
      </w:r>
      <w:r w:rsidR="00503437">
        <w:rPr>
          <w:rFonts w:hint="eastAsia"/>
        </w:rPr>
        <w:t>8</w:t>
      </w:r>
      <w:r w:rsidR="00503437">
        <w:t>0%</w:t>
      </w:r>
      <w:r w:rsidR="00503437">
        <w:rPr>
          <w:rFonts w:hint="eastAsia"/>
        </w:rPr>
        <w:t>的统计检验力，每个条件需要的</w:t>
      </w:r>
      <w:r w:rsidR="003F5CFA">
        <w:t>样本量</w:t>
      </w:r>
      <w:r w:rsidR="00503437">
        <w:rPr>
          <w:rFonts w:hint="eastAsia"/>
        </w:rPr>
        <w:t>为</w:t>
      </w:r>
      <w:r w:rsidR="00DC2F97">
        <w:rPr>
          <w:rFonts w:eastAsia="Times New Roman"/>
        </w:rPr>
        <w:t>17</w:t>
      </w:r>
      <w:r w:rsidR="003F5CFA">
        <w:rPr>
          <w:rFonts w:hint="eastAsia"/>
        </w:rPr>
        <w:t>名</w:t>
      </w:r>
      <w:r w:rsidR="00DC2F97">
        <w:t>被试。</w:t>
      </w:r>
    </w:p>
    <w:p w14:paraId="10CB5520" w14:textId="03564AED" w:rsidR="00F6683B" w:rsidRDefault="003F5CFA" w:rsidP="00454475">
      <w:pPr>
        <w:ind w:firstLine="420"/>
        <w:rPr>
          <w:rFonts w:ascii="微软雅黑" w:eastAsia="微软雅黑" w:hAnsi="微软雅黑"/>
          <w:color w:val="333333"/>
          <w:sz w:val="22"/>
        </w:rPr>
      </w:pPr>
      <w:r>
        <w:t>然而，</w:t>
      </w:r>
      <w:r>
        <w:rPr>
          <w:rFonts w:hint="eastAsia"/>
        </w:rPr>
        <w:t>偏差已然</w:t>
      </w:r>
      <w:r w:rsidR="00DC2F97">
        <w:t>存在，我们可以用</w:t>
      </w:r>
      <w:r w:rsidR="00DC2F97">
        <w:rPr>
          <w:rFonts w:eastAsia="Times New Roman"/>
        </w:rPr>
        <w:t>BUCSS R</w:t>
      </w:r>
      <w:r w:rsidR="00DC2F97">
        <w:t>包</w:t>
      </w:r>
      <w:r w:rsidR="00DC2F97">
        <w:rPr>
          <w:rFonts w:eastAsia="Times New Roman"/>
        </w:rPr>
        <w:t xml:space="preserve"> (S. F. Anderson, Kelley, &amp; Maxwell, 2017) </w:t>
      </w:r>
      <w:r>
        <w:t>进行</w:t>
      </w:r>
      <w:r>
        <w:rPr>
          <w:rFonts w:hint="eastAsia"/>
        </w:rPr>
        <w:t>检验力</w:t>
      </w:r>
      <w:r w:rsidR="00DC2F97">
        <w:t>分析来</w:t>
      </w:r>
      <w:r>
        <w:rPr>
          <w:rFonts w:hint="eastAsia"/>
        </w:rPr>
        <w:t>尝试校正偏差</w:t>
      </w:r>
      <w:r w:rsidR="00FA2655">
        <w:rPr>
          <w:rFonts w:hint="eastAsia"/>
        </w:rPr>
        <w:t>。</w:t>
      </w:r>
      <w:r w:rsidR="00735D06">
        <w:rPr>
          <w:rFonts w:hint="eastAsia"/>
        </w:rPr>
        <w:t>校正偏差后的检验力分析</w:t>
      </w:r>
      <w:r w:rsidR="00DC2F97">
        <w:t>结果显示</w:t>
      </w:r>
      <w:r w:rsidR="00735D06">
        <w:t>（</w:t>
      </w:r>
      <w:r w:rsidR="00735D06">
        <w:rPr>
          <w:rFonts w:hint="eastAsia"/>
        </w:rPr>
        <w:t>基于特定发表偏倚模型的</w:t>
      </w:r>
      <w:r w:rsidR="00735D06">
        <w:t>截断</w:t>
      </w:r>
      <w:r w:rsidR="00735D06">
        <w:rPr>
          <w:rFonts w:eastAsia="Times New Roman"/>
        </w:rPr>
        <w:t>F</w:t>
      </w:r>
      <w:r w:rsidR="00735D06">
        <w:t>分布</w:t>
      </w:r>
      <w:r w:rsidR="00735D06">
        <w:rPr>
          <w:rFonts w:hint="eastAsia"/>
        </w:rPr>
        <w:t>，即只有显著结果能被发表</w:t>
      </w:r>
      <w:r w:rsidR="00735D06">
        <w:t>）</w:t>
      </w:r>
      <w:r w:rsidR="00735D06">
        <w:rPr>
          <w:rFonts w:hint="eastAsia"/>
        </w:rPr>
        <w:t>，</w:t>
      </w:r>
      <w:r w:rsidR="00AF5024">
        <w:t>每个条件</w:t>
      </w:r>
      <w:r w:rsidR="00735D06">
        <w:rPr>
          <w:rFonts w:hint="eastAsia"/>
        </w:rPr>
        <w:t>下</w:t>
      </w:r>
      <w:r w:rsidR="00AF5024">
        <w:t>需要</w:t>
      </w:r>
      <w:r w:rsidR="00735D06">
        <w:rPr>
          <w:rFonts w:hint="eastAsia"/>
        </w:rPr>
        <w:t>的样本量为</w:t>
      </w:r>
      <w:r w:rsidR="00DC2F97">
        <w:rPr>
          <w:rFonts w:eastAsia="Times New Roman"/>
        </w:rPr>
        <w:t>73</w:t>
      </w:r>
      <w:r w:rsidR="00AF5024">
        <w:rPr>
          <w:rFonts w:hint="eastAsia"/>
        </w:rPr>
        <w:t>名</w:t>
      </w:r>
      <w:r w:rsidR="00AF5024">
        <w:t>被试。</w:t>
      </w:r>
      <w:r w:rsidR="00C66A9B">
        <w:rPr>
          <w:rFonts w:hint="eastAsia"/>
        </w:rPr>
        <w:t>当</w:t>
      </w:r>
      <w:r w:rsidR="00AF5024">
        <w:rPr>
          <w:rFonts w:hint="eastAsia"/>
        </w:rPr>
        <w:t>用于</w:t>
      </w:r>
      <w:r w:rsidR="00C66A9B">
        <w:rPr>
          <w:rFonts w:hint="eastAsia"/>
        </w:rPr>
        <w:t>计算</w:t>
      </w:r>
      <w:r w:rsidR="00C85C48">
        <w:rPr>
          <w:rFonts w:hint="eastAsia"/>
        </w:rPr>
        <w:t>检验力</w:t>
      </w:r>
      <w:r w:rsidR="00C66A9B">
        <w:rPr>
          <w:rFonts w:hint="eastAsia"/>
        </w:rPr>
        <w:t>的</w:t>
      </w:r>
      <w:r w:rsidR="00DC2F97">
        <w:t>非中心参数</w:t>
      </w:r>
      <w:r w:rsidR="00C66A9B">
        <w:rPr>
          <w:rFonts w:hint="eastAsia"/>
        </w:rPr>
        <w:t>的偏差校正估计值</w:t>
      </w:r>
      <w:r w:rsidR="00AF5024">
        <w:rPr>
          <w:rFonts w:hint="eastAsia"/>
        </w:rPr>
        <w:t>为</w:t>
      </w:r>
      <w:r w:rsidR="00AF5024">
        <w:t>零</w:t>
      </w:r>
      <w:r w:rsidR="00C66A9B">
        <w:rPr>
          <w:rFonts w:hint="eastAsia"/>
        </w:rPr>
        <w:t>时</w:t>
      </w:r>
      <w:r w:rsidR="00AF5024">
        <w:rPr>
          <w:rFonts w:hint="eastAsia"/>
        </w:rPr>
        <w:t>，</w:t>
      </w:r>
      <w:r w:rsidR="00DC2F97">
        <w:t>此方法则不再适合。</w:t>
      </w:r>
      <w:r w:rsidR="00C66A9B">
        <w:rPr>
          <w:rFonts w:hint="eastAsia"/>
        </w:rPr>
        <w:t>相对的，只要</w:t>
      </w:r>
      <w:r w:rsidR="00C66A9B">
        <w:t>研究者认为存在</w:t>
      </w:r>
      <w:r w:rsidR="00C66A9B">
        <w:rPr>
          <w:rFonts w:hint="eastAsia"/>
        </w:rPr>
        <w:t>偏差</w:t>
      </w:r>
      <w:r w:rsidR="00DC2F97">
        <w:t>，</w:t>
      </w:r>
      <w:r w:rsidR="00C66A9B">
        <w:rPr>
          <w:rFonts w:hint="eastAsia"/>
        </w:rPr>
        <w:t>就可以做一个偏差校正模型。</w:t>
      </w:r>
      <w:r w:rsidR="00DC2F97">
        <w:t>一个相对简单</w:t>
      </w:r>
      <w:r w:rsidR="004E29FF">
        <w:rPr>
          <w:rFonts w:hint="eastAsia"/>
        </w:rPr>
        <w:t>且更</w:t>
      </w:r>
      <w:r w:rsidR="00DC2F97">
        <w:t>保守的方式是</w:t>
      </w:r>
      <w:r w:rsidR="00C66A9B">
        <w:rPr>
          <w:rFonts w:hint="eastAsia"/>
        </w:rPr>
        <w:t>，</w:t>
      </w:r>
      <w:r w:rsidR="00DC2F97">
        <w:t>用</w:t>
      </w:r>
      <w:r w:rsidR="00C66A9B">
        <w:t>效应</w:t>
      </w:r>
      <w:r w:rsidR="00F97B5A">
        <w:rPr>
          <w:rFonts w:hint="eastAsia"/>
        </w:rPr>
        <w:t>量</w:t>
      </w:r>
      <w:r w:rsidR="005E280E">
        <w:rPr>
          <w:rFonts w:hint="eastAsia"/>
        </w:rPr>
        <w:t>估计出</w:t>
      </w:r>
      <w:r w:rsidR="004E29FF">
        <w:rPr>
          <w:rFonts w:hint="eastAsia"/>
        </w:rPr>
        <w:t>6</w:t>
      </w:r>
      <w:r w:rsidR="004E29FF">
        <w:t>0%</w:t>
      </w:r>
      <w:r w:rsidR="00DC2F97">
        <w:t>双侧置信区间</w:t>
      </w:r>
      <w:r w:rsidR="005E280E">
        <w:rPr>
          <w:rFonts w:hint="eastAsia"/>
        </w:rPr>
        <w:t>的</w:t>
      </w:r>
      <w:r w:rsidR="00DC2F97">
        <w:t>下限</w:t>
      </w:r>
      <w:r w:rsidR="00C66A9B">
        <w:t>来进行</w:t>
      </w:r>
      <w:r w:rsidR="00C66A9B">
        <w:rPr>
          <w:rFonts w:hint="eastAsia"/>
        </w:rPr>
        <w:t>检验力</w:t>
      </w:r>
      <w:r w:rsidR="00DC2F97">
        <w:t>分析。此法被</w:t>
      </w:r>
      <w:r w:rsidR="00DC2F97">
        <w:rPr>
          <w:rFonts w:eastAsia="Times New Roman"/>
        </w:rPr>
        <w:t xml:space="preserve">Perugini, Gallucci </w:t>
      </w:r>
      <w:r w:rsidR="00DC2F97">
        <w:t>和</w:t>
      </w:r>
      <w:r w:rsidR="00DC2F97">
        <w:rPr>
          <w:rFonts w:eastAsia="Times New Roman"/>
        </w:rPr>
        <w:t>Costantini (2014)</w:t>
      </w:r>
      <w:r w:rsidR="00DC2F97">
        <w:t>称为</w:t>
      </w:r>
      <w:r w:rsidR="00DC2F97" w:rsidRPr="00740EC7">
        <w:rPr>
          <w:rFonts w:eastAsia="Times New Roman"/>
          <w:rPrChange w:id="126" w:author="wang xinyu" w:date="2023-09-08T11:12:00Z">
            <w:rPr>
              <w:rFonts w:eastAsia="Times New Roman"/>
              <w:highlight w:val="yellow"/>
            </w:rPr>
          </w:rPrChange>
        </w:rPr>
        <w:t>“</w:t>
      </w:r>
      <w:r w:rsidR="00C66A9B" w:rsidRPr="00740EC7">
        <w:rPr>
          <w:rFonts w:asciiTheme="minorEastAsia" w:hAnsiTheme="minorEastAsia" w:hint="eastAsia"/>
          <w:rPrChange w:id="127" w:author="wang xinyu" w:date="2023-09-08T11:12:00Z">
            <w:rPr>
              <w:rFonts w:asciiTheme="minorEastAsia" w:hAnsiTheme="minorEastAsia" w:hint="eastAsia"/>
              <w:highlight w:val="yellow"/>
            </w:rPr>
          </w:rPrChange>
        </w:rPr>
        <w:t>保底检验力</w:t>
      </w:r>
      <w:r w:rsidR="00DC2F97" w:rsidRPr="00740EC7">
        <w:rPr>
          <w:rFonts w:eastAsia="Times New Roman"/>
          <w:rPrChange w:id="128" w:author="wang xinyu" w:date="2023-09-08T11:12:00Z">
            <w:rPr>
              <w:rFonts w:eastAsia="Times New Roman"/>
              <w:highlight w:val="yellow"/>
            </w:rPr>
          </w:rPrChange>
        </w:rPr>
        <w:t>”(safeguard power)</w:t>
      </w:r>
      <w:r w:rsidR="00C66A9B">
        <w:t>。上述提到的两种方式都是相对保守</w:t>
      </w:r>
      <w:r w:rsidR="00C66A9B">
        <w:rPr>
          <w:rFonts w:hint="eastAsia"/>
        </w:rPr>
        <w:t>的检验力</w:t>
      </w:r>
      <w:r w:rsidR="00DC2F97">
        <w:t>分</w:t>
      </w:r>
      <w:r w:rsidR="00C66A9B">
        <w:t>析，但并不能一定是更准确的估计。因为基于一个可能</w:t>
      </w:r>
      <w:r w:rsidR="00533D1B">
        <w:rPr>
          <w:rFonts w:hint="eastAsia"/>
        </w:rPr>
        <w:t>存在偏差</w:t>
      </w:r>
      <w:r w:rsidR="00DC7D71">
        <w:t>的</w:t>
      </w:r>
      <w:r w:rsidR="00533D1B">
        <w:rPr>
          <w:rFonts w:hint="eastAsia"/>
        </w:rPr>
        <w:t>且</w:t>
      </w:r>
      <w:r w:rsidR="00533D1B">
        <w:rPr>
          <w:rFonts w:hint="eastAsia"/>
        </w:rPr>
        <w:t>/</w:t>
      </w:r>
      <w:r w:rsidR="00DC7D71">
        <w:t>或样本</w:t>
      </w:r>
      <w:r w:rsidR="00533D1B">
        <w:rPr>
          <w:rFonts w:hint="eastAsia"/>
        </w:rPr>
        <w:t>量较小的</w:t>
      </w:r>
      <w:r w:rsidR="00DC7D71">
        <w:t>研究效应</w:t>
      </w:r>
      <w:r w:rsidR="00DC7D71">
        <w:rPr>
          <w:rFonts w:hint="eastAsia"/>
        </w:rPr>
        <w:t>量</w:t>
      </w:r>
      <w:r w:rsidR="00DC2F97">
        <w:t>，</w:t>
      </w:r>
      <w:r w:rsidR="00533D1B">
        <w:t>几乎不可能</w:t>
      </w:r>
      <w:r w:rsidR="00533D1B">
        <w:rPr>
          <w:rFonts w:hint="eastAsia"/>
        </w:rPr>
        <w:t>完成</w:t>
      </w:r>
      <w:r w:rsidR="00DC7D71">
        <w:t>一个准确的</w:t>
      </w:r>
      <w:r w:rsidR="00DC7D71">
        <w:rPr>
          <w:rFonts w:hint="eastAsia"/>
        </w:rPr>
        <w:t>检验力</w:t>
      </w:r>
      <w:r w:rsidR="00DC2F97">
        <w:t>分析</w:t>
      </w:r>
      <w:r w:rsidR="00533D1B" w:rsidDel="00533D1B">
        <w:t xml:space="preserve"> </w:t>
      </w:r>
      <w:r w:rsidR="00DC2F97">
        <w:rPr>
          <w:rFonts w:eastAsia="Times New Roman"/>
        </w:rPr>
        <w:t>(Teare et al., 2014)</w:t>
      </w:r>
      <w:r w:rsidR="00DC7D71">
        <w:t>。在</w:t>
      </w:r>
      <w:r w:rsidR="00162EE6">
        <w:rPr>
          <w:rFonts w:hint="eastAsia"/>
        </w:rPr>
        <w:t>无法得到感兴趣的</w:t>
      </w:r>
      <w:r w:rsidR="00DC7D71">
        <w:t>最小效应</w:t>
      </w:r>
      <w:r w:rsidR="00DC7D71">
        <w:rPr>
          <w:rFonts w:hint="eastAsia"/>
        </w:rPr>
        <w:t>量</w:t>
      </w:r>
      <w:r w:rsidR="00162EE6">
        <w:rPr>
          <w:rFonts w:hint="eastAsia"/>
        </w:rPr>
        <w:t>时，对</w:t>
      </w:r>
      <w:r w:rsidR="00DC7D71">
        <w:t>效应</w:t>
      </w:r>
      <w:r w:rsidR="00DC7D71">
        <w:rPr>
          <w:rFonts w:hint="eastAsia"/>
        </w:rPr>
        <w:t>量</w:t>
      </w:r>
      <w:r w:rsidR="00162EE6">
        <w:rPr>
          <w:rFonts w:hint="eastAsia"/>
        </w:rPr>
        <w:t>的估计</w:t>
      </w:r>
      <w:r w:rsidR="00DC7D71">
        <w:t>存在极大的不确定性。这种情况下用</w:t>
      </w:r>
      <w:r w:rsidR="00DC7D71" w:rsidRPr="00E66E36">
        <w:rPr>
          <w:rFonts w:hint="eastAsia"/>
          <w:rPrChange w:id="129" w:author="wang xinyu" w:date="2023-09-08T11:12:00Z">
            <w:rPr>
              <w:rFonts w:hint="eastAsia"/>
              <w:highlight w:val="yellow"/>
            </w:rPr>
          </w:rPrChange>
        </w:rPr>
        <w:t>序</w:t>
      </w:r>
      <w:r w:rsidR="005E280E" w:rsidRPr="00E66E36">
        <w:rPr>
          <w:rFonts w:hint="eastAsia"/>
          <w:rPrChange w:id="130" w:author="wang xinyu" w:date="2023-09-08T11:12:00Z">
            <w:rPr>
              <w:rFonts w:hint="eastAsia"/>
              <w:highlight w:val="yellow"/>
            </w:rPr>
          </w:rPrChange>
        </w:rPr>
        <w:t>列</w:t>
      </w:r>
      <w:r w:rsidR="00DC2F97" w:rsidRPr="00E66E36">
        <w:rPr>
          <w:rFonts w:hint="eastAsia"/>
          <w:rPrChange w:id="131" w:author="wang xinyu" w:date="2023-09-08T11:12:00Z">
            <w:rPr>
              <w:rFonts w:hint="eastAsia"/>
              <w:highlight w:val="yellow"/>
            </w:rPr>
          </w:rPrChange>
        </w:rPr>
        <w:t>设计</w:t>
      </w:r>
      <w:r w:rsidR="00DC2F97" w:rsidRPr="00E66E36">
        <w:rPr>
          <w:rFonts w:eastAsia="Times New Roman"/>
          <w:rPrChange w:id="132" w:author="wang xinyu" w:date="2023-09-08T11:12:00Z">
            <w:rPr>
              <w:rFonts w:eastAsia="Times New Roman"/>
              <w:highlight w:val="yellow"/>
            </w:rPr>
          </w:rPrChange>
        </w:rPr>
        <w:t>(sequential design)</w:t>
      </w:r>
      <w:r w:rsidR="00DC7D71">
        <w:t>来进行实验</w:t>
      </w:r>
      <w:r w:rsidR="00DC2F97">
        <w:t>相对</w:t>
      </w:r>
      <w:r w:rsidR="00DC7D71">
        <w:rPr>
          <w:rFonts w:hint="eastAsia"/>
        </w:rPr>
        <w:t>更</w:t>
      </w:r>
      <w:r w:rsidR="00DC2F97">
        <w:t>高效。</w:t>
      </w:r>
    </w:p>
    <w:p w14:paraId="638D5802" w14:textId="6CE08E53" w:rsidR="00F6683B" w:rsidRDefault="00DC7D71" w:rsidP="00454475">
      <w:pPr>
        <w:ind w:firstLine="420"/>
        <w:rPr>
          <w:rFonts w:ascii="微软雅黑" w:eastAsia="微软雅黑" w:hAnsi="微软雅黑"/>
          <w:color w:val="333333"/>
          <w:sz w:val="22"/>
        </w:rPr>
      </w:pPr>
      <w:r>
        <w:t>总而言之，如果</w:t>
      </w:r>
      <w:r>
        <w:rPr>
          <w:rFonts w:hint="eastAsia"/>
        </w:rPr>
        <w:t>满足</w:t>
      </w:r>
      <w:r w:rsidR="00DC2F97">
        <w:t>以下三</w:t>
      </w:r>
      <w:r>
        <w:t>个条件（表</w:t>
      </w:r>
      <w:r>
        <w:rPr>
          <w:rFonts w:hint="eastAsia"/>
        </w:rPr>
        <w:t>6</w:t>
      </w:r>
      <w:r>
        <w:t>），则可以利用</w:t>
      </w:r>
      <w:r>
        <w:rPr>
          <w:rFonts w:hint="eastAsia"/>
        </w:rPr>
        <w:t>前人</w:t>
      </w:r>
      <w:r>
        <w:t>研究的效应</w:t>
      </w:r>
      <w:r>
        <w:rPr>
          <w:rFonts w:hint="eastAsia"/>
        </w:rPr>
        <w:t>量</w:t>
      </w:r>
      <w:r>
        <w:t>做</w:t>
      </w:r>
      <w:r>
        <w:rPr>
          <w:rFonts w:hint="eastAsia"/>
        </w:rPr>
        <w:t>检验力</w:t>
      </w:r>
      <w:r>
        <w:t>分析。第一，</w:t>
      </w:r>
      <w:r>
        <w:rPr>
          <w:rFonts w:hint="eastAsia"/>
        </w:rPr>
        <w:t>研究</w:t>
      </w:r>
      <w:r w:rsidR="00C60EBF">
        <w:rPr>
          <w:rFonts w:hint="eastAsia"/>
        </w:rPr>
        <w:t>设计</w:t>
      </w:r>
      <w:r>
        <w:t>与</w:t>
      </w:r>
      <w:r>
        <w:rPr>
          <w:rFonts w:hint="eastAsia"/>
        </w:rPr>
        <w:t>前人</w:t>
      </w:r>
      <w:r>
        <w:t>研究足够相似。第二，</w:t>
      </w:r>
      <w:r>
        <w:rPr>
          <w:rFonts w:hint="eastAsia"/>
        </w:rPr>
        <w:t>偏差</w:t>
      </w:r>
      <w:r w:rsidR="00C60EBF">
        <w:rPr>
          <w:rFonts w:hint="eastAsia"/>
        </w:rPr>
        <w:t>存在的</w:t>
      </w:r>
      <w:r>
        <w:rPr>
          <w:rFonts w:hint="eastAsia"/>
        </w:rPr>
        <w:t>风险</w:t>
      </w:r>
      <w:r w:rsidR="00C60EBF">
        <w:rPr>
          <w:rFonts w:hint="eastAsia"/>
        </w:rPr>
        <w:t>较</w:t>
      </w:r>
      <w:r>
        <w:rPr>
          <w:rFonts w:hint="eastAsia"/>
        </w:rPr>
        <w:t>低</w:t>
      </w:r>
      <w:r w:rsidR="00DC2F97">
        <w:t>。</w:t>
      </w:r>
      <w:r>
        <w:rPr>
          <w:rFonts w:hint="eastAsia"/>
        </w:rPr>
        <w:t>（</w:t>
      </w:r>
      <w:r>
        <w:t>例如，效应</w:t>
      </w:r>
      <w:r>
        <w:rPr>
          <w:rFonts w:hint="eastAsia"/>
        </w:rPr>
        <w:t>量的</w:t>
      </w:r>
      <w:r>
        <w:t>估计是</w:t>
      </w:r>
      <w:r>
        <w:rPr>
          <w:rFonts w:hint="eastAsia"/>
        </w:rPr>
        <w:t>源于预</w:t>
      </w:r>
      <w:r w:rsidR="00DC2F97">
        <w:t>注册</w:t>
      </w:r>
      <w:r>
        <w:rPr>
          <w:rFonts w:hint="eastAsia"/>
        </w:rPr>
        <w:t>的</w:t>
      </w:r>
      <w:r w:rsidR="00DC2F97">
        <w:t>报告</w:t>
      </w:r>
      <w:r>
        <w:t>，或者是</w:t>
      </w:r>
      <w:r>
        <w:rPr>
          <w:rFonts w:hint="eastAsia"/>
        </w:rPr>
        <w:t>没有</w:t>
      </w:r>
      <w:r>
        <w:t>影响发表</w:t>
      </w:r>
      <w:r w:rsidR="007137CD">
        <w:rPr>
          <w:rFonts w:hint="eastAsia"/>
        </w:rPr>
        <w:t>可能性</w:t>
      </w:r>
      <w:r w:rsidR="005E280E">
        <w:rPr>
          <w:rFonts w:hint="eastAsia"/>
        </w:rPr>
        <w:t>的实验结果</w:t>
      </w:r>
      <w:r>
        <w:rPr>
          <w:rFonts w:hint="eastAsia"/>
        </w:rPr>
        <w:t>报告</w:t>
      </w:r>
      <w:r w:rsidR="005E280E">
        <w:rPr>
          <w:rFonts w:hint="eastAsia"/>
        </w:rPr>
        <w:t>，即无关发表偏倚</w:t>
      </w:r>
      <w:r>
        <w:rPr>
          <w:rFonts w:hint="eastAsia"/>
        </w:rPr>
        <w:t>）</w:t>
      </w:r>
      <w:r w:rsidR="00DE38B3">
        <w:rPr>
          <w:rFonts w:hint="eastAsia"/>
        </w:rPr>
        <w:t>。</w:t>
      </w:r>
      <w:r w:rsidR="00DC2F97">
        <w:t>第三，基于</w:t>
      </w:r>
      <w:r w:rsidR="00DC2F97">
        <w:rPr>
          <w:rFonts w:eastAsia="Times New Roman"/>
        </w:rPr>
        <w:t>95%</w:t>
      </w:r>
      <w:r>
        <w:t>置信区间的</w:t>
      </w:r>
      <w:r>
        <w:rPr>
          <w:rFonts w:hint="eastAsia"/>
        </w:rPr>
        <w:t>所得</w:t>
      </w:r>
      <w:r>
        <w:t>效应</w:t>
      </w:r>
      <w:r>
        <w:rPr>
          <w:rFonts w:hint="eastAsia"/>
        </w:rPr>
        <w:t>量</w:t>
      </w:r>
      <w:r>
        <w:t>，样本量足够大，可以得到相对准确的效应</w:t>
      </w:r>
      <w:r>
        <w:rPr>
          <w:rFonts w:hint="eastAsia"/>
        </w:rPr>
        <w:t>量</w:t>
      </w:r>
      <w:r>
        <w:t>估计。效应</w:t>
      </w:r>
      <w:r w:rsidR="005E280E">
        <w:rPr>
          <w:rFonts w:hint="eastAsia"/>
        </w:rPr>
        <w:t>量</w:t>
      </w:r>
      <w:r>
        <w:t>估计总是伴随着不确定性，因此进行</w:t>
      </w:r>
      <w:r w:rsidR="00DC2F97">
        <w:t>先验</w:t>
      </w:r>
      <w:r w:rsidR="005D5E36">
        <w:rPr>
          <w:rFonts w:hint="eastAsia"/>
        </w:rPr>
        <w:t>检验力</w:t>
      </w:r>
      <w:r w:rsidR="00DC2F97">
        <w:t>分析时，将</w:t>
      </w:r>
      <w:r w:rsidR="00DC2F97">
        <w:rPr>
          <w:rFonts w:eastAsia="Times New Roman"/>
        </w:rPr>
        <w:t>95%</w:t>
      </w:r>
      <w:r w:rsidR="000D6411">
        <w:t>置信区间的上下限都考虑进来</w:t>
      </w:r>
      <w:r w:rsidR="000D6411">
        <w:rPr>
          <w:rFonts w:hint="eastAsia"/>
        </w:rPr>
        <w:t>，可能会</w:t>
      </w:r>
      <w:r w:rsidR="00DC2F97">
        <w:t>为这些不确定性提供一些有效的信息。</w:t>
      </w:r>
    </w:p>
    <w:p w14:paraId="0FA9CF4F" w14:textId="77777777" w:rsidR="00F6683B" w:rsidRDefault="00DC2F97" w:rsidP="00777ECA">
      <w:pPr>
        <w:pStyle w:val="2"/>
      </w:pPr>
      <w:r>
        <w:t>根据理论模型来估计样本</w:t>
      </w:r>
    </w:p>
    <w:p w14:paraId="0082C592" w14:textId="6E2F53F6" w:rsidR="00F6683B" w:rsidRDefault="00DC2F97" w:rsidP="00454475">
      <w:pPr>
        <w:ind w:firstLine="420"/>
      </w:pPr>
      <w:r>
        <w:t>你可以根据一个足够详细、具体的理论模型来搭建一个计算模型，</w:t>
      </w:r>
      <w:r w:rsidR="00817571">
        <w:rPr>
          <w:rFonts w:hint="eastAsia"/>
        </w:rPr>
        <w:t>并</w:t>
      </w:r>
      <w:r w:rsidR="00817571">
        <w:t>根据这个计算模型来估计</w:t>
      </w:r>
      <w:r w:rsidR="00C76A13">
        <w:rPr>
          <w:rFonts w:hint="eastAsia"/>
        </w:rPr>
        <w:t>效应量</w:t>
      </w:r>
      <w:r w:rsidR="00817571">
        <w:rPr>
          <w:rFonts w:hint="eastAsia"/>
        </w:rPr>
        <w:t>，前提是你十分</w:t>
      </w:r>
      <w:r w:rsidR="00817571">
        <w:t>了解模型</w:t>
      </w:r>
      <w:r w:rsidR="00C76A13">
        <w:rPr>
          <w:rFonts w:hint="eastAsia"/>
        </w:rPr>
        <w:t>中与</w:t>
      </w:r>
      <w:r w:rsidR="00817571">
        <w:t>数据收集相关的核心参数</w:t>
      </w:r>
      <w:r w:rsidR="00817571">
        <w:rPr>
          <w:rFonts w:hint="eastAsia"/>
        </w:rPr>
        <w:t>有哪些</w:t>
      </w:r>
      <w:r>
        <w:t>。例如，如果研究者对每个刺激</w:t>
      </w:r>
      <w:r w:rsidR="00817571">
        <w:t>特征</w:t>
      </w:r>
      <w:r>
        <w:t>之间</w:t>
      </w:r>
      <w:r w:rsidR="00C127C4">
        <w:rPr>
          <w:rFonts w:hint="eastAsia"/>
        </w:rPr>
        <w:t>的异同</w:t>
      </w:r>
      <w:r>
        <w:t>的权重十分了解，那么可以通过</w:t>
      </w:r>
      <w:r>
        <w:rPr>
          <w:rFonts w:eastAsia="Times New Roman"/>
        </w:rPr>
        <w:t xml:space="preserve">Tversky (1977) </w:t>
      </w:r>
      <w:r>
        <w:t>的对比模型计算每对刺激的</w:t>
      </w:r>
      <w:r w:rsidRPr="0097276B">
        <w:rPr>
          <w:rFonts w:hint="eastAsia"/>
          <w:rPrChange w:id="133" w:author="wang xinyu" w:date="2023-09-08T11:12:00Z">
            <w:rPr>
              <w:rFonts w:hint="eastAsia"/>
              <w:highlight w:val="yellow"/>
            </w:rPr>
          </w:rPrChange>
        </w:rPr>
        <w:t>相似性判断</w:t>
      </w:r>
      <w:r w:rsidR="00705B01" w:rsidRPr="0097276B">
        <w:rPr>
          <w:rFonts w:hint="eastAsia"/>
          <w:rPrChange w:id="134" w:author="wang xinyu" w:date="2023-09-08T11:12:00Z">
            <w:rPr>
              <w:rFonts w:hint="eastAsia"/>
              <w:highlight w:val="yellow"/>
            </w:rPr>
          </w:rPrChange>
        </w:rPr>
        <w:t>预测</w:t>
      </w:r>
      <w:r w:rsidRPr="0097276B">
        <w:rPr>
          <w:rFonts w:eastAsia="Times New Roman"/>
          <w:rPrChange w:id="135" w:author="wang xinyu" w:date="2023-09-08T11:12:00Z">
            <w:rPr>
              <w:rFonts w:eastAsia="Times New Roman"/>
              <w:highlight w:val="yellow"/>
            </w:rPr>
          </w:rPrChange>
        </w:rPr>
        <w:t xml:space="preserve"> (predicted similarity judgement)</w:t>
      </w:r>
      <w:r w:rsidR="00817571">
        <w:t>，以及估计不同</w:t>
      </w:r>
      <w:r>
        <w:t>条件</w:t>
      </w:r>
      <w:r w:rsidR="00817571">
        <w:rPr>
          <w:rFonts w:hint="eastAsia"/>
        </w:rPr>
        <w:t>之间</w:t>
      </w:r>
      <w:r w:rsidR="00705B01">
        <w:rPr>
          <w:rFonts w:hint="eastAsia"/>
        </w:rPr>
        <w:t>差异的</w:t>
      </w:r>
      <w:r w:rsidR="009D2D48">
        <w:rPr>
          <w:rFonts w:hint="eastAsia"/>
        </w:rPr>
        <w:t>预期</w:t>
      </w:r>
      <w:r w:rsidR="00817571">
        <w:t>效应</w:t>
      </w:r>
      <w:r w:rsidR="009D2D48">
        <w:rPr>
          <w:rFonts w:hint="eastAsia"/>
        </w:rPr>
        <w:t>量</w:t>
      </w:r>
      <w:r w:rsidR="00817571">
        <w:t>。尽管可以做点</w:t>
      </w:r>
      <w:r w:rsidR="00817571">
        <w:rPr>
          <w:rFonts w:hint="eastAsia"/>
        </w:rPr>
        <w:t>估计</w:t>
      </w:r>
      <w:r w:rsidR="00817571">
        <w:t>的计算模型相对稀少，但合适的模型常常可以为研究者</w:t>
      </w:r>
      <w:r w:rsidR="00817571">
        <w:rPr>
          <w:rFonts w:hint="eastAsia"/>
        </w:rPr>
        <w:t>的预期</w:t>
      </w:r>
      <w:r w:rsidR="00817571">
        <w:t>效应</w:t>
      </w:r>
      <w:r w:rsidR="00817571">
        <w:rPr>
          <w:rFonts w:hint="eastAsia"/>
        </w:rPr>
        <w:t>量</w:t>
      </w:r>
      <w:r>
        <w:t>提供强有力的证据。</w:t>
      </w:r>
    </w:p>
    <w:p w14:paraId="33E22A89" w14:textId="443ADE40" w:rsidR="00454475" w:rsidRDefault="00454475" w:rsidP="00777ECA">
      <w:pPr>
        <w:pStyle w:val="2"/>
      </w:pPr>
      <w:r>
        <w:rPr>
          <w:rFonts w:hint="eastAsia"/>
        </w:rPr>
        <w:lastRenderedPageBreak/>
        <w:t>计算</w:t>
      </w:r>
      <w:r w:rsidR="009D6AD4">
        <w:rPr>
          <w:rFonts w:hint="eastAsia"/>
        </w:rPr>
        <w:t>效应量的</w:t>
      </w:r>
      <w:r>
        <w:rPr>
          <w:rFonts w:hint="eastAsia"/>
        </w:rPr>
        <w:t>置信区间宽度</w:t>
      </w:r>
      <w:r w:rsidR="00817571">
        <w:tab/>
      </w:r>
    </w:p>
    <w:p w14:paraId="0686A1F7" w14:textId="37B16605" w:rsidR="00454475" w:rsidRDefault="00454475" w:rsidP="00454475">
      <w:pPr>
        <w:ind w:firstLine="420"/>
      </w:pPr>
      <w:r>
        <w:rPr>
          <w:rFonts w:hint="eastAsia"/>
        </w:rPr>
        <w:t>如果研究者能够估计数据的标准差，那么就有可能</w:t>
      </w:r>
      <w:r w:rsidR="00705B01">
        <w:rPr>
          <w:rFonts w:hint="eastAsia"/>
        </w:rPr>
        <w:t>预先</w:t>
      </w:r>
      <w:r w:rsidR="00DC369D">
        <w:rPr>
          <w:rFonts w:hint="eastAsia"/>
        </w:rPr>
        <w:t>估计出</w:t>
      </w:r>
      <w:r w:rsidR="008B15B2">
        <w:rPr>
          <w:rFonts w:hint="eastAsia"/>
        </w:rPr>
        <w:t>效应量</w:t>
      </w:r>
      <w:r w:rsidR="00DC369D">
        <w:rPr>
          <w:rFonts w:hint="eastAsia"/>
        </w:rPr>
        <w:t>的</w:t>
      </w:r>
      <w:r>
        <w:rPr>
          <w:rFonts w:hint="eastAsia"/>
        </w:rPr>
        <w:t>95%</w:t>
      </w:r>
      <w:r>
        <w:rPr>
          <w:rFonts w:hint="eastAsia"/>
        </w:rPr>
        <w:t>置信区间</w:t>
      </w:r>
      <w:r>
        <w:rPr>
          <w:rFonts w:hint="eastAsia"/>
        </w:rPr>
        <w:t>(Kelley, 2007)</w:t>
      </w:r>
      <w:r w:rsidR="008B15B2">
        <w:rPr>
          <w:rFonts w:hint="eastAsia"/>
        </w:rPr>
        <w:t>。置信区间表示的是一个估计值的范围，这个范围</w:t>
      </w:r>
      <w:r>
        <w:rPr>
          <w:rFonts w:hint="eastAsia"/>
        </w:rPr>
        <w:t>足够宽，真正的总体参数将</w:t>
      </w:r>
      <w:r w:rsidR="008B15B2">
        <w:rPr>
          <w:rFonts w:hint="eastAsia"/>
        </w:rPr>
        <w:t>会落在置信区间（</w:t>
      </w:r>
      <w:r>
        <w:rPr>
          <w:rFonts w:hint="eastAsia"/>
        </w:rPr>
        <w:t>100-</w:t>
      </w:r>
      <w:r w:rsidR="008B15B2">
        <w:rPr>
          <w:rFonts w:hint="eastAsia"/>
        </w:rPr>
        <w:t>α）</w:t>
      </w:r>
      <w:r w:rsidR="008B15B2">
        <w:rPr>
          <w:rFonts w:hint="eastAsia"/>
        </w:rPr>
        <w:t>%</w:t>
      </w:r>
      <w:r>
        <w:rPr>
          <w:rFonts w:hint="eastAsia"/>
        </w:rPr>
        <w:t>的范围内。在任何</w:t>
      </w:r>
      <w:r w:rsidR="008B15B2">
        <w:rPr>
          <w:rFonts w:hint="eastAsia"/>
        </w:rPr>
        <w:t>单项</w:t>
      </w:r>
      <w:r>
        <w:rPr>
          <w:rFonts w:hint="eastAsia"/>
        </w:rPr>
        <w:t>研究中，真正的总体效应要么落在置信区间内，要么不在置信区间内，但</w:t>
      </w:r>
      <w:r w:rsidR="006946A1">
        <w:rPr>
          <w:rFonts w:hint="eastAsia"/>
        </w:rPr>
        <w:t>总地来说</w:t>
      </w:r>
      <w:r>
        <w:rPr>
          <w:rFonts w:hint="eastAsia"/>
        </w:rPr>
        <w:t>，人们可以认为置信区间包括</w:t>
      </w:r>
      <w:r w:rsidR="008B15B2">
        <w:rPr>
          <w:rFonts w:hint="eastAsia"/>
        </w:rPr>
        <w:t>了真实的总体效应</w:t>
      </w:r>
      <w:r>
        <w:rPr>
          <w:rFonts w:hint="eastAsia"/>
        </w:rPr>
        <w:t>(</w:t>
      </w:r>
      <w:r w:rsidR="006946A1">
        <w:rPr>
          <w:rFonts w:hint="eastAsia"/>
        </w:rPr>
        <w:t>要记得存在犯错的可能</w:t>
      </w:r>
      <w:r>
        <w:rPr>
          <w:rFonts w:hint="eastAsia"/>
        </w:rPr>
        <w:t>)</w:t>
      </w:r>
      <w:r>
        <w:rPr>
          <w:rFonts w:hint="eastAsia"/>
        </w:rPr>
        <w:t>。</w:t>
      </w:r>
      <w:r>
        <w:rPr>
          <w:rFonts w:hint="eastAsia"/>
        </w:rPr>
        <w:t>Cumming(2013)</w:t>
      </w:r>
      <w:r w:rsidR="008B15B2">
        <w:rPr>
          <w:rFonts w:hint="eastAsia"/>
        </w:rPr>
        <w:t>将得到的效应量与</w:t>
      </w:r>
      <w:r>
        <w:rPr>
          <w:rFonts w:hint="eastAsia"/>
        </w:rPr>
        <w:t>95%</w:t>
      </w:r>
      <w:r>
        <w:rPr>
          <w:rFonts w:hint="eastAsia"/>
        </w:rPr>
        <w:t>置信区间上限</w:t>
      </w:r>
      <w:r>
        <w:rPr>
          <w:rFonts w:hint="eastAsia"/>
        </w:rPr>
        <w:t>(</w:t>
      </w:r>
      <w:r>
        <w:rPr>
          <w:rFonts w:hint="eastAsia"/>
        </w:rPr>
        <w:t>或</w:t>
      </w:r>
      <w:r>
        <w:rPr>
          <w:rFonts w:hint="eastAsia"/>
        </w:rPr>
        <w:t>95%</w:t>
      </w:r>
      <w:r>
        <w:rPr>
          <w:rFonts w:hint="eastAsia"/>
        </w:rPr>
        <w:t>置信区间下限</w:t>
      </w:r>
      <w:r>
        <w:rPr>
          <w:rFonts w:hint="eastAsia"/>
        </w:rPr>
        <w:t>)</w:t>
      </w:r>
      <w:r>
        <w:rPr>
          <w:rFonts w:hint="eastAsia"/>
        </w:rPr>
        <w:t>之间的差</w:t>
      </w:r>
      <w:r w:rsidR="00705B01">
        <w:rPr>
          <w:rFonts w:hint="eastAsia"/>
        </w:rPr>
        <w:t>距</w:t>
      </w:r>
      <w:r>
        <w:rPr>
          <w:rFonts w:hint="eastAsia"/>
        </w:rPr>
        <w:t>称为</w:t>
      </w:r>
      <w:r w:rsidR="000E2900" w:rsidRPr="0050291D">
        <w:rPr>
          <w:rFonts w:hint="eastAsia"/>
          <w:rPrChange w:id="136" w:author="wang xinyu" w:date="2023-09-08T11:12:00Z">
            <w:rPr>
              <w:rFonts w:hint="eastAsia"/>
              <w:highlight w:val="yellow"/>
            </w:rPr>
          </w:rPrChange>
        </w:rPr>
        <w:t>误差幅度</w:t>
      </w:r>
      <w:r w:rsidR="008B15B2" w:rsidRPr="0050291D">
        <w:rPr>
          <w:rFonts w:hint="eastAsia"/>
          <w:rPrChange w:id="137" w:author="wang xinyu" w:date="2023-09-08T11:12:00Z">
            <w:rPr>
              <w:rFonts w:hint="eastAsia"/>
              <w:highlight w:val="yellow"/>
            </w:rPr>
          </w:rPrChange>
        </w:rPr>
        <w:t>（</w:t>
      </w:r>
      <w:r w:rsidR="008B15B2" w:rsidRPr="0050291D">
        <w:rPr>
          <w:rPrChange w:id="138" w:author="wang xinyu" w:date="2023-09-08T11:12:00Z">
            <w:rPr>
              <w:highlight w:val="yellow"/>
            </w:rPr>
          </w:rPrChange>
        </w:rPr>
        <w:t>margin of error</w:t>
      </w:r>
      <w:r w:rsidR="008B15B2" w:rsidRPr="0050291D">
        <w:rPr>
          <w:rFonts w:hint="eastAsia"/>
          <w:rPrChange w:id="139" w:author="wang xinyu" w:date="2023-09-08T11:12:00Z">
            <w:rPr>
              <w:rFonts w:hint="eastAsia"/>
              <w:highlight w:val="yellow"/>
            </w:rPr>
          </w:rPrChange>
        </w:rPr>
        <w:t>）</w:t>
      </w:r>
      <w:r w:rsidRPr="0050291D">
        <w:rPr>
          <w:rFonts w:hint="eastAsia"/>
        </w:rPr>
        <w:t>。</w:t>
      </w:r>
    </w:p>
    <w:p w14:paraId="016550EB" w14:textId="01FEC0B9" w:rsidR="00454475" w:rsidRDefault="00454475" w:rsidP="00B260F0">
      <w:pPr>
        <w:ind w:firstLine="420"/>
      </w:pPr>
      <w:r>
        <w:rPr>
          <w:rFonts w:hint="eastAsia"/>
        </w:rPr>
        <w:t>如果我们根据</w:t>
      </w:r>
      <w:r>
        <w:rPr>
          <w:rFonts w:hint="eastAsia"/>
        </w:rPr>
        <w:t>t</w:t>
      </w:r>
      <w:r w:rsidR="008B15B2">
        <w:rPr>
          <w:rFonts w:hint="eastAsia"/>
        </w:rPr>
        <w:t>值和样本</w:t>
      </w:r>
      <w:r>
        <w:rPr>
          <w:rFonts w:hint="eastAsia"/>
        </w:rPr>
        <w:t>量计算效应量</w:t>
      </w:r>
      <w:r w:rsidR="008B15B2">
        <w:rPr>
          <w:rFonts w:hint="eastAsia"/>
        </w:rPr>
        <w:t>为</w:t>
      </w:r>
      <w:r w:rsidR="008B15B2">
        <w:rPr>
          <w:rFonts w:hint="eastAsia"/>
        </w:rPr>
        <w:t>d=0</w:t>
      </w:r>
      <w:r>
        <w:rPr>
          <w:rFonts w:hint="eastAsia"/>
        </w:rPr>
        <w:t>的</w:t>
      </w:r>
      <w:r>
        <w:rPr>
          <w:rFonts w:hint="eastAsia"/>
        </w:rPr>
        <w:t>95%</w:t>
      </w:r>
      <w:r>
        <w:rPr>
          <w:rFonts w:hint="eastAsia"/>
        </w:rPr>
        <w:t>置信区间</w:t>
      </w:r>
      <w:r>
        <w:rPr>
          <w:rFonts w:hint="eastAsia"/>
        </w:rPr>
        <w:t>(Smithson, 2003)</w:t>
      </w:r>
      <w:r w:rsidR="004A6D1F">
        <w:rPr>
          <w:rFonts w:hint="eastAsia"/>
        </w:rPr>
        <w:t>，</w:t>
      </w:r>
      <w:r w:rsidR="00301CA4">
        <w:rPr>
          <w:rFonts w:hint="eastAsia"/>
        </w:rPr>
        <w:t>就</w:t>
      </w:r>
      <w:r w:rsidR="006946A1">
        <w:rPr>
          <w:rFonts w:hint="eastAsia"/>
        </w:rPr>
        <w:t>会发现，当</w:t>
      </w:r>
      <w:r>
        <w:rPr>
          <w:rFonts w:hint="eastAsia"/>
        </w:rPr>
        <w:t>独立样本</w:t>
      </w:r>
      <w:r>
        <w:rPr>
          <w:rFonts w:hint="eastAsia"/>
        </w:rPr>
        <w:t>t</w:t>
      </w:r>
      <w:r w:rsidR="004A6D1F">
        <w:rPr>
          <w:rFonts w:hint="eastAsia"/>
        </w:rPr>
        <w:t>检验的每个条件下各</w:t>
      </w:r>
      <w:r>
        <w:rPr>
          <w:rFonts w:hint="eastAsia"/>
        </w:rPr>
        <w:t>有</w:t>
      </w:r>
      <w:r>
        <w:rPr>
          <w:rFonts w:hint="eastAsia"/>
        </w:rPr>
        <w:t>15</w:t>
      </w:r>
      <w:r>
        <w:rPr>
          <w:rFonts w:hint="eastAsia"/>
        </w:rPr>
        <w:t>个观测值</w:t>
      </w:r>
      <w:r w:rsidR="006946A1">
        <w:rPr>
          <w:rFonts w:hint="eastAsia"/>
        </w:rPr>
        <w:t>时</w:t>
      </w:r>
      <w:r>
        <w:rPr>
          <w:rFonts w:hint="eastAsia"/>
        </w:rPr>
        <w:t>，</w:t>
      </w:r>
      <w:r>
        <w:rPr>
          <w:rFonts w:hint="eastAsia"/>
        </w:rPr>
        <w:t>95%</w:t>
      </w:r>
      <w:r>
        <w:rPr>
          <w:rFonts w:hint="eastAsia"/>
        </w:rPr>
        <w:t>置信区间的范围从</w:t>
      </w:r>
      <w:r>
        <w:rPr>
          <w:rFonts w:hint="eastAsia"/>
        </w:rPr>
        <w:t>d=-0.72</w:t>
      </w:r>
      <w:r>
        <w:rPr>
          <w:rFonts w:hint="eastAsia"/>
        </w:rPr>
        <w:t>到</w:t>
      </w:r>
      <w:r>
        <w:rPr>
          <w:rFonts w:hint="eastAsia"/>
        </w:rPr>
        <w:t>d=0.72</w:t>
      </w:r>
      <w:r w:rsidR="000E2900">
        <w:rPr>
          <w:rStyle w:val="af0"/>
        </w:rPr>
        <w:footnoteReference w:id="5"/>
      </w:r>
      <w:r>
        <w:rPr>
          <w:rFonts w:hint="eastAsia"/>
        </w:rPr>
        <w:t>。</w:t>
      </w:r>
      <w:r w:rsidR="000E2900" w:rsidRPr="000134E4">
        <w:rPr>
          <w:rFonts w:hint="eastAsia"/>
          <w:rPrChange w:id="140" w:author="wang xinyu" w:date="2023-09-08T11:12:00Z">
            <w:rPr>
              <w:rFonts w:hint="eastAsia"/>
              <w:highlight w:val="yellow"/>
            </w:rPr>
          </w:rPrChange>
        </w:rPr>
        <w:t>误差幅度</w:t>
      </w:r>
      <w:r>
        <w:rPr>
          <w:rFonts w:hint="eastAsia"/>
        </w:rPr>
        <w:t>是</w:t>
      </w:r>
      <w:r>
        <w:rPr>
          <w:rFonts w:hint="eastAsia"/>
        </w:rPr>
        <w:t>95%</w:t>
      </w:r>
      <w:r>
        <w:rPr>
          <w:rFonts w:hint="eastAsia"/>
        </w:rPr>
        <w:t>置信区间宽度的一半，</w:t>
      </w:r>
      <w:r w:rsidR="000E2900">
        <w:rPr>
          <w:rFonts w:hint="eastAsia"/>
        </w:rPr>
        <w:t>即</w:t>
      </w:r>
      <w:r>
        <w:rPr>
          <w:rFonts w:hint="eastAsia"/>
        </w:rPr>
        <w:t>0.72</w:t>
      </w:r>
      <w:r w:rsidR="000E2900">
        <w:rPr>
          <w:rFonts w:hint="eastAsia"/>
        </w:rPr>
        <w:t>。使用无先验信息的贝叶斯估计</w:t>
      </w:r>
      <w:r>
        <w:rPr>
          <w:rFonts w:hint="eastAsia"/>
        </w:rPr>
        <w:t>将计算</w:t>
      </w:r>
      <w:r w:rsidR="000E2900">
        <w:rPr>
          <w:rFonts w:hint="eastAsia"/>
        </w:rPr>
        <w:t>出一个</w:t>
      </w:r>
      <w:r>
        <w:rPr>
          <w:rFonts w:hint="eastAsia"/>
        </w:rPr>
        <w:t>具有相同</w:t>
      </w:r>
      <w:r>
        <w:rPr>
          <w:rFonts w:hint="eastAsia"/>
        </w:rPr>
        <w:t>(</w:t>
      </w:r>
      <w:r>
        <w:rPr>
          <w:rFonts w:hint="eastAsia"/>
        </w:rPr>
        <w:t>或非常相似</w:t>
      </w:r>
      <w:r>
        <w:rPr>
          <w:rFonts w:hint="eastAsia"/>
        </w:rPr>
        <w:t>)</w:t>
      </w:r>
      <w:r>
        <w:rPr>
          <w:rFonts w:hint="eastAsia"/>
        </w:rPr>
        <w:t>上限和下限的置信区间</w:t>
      </w:r>
      <w:r>
        <w:rPr>
          <w:rFonts w:hint="eastAsia"/>
        </w:rPr>
        <w:t>(A</w:t>
      </w:r>
      <w:r w:rsidR="000E2900">
        <w:rPr>
          <w:rFonts w:hint="eastAsia"/>
        </w:rPr>
        <w:t xml:space="preserve">lbers et al., 2018; Kruschke, </w:t>
      </w:r>
      <w:r>
        <w:rPr>
          <w:rFonts w:hint="eastAsia"/>
        </w:rPr>
        <w:t>2011)</w:t>
      </w:r>
      <w:r>
        <w:rPr>
          <w:rFonts w:hint="eastAsia"/>
        </w:rPr>
        <w:t>，并且</w:t>
      </w:r>
      <w:r w:rsidR="000E2900">
        <w:rPr>
          <w:rFonts w:hint="eastAsia"/>
        </w:rPr>
        <w:t>在收集完数据后，</w:t>
      </w:r>
      <w:r w:rsidR="007325FF">
        <w:rPr>
          <w:rFonts w:hint="eastAsia"/>
        </w:rPr>
        <w:t>可能</w:t>
      </w:r>
      <w:r>
        <w:rPr>
          <w:rFonts w:hint="eastAsia"/>
        </w:rPr>
        <w:t>得出</w:t>
      </w:r>
      <w:r w:rsidR="00B260F0">
        <w:rPr>
          <w:rFonts w:hint="eastAsia"/>
        </w:rPr>
        <w:t>一个包含总体效应的范围，但范围太大</w:t>
      </w:r>
      <w:r w:rsidR="007325FF">
        <w:rPr>
          <w:rFonts w:hint="eastAsia"/>
        </w:rPr>
        <w:t>并不能</w:t>
      </w:r>
      <w:r>
        <w:rPr>
          <w:rFonts w:hint="eastAsia"/>
        </w:rPr>
        <w:t>提供信息。</w:t>
      </w:r>
      <w:r w:rsidR="00B260F0">
        <w:rPr>
          <w:rFonts w:hint="eastAsia"/>
        </w:rPr>
        <w:t>不</w:t>
      </w:r>
      <w:r w:rsidR="00301CA4">
        <w:rPr>
          <w:rFonts w:hint="eastAsia"/>
        </w:rPr>
        <w:t>论</w:t>
      </w:r>
      <w:r w:rsidR="00D957A4">
        <w:rPr>
          <w:rFonts w:hint="eastAsia"/>
        </w:rPr>
        <w:t>在分析数据时</w:t>
      </w:r>
      <w:r w:rsidR="00301CA4">
        <w:rPr>
          <w:rFonts w:hint="eastAsia"/>
        </w:rPr>
        <w:t>基于哪种统计学派</w:t>
      </w:r>
      <w:r>
        <w:rPr>
          <w:rFonts w:hint="eastAsia"/>
        </w:rPr>
        <w:t>，</w:t>
      </w:r>
      <w:r w:rsidR="00D957A4">
        <w:rPr>
          <w:rFonts w:hint="eastAsia"/>
        </w:rPr>
        <w:t>在每组只有</w:t>
      </w:r>
      <w:r w:rsidR="00D957A4">
        <w:rPr>
          <w:rFonts w:hint="eastAsia"/>
        </w:rPr>
        <w:t>1</w:t>
      </w:r>
      <w:r w:rsidR="00D957A4">
        <w:t>5</w:t>
      </w:r>
      <w:r w:rsidR="00D957A4">
        <w:rPr>
          <w:rFonts w:hint="eastAsia"/>
        </w:rPr>
        <w:t>个观测值的情况下</w:t>
      </w:r>
      <w:r w:rsidR="00301CA4">
        <w:rPr>
          <w:rFonts w:hint="eastAsia"/>
        </w:rPr>
        <w:t>所得的置信区间范围，并不能使</w:t>
      </w:r>
      <w:r>
        <w:rPr>
          <w:rFonts w:hint="eastAsia"/>
        </w:rPr>
        <w:t>我们</w:t>
      </w:r>
      <w:r w:rsidR="006D775A">
        <w:rPr>
          <w:rFonts w:hint="eastAsia"/>
        </w:rPr>
        <w:t>获得</w:t>
      </w:r>
      <w:r>
        <w:rPr>
          <w:rFonts w:hint="eastAsia"/>
        </w:rPr>
        <w:t>更多信息。</w:t>
      </w:r>
    </w:p>
    <w:p w14:paraId="2A0789DF" w14:textId="250FF0A3" w:rsidR="00454475" w:rsidRDefault="00991624" w:rsidP="00454475">
      <w:pPr>
        <w:ind w:firstLine="420"/>
      </w:pPr>
      <w:r>
        <w:rPr>
          <w:rFonts w:hint="eastAsia"/>
        </w:rPr>
        <w:t>对</w:t>
      </w:r>
      <w:r w:rsidR="00B260F0">
        <w:rPr>
          <w:rFonts w:hint="eastAsia"/>
        </w:rPr>
        <w:t>置信区间宽度的有效</w:t>
      </w:r>
      <w:r>
        <w:rPr>
          <w:rFonts w:hint="eastAsia"/>
        </w:rPr>
        <w:t>解释</w:t>
      </w:r>
      <w:r w:rsidR="00B260F0">
        <w:rPr>
          <w:rFonts w:hint="eastAsia"/>
        </w:rPr>
        <w:t>之一是</w:t>
      </w:r>
      <w:r>
        <w:rPr>
          <w:rFonts w:hint="eastAsia"/>
        </w:rPr>
        <w:t>，</w:t>
      </w:r>
      <w:r w:rsidR="00454475">
        <w:rPr>
          <w:rFonts w:hint="eastAsia"/>
        </w:rPr>
        <w:t>当真实效应量为</w:t>
      </w:r>
      <w:r>
        <w:rPr>
          <w:rFonts w:hint="eastAsia"/>
        </w:rPr>
        <w:t>0</w:t>
      </w:r>
      <w:r w:rsidR="00454475">
        <w:rPr>
          <w:rFonts w:hint="eastAsia"/>
        </w:rPr>
        <w:t>时，</w:t>
      </w:r>
      <w:r>
        <w:rPr>
          <w:rFonts w:hint="eastAsia"/>
        </w:rPr>
        <w:t>效应量多大时你可以拒绝该效应</w:t>
      </w:r>
      <w:r w:rsidR="00454475">
        <w:rPr>
          <w:rFonts w:hint="eastAsia"/>
        </w:rPr>
        <w:t>。换句话说，如果效应</w:t>
      </w:r>
      <w:r w:rsidR="00D5005B">
        <w:rPr>
          <w:rFonts w:hint="eastAsia"/>
        </w:rPr>
        <w:t>不存在</w:t>
      </w:r>
      <w:r w:rsidR="00454475">
        <w:rPr>
          <w:rFonts w:hint="eastAsia"/>
        </w:rPr>
        <w:t>，</w:t>
      </w:r>
      <w:r w:rsidR="00D5005B">
        <w:rPr>
          <w:rFonts w:hint="eastAsia"/>
        </w:rPr>
        <w:t>根据</w:t>
      </w:r>
      <w:r w:rsidR="00454475">
        <w:rPr>
          <w:rFonts w:hint="eastAsia"/>
        </w:rPr>
        <w:t>收集到的数据</w:t>
      </w:r>
      <w:r w:rsidR="00D5005B">
        <w:rPr>
          <w:rFonts w:hint="eastAsia"/>
        </w:rPr>
        <w:t>情况</w:t>
      </w:r>
      <w:r w:rsidR="00454475">
        <w:rPr>
          <w:rFonts w:hint="eastAsia"/>
        </w:rPr>
        <w:t>，你能够拒绝哪些效应</w:t>
      </w:r>
      <w:r w:rsidR="00301CA4">
        <w:rPr>
          <w:rFonts w:hint="eastAsia"/>
        </w:rPr>
        <w:t>量</w:t>
      </w:r>
      <w:r w:rsidR="00454475">
        <w:rPr>
          <w:rFonts w:hint="eastAsia"/>
        </w:rPr>
        <w:t>？哪些效应量不会被拒绝</w:t>
      </w:r>
      <w:r w:rsidR="00D5005B">
        <w:rPr>
          <w:rFonts w:hint="eastAsia"/>
        </w:rPr>
        <w:t>？</w:t>
      </w:r>
      <w:r w:rsidR="00454475">
        <w:rPr>
          <w:rFonts w:hint="eastAsia"/>
        </w:rPr>
        <w:t>以下这些研究有</w:t>
      </w:r>
      <w:r w:rsidR="00454475">
        <w:rPr>
          <w:rFonts w:hint="eastAsia"/>
        </w:rPr>
        <w:t>d = 0.7</w:t>
      </w:r>
      <w:r w:rsidR="00454475">
        <w:rPr>
          <w:rFonts w:hint="eastAsia"/>
        </w:rPr>
        <w:t>的效应量，比如“人们在被激怒时变得具有攻击性”，“</w:t>
      </w:r>
      <w:r w:rsidR="006745CD">
        <w:rPr>
          <w:rFonts w:hint="eastAsia"/>
        </w:rPr>
        <w:t>相比于其他群体，</w:t>
      </w:r>
      <w:r w:rsidR="00454475">
        <w:rPr>
          <w:rFonts w:hint="eastAsia"/>
        </w:rPr>
        <w:t>人们更喜欢自己的群体”，以及“恋爱对象在外表吸引力上彼此相似”</w:t>
      </w:r>
      <w:r w:rsidR="00B260F0">
        <w:rPr>
          <w:rFonts w:hint="eastAsia"/>
        </w:rPr>
        <w:t xml:space="preserve">(Richard, Bond, &amp; </w:t>
      </w:r>
      <w:r w:rsidR="00454475">
        <w:rPr>
          <w:rFonts w:hint="eastAsia"/>
        </w:rPr>
        <w:t>Stokes-</w:t>
      </w:r>
      <w:proofErr w:type="spellStart"/>
      <w:r w:rsidR="00454475">
        <w:rPr>
          <w:rFonts w:hint="eastAsia"/>
        </w:rPr>
        <w:t>Zoota</w:t>
      </w:r>
      <w:proofErr w:type="spellEnd"/>
      <w:r w:rsidR="00454475">
        <w:rPr>
          <w:rFonts w:hint="eastAsia"/>
        </w:rPr>
        <w:t>, 2003)</w:t>
      </w:r>
      <w:r w:rsidR="00F42E31">
        <w:rPr>
          <w:rFonts w:hint="eastAsia"/>
        </w:rPr>
        <w:t>。</w:t>
      </w:r>
      <w:r w:rsidR="00DB0318">
        <w:rPr>
          <w:rFonts w:hint="eastAsia"/>
        </w:rPr>
        <w:t>根据</w:t>
      </w:r>
      <w:r w:rsidR="00F42E31">
        <w:rPr>
          <w:rFonts w:hint="eastAsia"/>
        </w:rPr>
        <w:t>置信区间</w:t>
      </w:r>
      <w:r w:rsidR="00DB0318">
        <w:rPr>
          <w:rFonts w:hint="eastAsia"/>
        </w:rPr>
        <w:t>的</w:t>
      </w:r>
      <w:r w:rsidR="00F42E31">
        <w:rPr>
          <w:rFonts w:hint="eastAsia"/>
        </w:rPr>
        <w:t>宽度，</w:t>
      </w:r>
      <w:r w:rsidR="00DB0318">
        <w:rPr>
          <w:rFonts w:hint="eastAsia"/>
        </w:rPr>
        <w:t>只能</w:t>
      </w:r>
      <w:r w:rsidR="00F42E31">
        <w:rPr>
          <w:rFonts w:hint="eastAsia"/>
        </w:rPr>
        <w:t>拒绝</w:t>
      </w:r>
      <w:r w:rsidR="00DB0318">
        <w:rPr>
          <w:rFonts w:hint="eastAsia"/>
        </w:rPr>
        <w:t>过</w:t>
      </w:r>
      <w:r w:rsidR="00F42E31">
        <w:rPr>
          <w:rFonts w:hint="eastAsia"/>
        </w:rPr>
        <w:t>大的效应</w:t>
      </w:r>
      <w:r w:rsidR="00454475">
        <w:rPr>
          <w:rFonts w:hint="eastAsia"/>
        </w:rPr>
        <w:t>，如果</w:t>
      </w:r>
      <w:r w:rsidR="00DB0318">
        <w:rPr>
          <w:rFonts w:hint="eastAsia"/>
        </w:rPr>
        <w:t>效应真实</w:t>
      </w:r>
      <w:r w:rsidR="00454475">
        <w:rPr>
          <w:rFonts w:hint="eastAsia"/>
        </w:rPr>
        <w:t>存在，</w:t>
      </w:r>
      <w:r w:rsidR="00DB0318">
        <w:rPr>
          <w:rFonts w:hint="eastAsia"/>
        </w:rPr>
        <w:t>那么应该已经被发现了</w:t>
      </w:r>
      <w:r w:rsidR="00454475">
        <w:rPr>
          <w:rFonts w:hint="eastAsia"/>
        </w:rPr>
        <w:t>。如果你研究的大多数效应比</w:t>
      </w:r>
      <w:r w:rsidR="00454475">
        <w:rPr>
          <w:rFonts w:hint="eastAsia"/>
        </w:rPr>
        <w:t>d=0.7</w:t>
      </w:r>
      <w:r w:rsidR="00454475">
        <w:rPr>
          <w:rFonts w:hint="eastAsia"/>
        </w:rPr>
        <w:t>小得多，那么</w:t>
      </w:r>
      <w:r w:rsidR="00313D6F">
        <w:rPr>
          <w:rFonts w:hint="eastAsia"/>
        </w:rPr>
        <w:t>通过</w:t>
      </w:r>
      <w:r w:rsidR="00454475">
        <w:rPr>
          <w:rFonts w:hint="eastAsia"/>
        </w:rPr>
        <w:t>n=15</w:t>
      </w:r>
      <w:r w:rsidR="00454475">
        <w:rPr>
          <w:rFonts w:hint="eastAsia"/>
        </w:rPr>
        <w:t>的研究</w:t>
      </w:r>
      <w:r w:rsidR="00313D6F">
        <w:rPr>
          <w:rFonts w:hint="eastAsia"/>
        </w:rPr>
        <w:t>，很可能发现不了任何东西</w:t>
      </w:r>
      <w:r w:rsidR="00454475">
        <w:rPr>
          <w:rFonts w:hint="eastAsia"/>
        </w:rPr>
        <w:t>。在大多数研究</w:t>
      </w:r>
      <w:r w:rsidR="00A71966">
        <w:rPr>
          <w:rFonts w:hint="eastAsia"/>
        </w:rPr>
        <w:t>领域，</w:t>
      </w:r>
      <w:r w:rsidR="004A7658">
        <w:rPr>
          <w:rFonts w:hint="eastAsia"/>
        </w:rPr>
        <w:t>过</w:t>
      </w:r>
      <w:r w:rsidR="00A71966">
        <w:rPr>
          <w:rFonts w:hint="eastAsia"/>
        </w:rPr>
        <w:t>大的效应</w:t>
      </w:r>
      <w:r w:rsidR="004A7658">
        <w:rPr>
          <w:rFonts w:hint="eastAsia"/>
        </w:rPr>
        <w:t>通常被认为</w:t>
      </w:r>
      <w:r w:rsidR="00A71966">
        <w:rPr>
          <w:rFonts w:hint="eastAsia"/>
        </w:rPr>
        <w:t>是</w:t>
      </w:r>
      <w:r w:rsidR="004A7658">
        <w:rPr>
          <w:rFonts w:hint="eastAsia"/>
        </w:rPr>
        <w:t>不</w:t>
      </w:r>
      <w:r w:rsidR="00A71966">
        <w:rPr>
          <w:rFonts w:hint="eastAsia"/>
        </w:rPr>
        <w:t>合理</w:t>
      </w:r>
      <w:r w:rsidR="00454475">
        <w:rPr>
          <w:rFonts w:hint="eastAsia"/>
        </w:rPr>
        <w:t>的</w:t>
      </w:r>
      <w:r w:rsidR="00454475">
        <w:rPr>
          <w:rFonts w:hint="eastAsia"/>
        </w:rPr>
        <w:t>(</w:t>
      </w:r>
      <w:r w:rsidR="00454475">
        <w:rPr>
          <w:rFonts w:hint="eastAsia"/>
        </w:rPr>
        <w:t>尽管</w:t>
      </w:r>
      <w:r w:rsidR="004A7658">
        <w:rPr>
          <w:rFonts w:hint="eastAsia"/>
        </w:rPr>
        <w:t>合理的</w:t>
      </w:r>
      <w:r w:rsidR="00454475">
        <w:rPr>
          <w:rFonts w:hint="eastAsia"/>
        </w:rPr>
        <w:t>效应量</w:t>
      </w:r>
      <w:r w:rsidR="004A7658">
        <w:rPr>
          <w:rFonts w:hint="eastAsia"/>
        </w:rPr>
        <w:t>大小</w:t>
      </w:r>
      <w:r w:rsidR="00454475">
        <w:rPr>
          <w:rFonts w:hint="eastAsia"/>
        </w:rPr>
        <w:t>在不同领域之间是不同的，如下所述</w:t>
      </w:r>
      <w:r w:rsidR="00454475">
        <w:rPr>
          <w:rFonts w:hint="eastAsia"/>
        </w:rPr>
        <w:t>)</w:t>
      </w:r>
      <w:r w:rsidR="00454475">
        <w:rPr>
          <w:rFonts w:hint="eastAsia"/>
        </w:rPr>
        <w:t>。</w:t>
      </w:r>
      <w:r w:rsidR="00A02B2F">
        <w:rPr>
          <w:rFonts w:hint="eastAsia"/>
        </w:rPr>
        <w:t>然而</w:t>
      </w:r>
      <w:r w:rsidR="00454475">
        <w:rPr>
          <w:rFonts w:hint="eastAsia"/>
        </w:rPr>
        <w:t>，例如在大样本中，如果零假设是真的，研究者可以拒绝大于</w:t>
      </w:r>
      <w:r w:rsidR="00454475">
        <w:rPr>
          <w:rFonts w:hint="eastAsia"/>
        </w:rPr>
        <w:t>d = 0.2</w:t>
      </w:r>
      <w:r w:rsidR="00454475">
        <w:rPr>
          <w:rFonts w:hint="eastAsia"/>
        </w:rPr>
        <w:t>的</w:t>
      </w:r>
      <w:r w:rsidR="00A02B2F">
        <w:rPr>
          <w:rFonts w:hint="eastAsia"/>
        </w:rPr>
        <w:t>效应</w:t>
      </w:r>
      <w:r w:rsidR="00454475">
        <w:rPr>
          <w:rFonts w:hint="eastAsia"/>
        </w:rPr>
        <w:t>。</w:t>
      </w:r>
      <w:r w:rsidR="00A02B2F">
        <w:rPr>
          <w:rFonts w:hint="eastAsia"/>
        </w:rPr>
        <w:t>而根据</w:t>
      </w:r>
      <w:r w:rsidR="00454475">
        <w:rPr>
          <w:rFonts w:hint="eastAsia"/>
        </w:rPr>
        <w:t>置信区间宽度的分析，许多研究领域的同行可能会认为这项研究</w:t>
      </w:r>
      <w:r w:rsidR="00A02B2F">
        <w:rPr>
          <w:rFonts w:hint="eastAsia"/>
        </w:rPr>
        <w:t>是有价值的</w:t>
      </w:r>
      <w:r w:rsidR="00454475">
        <w:rPr>
          <w:rFonts w:hint="eastAsia"/>
        </w:rPr>
        <w:t>。</w:t>
      </w:r>
    </w:p>
    <w:p w14:paraId="7E4109F6" w14:textId="6C454B43" w:rsidR="00454475" w:rsidRDefault="00A71966" w:rsidP="00454475">
      <w:pPr>
        <w:ind w:firstLine="420"/>
      </w:pPr>
      <w:r>
        <w:rPr>
          <w:rFonts w:hint="eastAsia"/>
        </w:rPr>
        <w:t>我们发现，</w:t>
      </w:r>
      <w:r w:rsidRPr="008F6962">
        <w:rPr>
          <w:rFonts w:hint="eastAsia"/>
          <w:rPrChange w:id="141" w:author="wang xinyu" w:date="2023-09-08T11:12:00Z">
            <w:rPr>
              <w:rFonts w:hint="eastAsia"/>
              <w:highlight w:val="yellow"/>
            </w:rPr>
          </w:rPrChange>
        </w:rPr>
        <w:t>误差幅度</w:t>
      </w:r>
      <w:r w:rsidR="00454475">
        <w:rPr>
          <w:rFonts w:hint="eastAsia"/>
        </w:rPr>
        <w:t>几乎与统计上可检测到的最小效应</w:t>
      </w:r>
      <w:r w:rsidR="00454475">
        <w:rPr>
          <w:rFonts w:hint="eastAsia"/>
        </w:rPr>
        <w:t>(d=0.75)</w:t>
      </w:r>
      <w:r w:rsidR="00454475">
        <w:rPr>
          <w:rFonts w:hint="eastAsia"/>
        </w:rPr>
        <w:t>相同，但并不完全相同。这个小的</w:t>
      </w:r>
      <w:r w:rsidR="00D87D05">
        <w:rPr>
          <w:rFonts w:hint="eastAsia"/>
        </w:rPr>
        <w:t>变异来源于</w:t>
      </w:r>
      <w:r w:rsidR="00454475">
        <w:rPr>
          <w:rFonts w:hint="eastAsia"/>
        </w:rPr>
        <w:t>根据</w:t>
      </w:r>
      <w:r w:rsidR="00454475">
        <w:rPr>
          <w:rFonts w:hint="eastAsia"/>
        </w:rPr>
        <w:t>t</w:t>
      </w:r>
      <w:r w:rsidR="00454475">
        <w:rPr>
          <w:rFonts w:hint="eastAsia"/>
        </w:rPr>
        <w:t>分布计算的</w:t>
      </w:r>
      <w:r w:rsidR="00D87D05">
        <w:rPr>
          <w:rFonts w:hint="eastAsia"/>
        </w:rPr>
        <w:t>95%</w:t>
      </w:r>
      <w:r w:rsidR="00D87D05">
        <w:rPr>
          <w:rFonts w:hint="eastAsia"/>
        </w:rPr>
        <w:t>置信区间</w:t>
      </w:r>
      <w:r w:rsidR="00454475">
        <w:rPr>
          <w:rFonts w:hint="eastAsia"/>
        </w:rPr>
        <w:t>。如果真正的效应量不为零，则根据非中心</w:t>
      </w:r>
      <w:r w:rsidR="00454475">
        <w:rPr>
          <w:rFonts w:hint="eastAsia"/>
        </w:rPr>
        <w:t>t</w:t>
      </w:r>
      <w:r w:rsidR="00454475">
        <w:rPr>
          <w:rFonts w:hint="eastAsia"/>
        </w:rPr>
        <w:t>分布计算置信区间，</w:t>
      </w:r>
      <w:r w:rsidR="00365BBA">
        <w:rPr>
          <w:rFonts w:hint="eastAsia"/>
        </w:rPr>
        <w:t>那么得到的</w:t>
      </w:r>
      <w:r w:rsidR="00454475">
        <w:rPr>
          <w:rFonts w:hint="eastAsia"/>
        </w:rPr>
        <w:t>95%</w:t>
      </w:r>
      <w:r w:rsidR="00454475">
        <w:rPr>
          <w:rFonts w:hint="eastAsia"/>
        </w:rPr>
        <w:t>置信区间是不对称的。图</w:t>
      </w:r>
      <w:r>
        <w:t>7</w:t>
      </w:r>
      <w:r w:rsidR="00454475">
        <w:rPr>
          <w:rFonts w:hint="eastAsia"/>
        </w:rPr>
        <w:t>显示了三个</w:t>
      </w:r>
      <w:r w:rsidR="00454475">
        <w:rPr>
          <w:rFonts w:hint="eastAsia"/>
        </w:rPr>
        <w:t>t</w:t>
      </w:r>
      <w:r w:rsidR="00454475">
        <w:rPr>
          <w:rFonts w:hint="eastAsia"/>
        </w:rPr>
        <w:t>分布，一个在</w:t>
      </w:r>
      <w:r w:rsidR="00454475">
        <w:rPr>
          <w:rFonts w:hint="eastAsia"/>
        </w:rPr>
        <w:t>0</w:t>
      </w:r>
      <w:r w:rsidR="00454475">
        <w:rPr>
          <w:rFonts w:hint="eastAsia"/>
        </w:rPr>
        <w:t>处对称</w:t>
      </w:r>
      <w:r>
        <w:rPr>
          <w:rFonts w:hint="eastAsia"/>
        </w:rPr>
        <w:t>分布</w:t>
      </w:r>
      <w:r w:rsidR="00454475">
        <w:rPr>
          <w:rFonts w:hint="eastAsia"/>
        </w:rPr>
        <w:t>，</w:t>
      </w:r>
      <w:r>
        <w:rPr>
          <w:rFonts w:hint="eastAsia"/>
        </w:rPr>
        <w:t>另外</w:t>
      </w:r>
      <w:r w:rsidR="00454475">
        <w:rPr>
          <w:rFonts w:hint="eastAsia"/>
        </w:rPr>
        <w:t>两个</w:t>
      </w:r>
      <w:r>
        <w:rPr>
          <w:rFonts w:hint="eastAsia"/>
        </w:rPr>
        <w:t>分别在</w:t>
      </w:r>
      <w:r>
        <w:rPr>
          <w:rFonts w:hint="eastAsia"/>
        </w:rPr>
        <w:t>2</w:t>
      </w:r>
      <w:r>
        <w:rPr>
          <w:rFonts w:hint="eastAsia"/>
        </w:rPr>
        <w:t>和</w:t>
      </w:r>
      <w:r>
        <w:rPr>
          <w:rFonts w:hint="eastAsia"/>
        </w:rPr>
        <w:t>3</w:t>
      </w:r>
      <w:r w:rsidR="00AB3A10">
        <w:rPr>
          <w:rFonts w:hint="eastAsia"/>
        </w:rPr>
        <w:t>的</w:t>
      </w:r>
      <w:r w:rsidR="00454475">
        <w:rPr>
          <w:rFonts w:hint="eastAsia"/>
        </w:rPr>
        <w:t>非</w:t>
      </w:r>
      <w:r>
        <w:rPr>
          <w:rFonts w:hint="eastAsia"/>
        </w:rPr>
        <w:t>中心参数</w:t>
      </w:r>
      <w:r>
        <w:rPr>
          <w:rFonts w:hint="eastAsia"/>
        </w:rPr>
        <w:t>(</w:t>
      </w:r>
      <w:r>
        <w:rPr>
          <w:rFonts w:hint="eastAsia"/>
        </w:rPr>
        <w:t>均值之间的标准化差异</w:t>
      </w:r>
      <w:r>
        <w:rPr>
          <w:rFonts w:hint="eastAsia"/>
        </w:rPr>
        <w:t>)</w:t>
      </w:r>
      <w:r>
        <w:rPr>
          <w:rFonts w:hint="eastAsia"/>
        </w:rPr>
        <w:t>的不</w:t>
      </w:r>
      <w:r w:rsidR="00454475">
        <w:rPr>
          <w:rFonts w:hint="eastAsia"/>
        </w:rPr>
        <w:t>对称分布。这种不对称性在非常小的样本中最为明显</w:t>
      </w:r>
      <w:r w:rsidR="00454475">
        <w:rPr>
          <w:rFonts w:hint="eastAsia"/>
        </w:rPr>
        <w:t>(</w:t>
      </w:r>
      <w:r w:rsidR="00454475">
        <w:rPr>
          <w:rFonts w:hint="eastAsia"/>
        </w:rPr>
        <w:t>图中的分布自由度为</w:t>
      </w:r>
      <w:r w:rsidR="00454475">
        <w:rPr>
          <w:rFonts w:hint="eastAsia"/>
        </w:rPr>
        <w:t>5)</w:t>
      </w:r>
      <w:r>
        <w:rPr>
          <w:rFonts w:hint="eastAsia"/>
        </w:rPr>
        <w:t>，但在计算置信区间和统计检验力时，在较大的样本中</w:t>
      </w:r>
      <w:r>
        <w:rPr>
          <w:rFonts w:hint="eastAsia"/>
        </w:rPr>
        <w:lastRenderedPageBreak/>
        <w:t>也</w:t>
      </w:r>
      <w:r w:rsidR="00454475">
        <w:rPr>
          <w:rFonts w:hint="eastAsia"/>
        </w:rPr>
        <w:t>很明显。例如，</w:t>
      </w:r>
      <w:r w:rsidR="005C3496">
        <w:rPr>
          <w:rFonts w:hint="eastAsia"/>
        </w:rPr>
        <w:t>当</w:t>
      </w:r>
      <w:r w:rsidR="00454475">
        <w:rPr>
          <w:rFonts w:hint="eastAsia"/>
        </w:rPr>
        <w:t>真</w:t>
      </w:r>
      <w:r w:rsidR="005C3496">
        <w:rPr>
          <w:rFonts w:hint="eastAsia"/>
        </w:rPr>
        <w:t>实</w:t>
      </w:r>
      <w:r w:rsidR="00454475">
        <w:rPr>
          <w:rFonts w:hint="eastAsia"/>
        </w:rPr>
        <w:t>效应量</w:t>
      </w:r>
      <w:r w:rsidR="005C3496">
        <w:rPr>
          <w:rFonts w:hint="eastAsia"/>
        </w:rPr>
        <w:t>为</w:t>
      </w:r>
      <w:r w:rsidR="005C3496">
        <w:rPr>
          <w:rFonts w:hint="eastAsia"/>
        </w:rPr>
        <w:t>d=0.5</w:t>
      </w:r>
      <w:r w:rsidR="005C3496">
        <w:rPr>
          <w:rFonts w:hint="eastAsia"/>
        </w:rPr>
        <w:t>时</w:t>
      </w:r>
      <w:r w:rsidR="00454475">
        <w:rPr>
          <w:rFonts w:hint="eastAsia"/>
        </w:rPr>
        <w:t>，每组</w:t>
      </w:r>
      <w:r w:rsidR="00454475">
        <w:rPr>
          <w:rFonts w:hint="eastAsia"/>
        </w:rPr>
        <w:t>15</w:t>
      </w:r>
      <w:r w:rsidR="00454475">
        <w:rPr>
          <w:rFonts w:hint="eastAsia"/>
        </w:rPr>
        <w:t>个观测值</w:t>
      </w:r>
      <w:r w:rsidR="001A695F">
        <w:rPr>
          <w:rFonts w:hint="eastAsia"/>
        </w:rPr>
        <w:t>的效应量为</w:t>
      </w:r>
      <m:oMath>
        <m:sSub>
          <m:sSubPr>
            <m:ctrlPr>
              <w:rPr>
                <w:rFonts w:ascii="Cambria Math" w:hAnsi="Cambria Math"/>
              </w:rPr>
            </m:ctrlPr>
          </m:sSubPr>
          <m:e>
            <m:r>
              <w:rPr>
                <w:rFonts w:ascii="Cambria Math" w:hAnsi="Cambria Math" w:hint="eastAsia"/>
              </w:rPr>
              <m:t>d</m:t>
            </m:r>
          </m:e>
          <m:sub>
            <m:r>
              <w:rPr>
                <w:rFonts w:ascii="Cambria Math" w:hAnsi="Cambria Math"/>
              </w:rPr>
              <m:t>s</m:t>
            </m:r>
          </m:sub>
        </m:sSub>
      </m:oMath>
      <w:r w:rsidR="00454475">
        <w:rPr>
          <w:rFonts w:hint="eastAsia"/>
        </w:rPr>
        <w:t>=0.50</w:t>
      </w:r>
      <w:r w:rsidR="00454475">
        <w:rPr>
          <w:rFonts w:hint="eastAsia"/>
        </w:rPr>
        <w:t>，</w:t>
      </w:r>
      <w:r w:rsidR="00454475">
        <w:rPr>
          <w:rFonts w:hint="eastAsia"/>
        </w:rPr>
        <w:t xml:space="preserve">95% </w:t>
      </w:r>
      <w:r w:rsidR="00454475">
        <w:rPr>
          <w:rFonts w:hint="eastAsia"/>
        </w:rPr>
        <w:t>置信区间为</w:t>
      </w:r>
      <w:r w:rsidR="00454475">
        <w:rPr>
          <w:rFonts w:hint="eastAsia"/>
        </w:rPr>
        <w:t xml:space="preserve"> [-0.23, 1.22]</w:t>
      </w:r>
      <w:r w:rsidR="00743B20">
        <w:rPr>
          <w:rFonts w:hint="eastAsia"/>
        </w:rPr>
        <w:t>。如果我们计算临界效应量</w:t>
      </w:r>
      <w:r w:rsidR="00454475">
        <w:rPr>
          <w:rFonts w:hint="eastAsia"/>
        </w:rPr>
        <w:t>的</w:t>
      </w:r>
      <w:r w:rsidR="00454475">
        <w:rPr>
          <w:rFonts w:hint="eastAsia"/>
        </w:rPr>
        <w:t>95%</w:t>
      </w:r>
      <w:r w:rsidR="00454475">
        <w:rPr>
          <w:rFonts w:hint="eastAsia"/>
        </w:rPr>
        <w:t>置信区间，将得到</w:t>
      </w:r>
      <m:oMath>
        <m:sSub>
          <m:sSubPr>
            <m:ctrlPr>
              <w:rPr>
                <w:rFonts w:ascii="Cambria Math" w:hAnsi="Cambria Math"/>
              </w:rPr>
            </m:ctrlPr>
          </m:sSubPr>
          <m:e>
            <m:r>
              <w:rPr>
                <w:rFonts w:ascii="Cambria Math" w:hAnsi="Cambria Math" w:hint="eastAsia"/>
              </w:rPr>
              <m:t>d</m:t>
            </m:r>
          </m:e>
          <m:sub>
            <m:r>
              <w:rPr>
                <w:rFonts w:ascii="Cambria Math" w:hAnsi="Cambria Math"/>
              </w:rPr>
              <m:t>s</m:t>
            </m:r>
          </m:sub>
        </m:sSub>
      </m:oMath>
      <w:r w:rsidR="00454475">
        <w:rPr>
          <w:rFonts w:hint="eastAsia"/>
        </w:rPr>
        <w:t>=0.75</w:t>
      </w:r>
      <w:r w:rsidR="00454475">
        <w:rPr>
          <w:rFonts w:hint="eastAsia"/>
        </w:rPr>
        <w:t>，</w:t>
      </w:r>
      <w:r w:rsidR="00454475">
        <w:rPr>
          <w:rFonts w:hint="eastAsia"/>
        </w:rPr>
        <w:t>95%</w:t>
      </w:r>
      <w:r w:rsidR="00743B20">
        <w:rPr>
          <w:rFonts w:hint="eastAsia"/>
        </w:rPr>
        <w:t>置信</w:t>
      </w:r>
      <w:r w:rsidR="00454475">
        <w:rPr>
          <w:rFonts w:hint="eastAsia"/>
        </w:rPr>
        <w:t>区间为</w:t>
      </w:r>
      <w:r w:rsidR="00454475">
        <w:rPr>
          <w:rFonts w:hint="eastAsia"/>
        </w:rPr>
        <w:t>[0.00, 1.48]</w:t>
      </w:r>
      <w:r w:rsidR="00454475">
        <w:rPr>
          <w:rFonts w:hint="eastAsia"/>
        </w:rPr>
        <w:t>。</w:t>
      </w:r>
      <w:r w:rsidR="00454475">
        <w:rPr>
          <w:rFonts w:hint="eastAsia"/>
        </w:rPr>
        <w:t>95%</w:t>
      </w:r>
      <w:r w:rsidR="00454475">
        <w:rPr>
          <w:rFonts w:hint="eastAsia"/>
        </w:rPr>
        <w:t>置信区间的范围从</w:t>
      </w:r>
      <w:r w:rsidR="00454475">
        <w:rPr>
          <w:rFonts w:hint="eastAsia"/>
        </w:rPr>
        <w:t>0.00</w:t>
      </w:r>
      <w:r w:rsidR="001575D2">
        <w:rPr>
          <w:rFonts w:hint="eastAsia"/>
        </w:rPr>
        <w:t>到</w:t>
      </w:r>
      <w:r w:rsidR="001575D2">
        <w:rPr>
          <w:rFonts w:hint="eastAsia"/>
        </w:rPr>
        <w:t>1</w:t>
      </w:r>
      <w:r w:rsidR="001575D2">
        <w:t>.48</w:t>
      </w:r>
      <w:r w:rsidR="00454475">
        <w:rPr>
          <w:rFonts w:hint="eastAsia"/>
        </w:rPr>
        <w:t>，</w:t>
      </w:r>
      <w:r w:rsidR="00AB3A10">
        <w:rPr>
          <w:rFonts w:hint="eastAsia"/>
        </w:rPr>
        <w:t>这</w:t>
      </w:r>
      <w:r w:rsidR="00454475">
        <w:rPr>
          <w:rFonts w:hint="eastAsia"/>
        </w:rPr>
        <w:t>与置信区间和</w:t>
      </w:r>
      <w:r w:rsidR="00454475" w:rsidRPr="00743B20">
        <w:rPr>
          <w:rFonts w:hint="eastAsia"/>
          <w:i/>
        </w:rPr>
        <w:t>p</w:t>
      </w:r>
      <w:r w:rsidR="00454475">
        <w:rPr>
          <w:rFonts w:hint="eastAsia"/>
        </w:rPr>
        <w:t>值之间的关系一致，也就是</w:t>
      </w:r>
      <w:r w:rsidR="001575D2">
        <w:rPr>
          <w:rFonts w:hint="eastAsia"/>
        </w:rPr>
        <w:t>说</w:t>
      </w:r>
      <w:r w:rsidR="00454475">
        <w:rPr>
          <w:rFonts w:hint="eastAsia"/>
        </w:rPr>
        <w:t>如果检验有统计学意义</w:t>
      </w:r>
      <w:r w:rsidR="00743B20">
        <w:rPr>
          <w:rFonts w:hint="eastAsia"/>
        </w:rPr>
        <w:t>（结果显著）</w:t>
      </w:r>
      <w:r w:rsidR="00454475">
        <w:rPr>
          <w:rFonts w:hint="eastAsia"/>
        </w:rPr>
        <w:t>，那么</w:t>
      </w:r>
      <w:r w:rsidR="00454475">
        <w:rPr>
          <w:rFonts w:hint="eastAsia"/>
        </w:rPr>
        <w:t>95%</w:t>
      </w:r>
      <w:r w:rsidR="00AB3A10">
        <w:rPr>
          <w:rFonts w:hint="eastAsia"/>
        </w:rPr>
        <w:t>的</w:t>
      </w:r>
      <w:r w:rsidR="00454475">
        <w:rPr>
          <w:rFonts w:hint="eastAsia"/>
        </w:rPr>
        <w:t>置信区间</w:t>
      </w:r>
      <w:r w:rsidR="001575D2">
        <w:rPr>
          <w:rFonts w:hint="eastAsia"/>
        </w:rPr>
        <w:t>不包括</w:t>
      </w:r>
      <w:r w:rsidR="001575D2">
        <w:rPr>
          <w:rFonts w:hint="eastAsia"/>
        </w:rPr>
        <w:t>0</w:t>
      </w:r>
      <w:r w:rsidR="00454475">
        <w:rPr>
          <w:rFonts w:hint="eastAsia"/>
        </w:rPr>
        <w:t>。正如前面提到的，这里推荐的</w:t>
      </w:r>
      <w:r w:rsidR="00743B20">
        <w:rPr>
          <w:rFonts w:hint="eastAsia"/>
        </w:rPr>
        <w:t>不同方法</w:t>
      </w:r>
      <w:r w:rsidR="001575D2">
        <w:rPr>
          <w:rFonts w:hint="eastAsia"/>
        </w:rPr>
        <w:t>，</w:t>
      </w:r>
      <w:r w:rsidR="00743B20">
        <w:rPr>
          <w:rFonts w:hint="eastAsia"/>
        </w:rPr>
        <w:t>通常是基于相同的信息</w:t>
      </w:r>
      <w:r w:rsidR="001575D2">
        <w:rPr>
          <w:rFonts w:hint="eastAsia"/>
        </w:rPr>
        <w:t>来评估研究价值</w:t>
      </w:r>
      <w:r w:rsidR="00454475">
        <w:rPr>
          <w:rFonts w:hint="eastAsia"/>
        </w:rPr>
        <w:t>。</w:t>
      </w:r>
    </w:p>
    <w:p w14:paraId="3383E98C" w14:textId="3965457F" w:rsidR="00743B20" w:rsidRDefault="00AB3A10" w:rsidP="00743B20">
      <w:pPr>
        <w:keepNext/>
        <w:ind w:firstLine="420"/>
        <w:jc w:val="center"/>
      </w:pPr>
      <w:r>
        <w:rPr>
          <w:noProof/>
        </w:rPr>
        <w:drawing>
          <wp:inline distT="0" distB="0" distL="0" distR="0" wp14:anchorId="558289C4" wp14:editId="481107C6">
            <wp:extent cx="5760720" cy="3685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85540"/>
                    </a:xfrm>
                    <a:prstGeom prst="rect">
                      <a:avLst/>
                    </a:prstGeom>
                  </pic:spPr>
                </pic:pic>
              </a:graphicData>
            </a:graphic>
          </wp:inline>
        </w:drawing>
      </w:r>
    </w:p>
    <w:p w14:paraId="37B887AD" w14:textId="711DD9A0" w:rsidR="00454475" w:rsidRPr="00743B20" w:rsidRDefault="00743B20" w:rsidP="00743B20">
      <w:pPr>
        <w:pStyle w:val="ac"/>
        <w:ind w:firstLine="300"/>
        <w:jc w:val="center"/>
        <w:rPr>
          <w:rFonts w:ascii="黑体" w:hAnsi="黑体"/>
          <w:sz w:val="15"/>
          <w:szCs w:val="15"/>
        </w:rPr>
      </w:pPr>
      <w:r w:rsidRPr="00743B20">
        <w:rPr>
          <w:rFonts w:ascii="黑体" w:hAnsi="黑体" w:hint="eastAsia"/>
          <w:sz w:val="15"/>
          <w:szCs w:val="15"/>
        </w:rPr>
        <w:t xml:space="preserve">图 </w:t>
      </w:r>
      <w:r w:rsidRPr="00743B20">
        <w:rPr>
          <w:rFonts w:ascii="黑体" w:hAnsi="黑体"/>
          <w:sz w:val="15"/>
          <w:szCs w:val="15"/>
        </w:rPr>
        <w:fldChar w:fldCharType="begin"/>
      </w:r>
      <w:r w:rsidRPr="00743B20">
        <w:rPr>
          <w:rFonts w:ascii="黑体" w:hAnsi="黑体"/>
          <w:sz w:val="15"/>
          <w:szCs w:val="15"/>
        </w:rPr>
        <w:instrText xml:space="preserve"> </w:instrText>
      </w:r>
      <w:r w:rsidRPr="00743B20">
        <w:rPr>
          <w:rFonts w:ascii="黑体" w:hAnsi="黑体" w:hint="eastAsia"/>
          <w:sz w:val="15"/>
          <w:szCs w:val="15"/>
        </w:rPr>
        <w:instrText>SEQ 图 \* ARABIC</w:instrText>
      </w:r>
      <w:r w:rsidRPr="00743B20">
        <w:rPr>
          <w:rFonts w:ascii="黑体" w:hAnsi="黑体"/>
          <w:sz w:val="15"/>
          <w:szCs w:val="15"/>
        </w:rPr>
        <w:instrText xml:space="preserve"> </w:instrText>
      </w:r>
      <w:r w:rsidRPr="00743B20">
        <w:rPr>
          <w:rFonts w:ascii="黑体" w:hAnsi="黑体"/>
          <w:sz w:val="15"/>
          <w:szCs w:val="15"/>
        </w:rPr>
        <w:fldChar w:fldCharType="separate"/>
      </w:r>
      <w:r w:rsidR="00B0632F">
        <w:rPr>
          <w:rFonts w:ascii="黑体" w:hAnsi="黑体"/>
          <w:noProof/>
          <w:sz w:val="15"/>
          <w:szCs w:val="15"/>
        </w:rPr>
        <w:t>7</w:t>
      </w:r>
      <w:r w:rsidRPr="00743B20">
        <w:rPr>
          <w:rFonts w:ascii="黑体" w:hAnsi="黑体"/>
          <w:sz w:val="15"/>
          <w:szCs w:val="15"/>
        </w:rPr>
        <w:fldChar w:fldCharType="end"/>
      </w:r>
      <w:r w:rsidRPr="00743B20">
        <w:rPr>
          <w:rFonts w:ascii="黑体" w:hAnsi="黑体" w:hint="eastAsia"/>
          <w:sz w:val="15"/>
          <w:szCs w:val="15"/>
        </w:rPr>
        <w:t>，中心的（黑色）和2个非中心的（深灰和亮灰）t分布</w:t>
      </w:r>
    </w:p>
    <w:p w14:paraId="3D39B849" w14:textId="2132B6C1" w:rsidR="00454475" w:rsidRDefault="00454475" w:rsidP="00777ECA">
      <w:pPr>
        <w:pStyle w:val="2"/>
      </w:pPr>
      <w:r>
        <w:rPr>
          <w:rFonts w:hint="eastAsia"/>
        </w:rPr>
        <w:t>绘制灵敏度</w:t>
      </w:r>
      <w:r w:rsidR="00CD591F">
        <w:rPr>
          <w:rFonts w:hint="eastAsia"/>
        </w:rPr>
        <w:t>功效</w:t>
      </w:r>
      <w:r>
        <w:rPr>
          <w:rFonts w:hint="eastAsia"/>
        </w:rPr>
        <w:t>分析图</w:t>
      </w:r>
    </w:p>
    <w:p w14:paraId="6A5FAA73" w14:textId="7F7E6281" w:rsidR="00454475" w:rsidRDefault="00454475" w:rsidP="00454475">
      <w:pPr>
        <w:ind w:firstLine="420"/>
      </w:pPr>
      <w:r>
        <w:rPr>
          <w:rFonts w:hint="eastAsia"/>
        </w:rPr>
        <w:t>灵敏度</w:t>
      </w:r>
      <w:r w:rsidR="00CD591F">
        <w:rPr>
          <w:rFonts w:hint="eastAsia"/>
        </w:rPr>
        <w:t>功效</w:t>
      </w:r>
      <w:r>
        <w:rPr>
          <w:rFonts w:hint="eastAsia"/>
        </w:rPr>
        <w:t>分析确定了样本</w:t>
      </w:r>
      <w:r w:rsidR="005F08D0">
        <w:rPr>
          <w:rFonts w:hint="eastAsia"/>
        </w:rPr>
        <w:t>量</w:t>
      </w:r>
      <w:r>
        <w:rPr>
          <w:rFonts w:hint="eastAsia"/>
        </w:rPr>
        <w:t>、</w:t>
      </w:r>
      <w:r w:rsidR="005F08D0">
        <w:rPr>
          <w:rFonts w:hint="eastAsia"/>
        </w:rPr>
        <w:t>期望</w:t>
      </w:r>
      <w:r>
        <w:rPr>
          <w:rFonts w:hint="eastAsia"/>
        </w:rPr>
        <w:t>检验力和</w:t>
      </w:r>
      <w:r w:rsidR="00743B20">
        <w:rPr>
          <w:rFonts w:hint="eastAsia"/>
        </w:rPr>
        <w:t>α</w:t>
      </w:r>
      <w:r>
        <w:rPr>
          <w:rFonts w:hint="eastAsia"/>
        </w:rPr>
        <w:t>水平，并回答了</w:t>
      </w:r>
      <w:r w:rsidR="0053461D">
        <w:rPr>
          <w:rFonts w:hint="eastAsia"/>
        </w:rPr>
        <w:t>在</w:t>
      </w:r>
      <w:r w:rsidR="0096496D">
        <w:rPr>
          <w:rFonts w:hint="eastAsia"/>
        </w:rPr>
        <w:t>期望</w:t>
      </w:r>
      <w:r w:rsidR="0053461D">
        <w:rPr>
          <w:rFonts w:hint="eastAsia"/>
        </w:rPr>
        <w:t>检验力下</w:t>
      </w:r>
      <w:r w:rsidR="0096496D">
        <w:rPr>
          <w:rFonts w:hint="eastAsia"/>
        </w:rPr>
        <w:t>研究能获得多少</w:t>
      </w:r>
      <w:r w:rsidR="0053461D">
        <w:rPr>
          <w:rFonts w:hint="eastAsia"/>
        </w:rPr>
        <w:t>效应量</w:t>
      </w:r>
      <w:r w:rsidR="0096496D">
        <w:rPr>
          <w:rFonts w:hint="eastAsia"/>
        </w:rPr>
        <w:t>的问题</w:t>
      </w:r>
      <w:r w:rsidR="00743B20">
        <w:rPr>
          <w:rFonts w:hint="eastAsia"/>
        </w:rPr>
        <w:t>。因此，当样本量已知时，就可以进行</w:t>
      </w:r>
      <w:r>
        <w:rPr>
          <w:rFonts w:hint="eastAsia"/>
        </w:rPr>
        <w:t>灵敏度分析。</w:t>
      </w:r>
      <w:r w:rsidR="00743B20">
        <w:rPr>
          <w:rFonts w:hint="eastAsia"/>
        </w:rPr>
        <w:t>有时</w:t>
      </w:r>
      <w:r w:rsidR="00CA788C">
        <w:rPr>
          <w:rFonts w:hint="eastAsia"/>
        </w:rPr>
        <w:t>，我们使用的是</w:t>
      </w:r>
      <w:r w:rsidR="00743B20">
        <w:rPr>
          <w:rFonts w:hint="eastAsia"/>
        </w:rPr>
        <w:t>已经</w:t>
      </w:r>
      <w:r>
        <w:rPr>
          <w:rFonts w:hint="eastAsia"/>
        </w:rPr>
        <w:t>回答</w:t>
      </w:r>
      <w:r w:rsidR="00CA788C">
        <w:rPr>
          <w:rFonts w:hint="eastAsia"/>
        </w:rPr>
        <w:t>过</w:t>
      </w:r>
      <w:r>
        <w:rPr>
          <w:rFonts w:hint="eastAsia"/>
        </w:rPr>
        <w:t>不同研究问题</w:t>
      </w:r>
      <w:r w:rsidR="00CA788C">
        <w:rPr>
          <w:rFonts w:hint="eastAsia"/>
        </w:rPr>
        <w:t>的</w:t>
      </w:r>
      <w:r w:rsidR="0096496D">
        <w:rPr>
          <w:rFonts w:hint="eastAsia"/>
        </w:rPr>
        <w:t>现成</w:t>
      </w:r>
      <w:r w:rsidR="00CA788C">
        <w:rPr>
          <w:rFonts w:hint="eastAsia"/>
        </w:rPr>
        <w:t>数据</w:t>
      </w:r>
      <w:r>
        <w:rPr>
          <w:rFonts w:hint="eastAsia"/>
        </w:rPr>
        <w:t>，或者从现有数据库中</w:t>
      </w:r>
      <w:r w:rsidR="00743B20">
        <w:rPr>
          <w:rFonts w:hint="eastAsia"/>
        </w:rPr>
        <w:t>抽取</w:t>
      </w:r>
      <w:r w:rsidR="00CA788C">
        <w:rPr>
          <w:rFonts w:hint="eastAsia"/>
        </w:rPr>
        <w:t>的</w:t>
      </w:r>
      <w:r w:rsidR="00743B20">
        <w:rPr>
          <w:rFonts w:hint="eastAsia"/>
        </w:rPr>
        <w:t>一部分</w:t>
      </w:r>
      <w:r>
        <w:rPr>
          <w:rFonts w:hint="eastAsia"/>
        </w:rPr>
        <w:t>，</w:t>
      </w:r>
      <w:r w:rsidR="00743B20">
        <w:rPr>
          <w:rFonts w:hint="eastAsia"/>
        </w:rPr>
        <w:t>此时</w:t>
      </w:r>
      <w:r w:rsidR="00CA788C">
        <w:rPr>
          <w:rFonts w:hint="eastAsia"/>
        </w:rPr>
        <w:t>样本量已知</w:t>
      </w:r>
      <w:r w:rsidR="00743B20">
        <w:rPr>
          <w:rFonts w:hint="eastAsia"/>
        </w:rPr>
        <w:t>，</w:t>
      </w:r>
      <w:r>
        <w:rPr>
          <w:rFonts w:hint="eastAsia"/>
        </w:rPr>
        <w:t>你</w:t>
      </w:r>
      <w:r w:rsidR="00CA788C">
        <w:rPr>
          <w:rFonts w:hint="eastAsia"/>
        </w:rPr>
        <w:t>可以</w:t>
      </w:r>
      <w:r>
        <w:rPr>
          <w:rFonts w:hint="eastAsia"/>
        </w:rPr>
        <w:t>为新的统计分析进行灵敏度</w:t>
      </w:r>
      <w:r w:rsidR="0096496D">
        <w:rPr>
          <w:rFonts w:hint="eastAsia"/>
        </w:rPr>
        <w:t>功效</w:t>
      </w:r>
      <w:r>
        <w:rPr>
          <w:rFonts w:hint="eastAsia"/>
        </w:rPr>
        <w:t>分析。</w:t>
      </w:r>
      <w:r w:rsidR="00743B20">
        <w:rPr>
          <w:rFonts w:hint="eastAsia"/>
        </w:rPr>
        <w:t>而</w:t>
      </w:r>
      <w:r>
        <w:rPr>
          <w:rFonts w:hint="eastAsia"/>
        </w:rPr>
        <w:t>其他时候，你可</w:t>
      </w:r>
      <w:r w:rsidR="003C0D58">
        <w:rPr>
          <w:rFonts w:hint="eastAsia"/>
        </w:rPr>
        <w:t>能在最初收集数据时没有仔细考虑样本量</w:t>
      </w:r>
      <w:r w:rsidR="0096496D">
        <w:rPr>
          <w:rFonts w:hint="eastAsia"/>
        </w:rPr>
        <w:t>的问题</w:t>
      </w:r>
      <w:r w:rsidR="003C0D58">
        <w:rPr>
          <w:rFonts w:hint="eastAsia"/>
        </w:rPr>
        <w:t>，但</w:t>
      </w:r>
      <w:r>
        <w:rPr>
          <w:rFonts w:hint="eastAsia"/>
        </w:rPr>
        <w:t>希望在分析结果时反映</w:t>
      </w:r>
      <w:r w:rsidR="003C0D58">
        <w:rPr>
          <w:rFonts w:hint="eastAsia"/>
        </w:rPr>
        <w:t>出该</w:t>
      </w:r>
      <w:r>
        <w:rPr>
          <w:rFonts w:hint="eastAsia"/>
        </w:rPr>
        <w:t>研究对感兴趣的效应量</w:t>
      </w:r>
      <w:r>
        <w:rPr>
          <w:rFonts w:hint="eastAsia"/>
        </w:rPr>
        <w:t>(</w:t>
      </w:r>
      <w:r>
        <w:rPr>
          <w:rFonts w:hint="eastAsia"/>
        </w:rPr>
        <w:t>范围</w:t>
      </w:r>
      <w:r>
        <w:rPr>
          <w:rFonts w:hint="eastAsia"/>
        </w:rPr>
        <w:t>)</w:t>
      </w:r>
      <w:r>
        <w:rPr>
          <w:rFonts w:hint="eastAsia"/>
        </w:rPr>
        <w:t>的统计检验力。</w:t>
      </w:r>
      <w:r w:rsidR="00A65566" w:rsidRPr="00A65566">
        <w:t>最后，</w:t>
      </w:r>
      <w:r w:rsidR="00A65566">
        <w:rPr>
          <w:rFonts w:hint="eastAsia"/>
        </w:rPr>
        <w:t>虽然</w:t>
      </w:r>
      <w:r w:rsidR="00A65566" w:rsidRPr="00A65566">
        <w:t>有可能在未来会收集到</w:t>
      </w:r>
      <w:r w:rsidR="00A65566">
        <w:rPr>
          <w:rFonts w:hint="eastAsia"/>
        </w:rPr>
        <w:t>足够的</w:t>
      </w:r>
      <w:r w:rsidR="00A65566" w:rsidRPr="00A65566">
        <w:t>样本</w:t>
      </w:r>
      <w:r w:rsidR="0096496D">
        <w:rPr>
          <w:rFonts w:hint="eastAsia"/>
        </w:rPr>
        <w:t>量</w:t>
      </w:r>
      <w:r w:rsidR="00A65566" w:rsidRPr="00A65566">
        <w:t>，但是由于资源限制，你知道你能够收集的最大样本</w:t>
      </w:r>
      <w:r w:rsidR="0096496D">
        <w:rPr>
          <w:rFonts w:hint="eastAsia"/>
        </w:rPr>
        <w:t>量</w:t>
      </w:r>
      <w:r w:rsidR="00A65566" w:rsidRPr="00A65566">
        <w:t>是有限的。你希望对于你认为合理且有趣的效应（例如感兴趣的最小效应大小或预期的效应大小）是否具有足够的统计</w:t>
      </w:r>
      <w:r w:rsidR="0096496D">
        <w:rPr>
          <w:rFonts w:hint="eastAsia"/>
        </w:rPr>
        <w:t>检验力</w:t>
      </w:r>
      <w:r w:rsidR="00A65566" w:rsidRPr="00A65566">
        <w:t>进行反思。</w:t>
      </w:r>
    </w:p>
    <w:p w14:paraId="731AE720" w14:textId="59F907BC" w:rsidR="00454475" w:rsidRDefault="00454475" w:rsidP="00454475">
      <w:pPr>
        <w:ind w:firstLine="420"/>
      </w:pPr>
      <w:r>
        <w:rPr>
          <w:rFonts w:hint="eastAsia"/>
        </w:rPr>
        <w:t xml:space="preserve"> </w:t>
      </w:r>
      <w:r>
        <w:rPr>
          <w:rFonts w:hint="eastAsia"/>
        </w:rPr>
        <w:t>假设</w:t>
      </w:r>
      <w:r w:rsidR="00196B00">
        <w:rPr>
          <w:rFonts w:hint="eastAsia"/>
        </w:rPr>
        <w:t>某</w:t>
      </w:r>
      <w:r>
        <w:rPr>
          <w:rFonts w:hint="eastAsia"/>
        </w:rPr>
        <w:t>研究者</w:t>
      </w:r>
      <w:r w:rsidR="00196B00">
        <w:rPr>
          <w:rFonts w:hint="eastAsia"/>
        </w:rPr>
        <w:t>正</w:t>
      </w:r>
      <w:r>
        <w:rPr>
          <w:rFonts w:hint="eastAsia"/>
        </w:rPr>
        <w:t>进行一项研究，总共将收集</w:t>
      </w:r>
      <w:r>
        <w:rPr>
          <w:rFonts w:hint="eastAsia"/>
        </w:rPr>
        <w:t>30</w:t>
      </w:r>
      <w:r>
        <w:rPr>
          <w:rFonts w:hint="eastAsia"/>
        </w:rPr>
        <w:t>个</w:t>
      </w:r>
      <w:r w:rsidR="003C0D58">
        <w:rPr>
          <w:rFonts w:hint="eastAsia"/>
        </w:rPr>
        <w:t>样本，</w:t>
      </w:r>
      <w:r w:rsidR="00D27012">
        <w:rPr>
          <w:rFonts w:hint="eastAsia"/>
        </w:rPr>
        <w:t>每个</w:t>
      </w:r>
      <w:r>
        <w:rPr>
          <w:rFonts w:hint="eastAsia"/>
        </w:rPr>
        <w:t>条件</w:t>
      </w:r>
      <w:r w:rsidR="003C0D58">
        <w:rPr>
          <w:rFonts w:hint="eastAsia"/>
        </w:rPr>
        <w:t>下各</w:t>
      </w:r>
      <w:r>
        <w:rPr>
          <w:rFonts w:hint="eastAsia"/>
        </w:rPr>
        <w:t>15</w:t>
      </w:r>
      <w:r w:rsidR="00D27012">
        <w:rPr>
          <w:rFonts w:hint="eastAsia"/>
        </w:rPr>
        <w:t>名被试</w:t>
      </w:r>
      <w:r>
        <w:rPr>
          <w:rFonts w:hint="eastAsia"/>
        </w:rPr>
        <w:t>。图</w:t>
      </w:r>
      <w:r w:rsidR="003C0D58">
        <w:t>8</w:t>
      </w:r>
      <w:r>
        <w:rPr>
          <w:rFonts w:hint="eastAsia"/>
        </w:rPr>
        <w:t>显示了</w:t>
      </w:r>
      <w:r>
        <w:rPr>
          <w:rFonts w:hint="eastAsia"/>
        </w:rPr>
        <w:lastRenderedPageBreak/>
        <w:t>如何在</w:t>
      </w:r>
      <w:r>
        <w:rPr>
          <w:rFonts w:hint="eastAsia"/>
        </w:rPr>
        <w:t>G* power</w:t>
      </w:r>
      <w:r>
        <w:rPr>
          <w:rFonts w:hint="eastAsia"/>
        </w:rPr>
        <w:t>中进行灵敏度</w:t>
      </w:r>
      <w:r w:rsidR="00196B00">
        <w:rPr>
          <w:rFonts w:hint="eastAsia"/>
        </w:rPr>
        <w:t>功效</w:t>
      </w:r>
      <w:r>
        <w:rPr>
          <w:rFonts w:hint="eastAsia"/>
        </w:rPr>
        <w:t>分析，在该研究中，我们决定使用</w:t>
      </w:r>
      <w:r>
        <w:rPr>
          <w:rFonts w:hint="eastAsia"/>
        </w:rPr>
        <w:t>5%</w:t>
      </w:r>
      <w:r>
        <w:rPr>
          <w:rFonts w:hint="eastAsia"/>
        </w:rPr>
        <w:t>的</w:t>
      </w:r>
      <w:r w:rsidR="003C0D58">
        <w:rPr>
          <w:rFonts w:hint="eastAsia"/>
        </w:rPr>
        <w:t>α</w:t>
      </w:r>
      <w:r>
        <w:rPr>
          <w:rFonts w:hint="eastAsia"/>
        </w:rPr>
        <w:t>水平，并希望获得</w:t>
      </w:r>
      <w:r>
        <w:rPr>
          <w:rFonts w:hint="eastAsia"/>
        </w:rPr>
        <w:t>90%</w:t>
      </w:r>
      <w:r>
        <w:rPr>
          <w:rFonts w:hint="eastAsia"/>
        </w:rPr>
        <w:t>的检验力。灵敏度</w:t>
      </w:r>
      <w:r w:rsidR="00196B00">
        <w:rPr>
          <w:rFonts w:hint="eastAsia"/>
        </w:rPr>
        <w:t>功效</w:t>
      </w:r>
      <w:r>
        <w:rPr>
          <w:rFonts w:hint="eastAsia"/>
        </w:rPr>
        <w:t>分析</w:t>
      </w:r>
      <w:r w:rsidR="00642E12">
        <w:rPr>
          <w:rFonts w:hint="eastAsia"/>
        </w:rPr>
        <w:t>结果</w:t>
      </w:r>
      <w:r>
        <w:rPr>
          <w:rFonts w:hint="eastAsia"/>
        </w:rPr>
        <w:t>显示，研究</w:t>
      </w:r>
      <w:r w:rsidR="00586603">
        <w:rPr>
          <w:rFonts w:hint="eastAsia"/>
        </w:rPr>
        <w:t>设计</w:t>
      </w:r>
      <w:r>
        <w:rPr>
          <w:rFonts w:hint="eastAsia"/>
        </w:rPr>
        <w:t>有</w:t>
      </w:r>
      <w:r>
        <w:rPr>
          <w:rFonts w:hint="eastAsia"/>
        </w:rPr>
        <w:t>90%</w:t>
      </w:r>
      <w:r>
        <w:rPr>
          <w:rFonts w:hint="eastAsia"/>
        </w:rPr>
        <w:t>的检验力来检测</w:t>
      </w:r>
      <w:r>
        <w:rPr>
          <w:rFonts w:hint="eastAsia"/>
        </w:rPr>
        <w:t>d=1.23</w:t>
      </w:r>
      <w:r>
        <w:rPr>
          <w:rFonts w:hint="eastAsia"/>
        </w:rPr>
        <w:t>以上的效应。</w:t>
      </w:r>
      <w:r w:rsidR="00586603">
        <w:rPr>
          <w:rFonts w:hint="eastAsia"/>
        </w:rPr>
        <w:t>有</w:t>
      </w:r>
      <w:r>
        <w:rPr>
          <w:rFonts w:hint="eastAsia"/>
        </w:rPr>
        <w:t>研究者认为</w:t>
      </w:r>
      <w:r>
        <w:rPr>
          <w:rFonts w:hint="eastAsia"/>
        </w:rPr>
        <w:t>90%</w:t>
      </w:r>
      <w:r>
        <w:rPr>
          <w:rFonts w:hint="eastAsia"/>
        </w:rPr>
        <w:t>的</w:t>
      </w:r>
      <w:r w:rsidR="00642E12">
        <w:rPr>
          <w:rFonts w:hint="eastAsia"/>
        </w:rPr>
        <w:t>期望</w:t>
      </w:r>
      <w:r>
        <w:rPr>
          <w:rFonts w:hint="eastAsia"/>
        </w:rPr>
        <w:t>检验力是相当高的，并且认为如果统计</w:t>
      </w:r>
      <w:r w:rsidR="00CA15F9">
        <w:rPr>
          <w:rFonts w:hint="eastAsia"/>
        </w:rPr>
        <w:t>检验力</w:t>
      </w:r>
      <w:r>
        <w:rPr>
          <w:rFonts w:hint="eastAsia"/>
        </w:rPr>
        <w:t>更低的话，仍然可以</w:t>
      </w:r>
      <w:r w:rsidR="00642E12">
        <w:rPr>
          <w:rFonts w:hint="eastAsia"/>
        </w:rPr>
        <w:t>开展</w:t>
      </w:r>
      <w:r>
        <w:rPr>
          <w:rFonts w:hint="eastAsia"/>
        </w:rPr>
        <w:t>一项有趣的研究。</w:t>
      </w:r>
      <w:r w:rsidR="003C0D58">
        <w:rPr>
          <w:rFonts w:hint="eastAsia"/>
        </w:rPr>
        <w:t>因此</w:t>
      </w:r>
      <w:r>
        <w:rPr>
          <w:rFonts w:hint="eastAsia"/>
        </w:rPr>
        <w:t>，在</w:t>
      </w:r>
      <w:r w:rsidR="00642E12">
        <w:rPr>
          <w:rFonts w:hint="eastAsia"/>
        </w:rPr>
        <w:t>小效应量范围</w:t>
      </w:r>
      <w:r>
        <w:rPr>
          <w:rFonts w:hint="eastAsia"/>
        </w:rPr>
        <w:t>内绘制灵敏度曲线是很有用的。</w:t>
      </w:r>
    </w:p>
    <w:p w14:paraId="672BAEBC" w14:textId="77777777" w:rsidR="003C0D58" w:rsidRDefault="003C0D58" w:rsidP="003C0D58">
      <w:pPr>
        <w:keepNext/>
        <w:ind w:firstLine="420"/>
        <w:jc w:val="center"/>
      </w:pPr>
      <w:r>
        <w:rPr>
          <w:noProof/>
        </w:rPr>
        <w:drawing>
          <wp:inline distT="0" distB="0" distL="0" distR="0" wp14:anchorId="3AD5B910" wp14:editId="4E28AE3E">
            <wp:extent cx="3562502" cy="4243669"/>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7819" cy="4250003"/>
                    </a:xfrm>
                    <a:prstGeom prst="rect">
                      <a:avLst/>
                    </a:prstGeom>
                  </pic:spPr>
                </pic:pic>
              </a:graphicData>
            </a:graphic>
          </wp:inline>
        </w:drawing>
      </w:r>
    </w:p>
    <w:p w14:paraId="26E91D5F" w14:textId="23A217AD" w:rsidR="00454475" w:rsidRPr="003C0D58" w:rsidRDefault="003C0D58" w:rsidP="003C0D58">
      <w:pPr>
        <w:pStyle w:val="ac"/>
        <w:ind w:firstLine="300"/>
        <w:jc w:val="center"/>
        <w:rPr>
          <w:rFonts w:ascii="黑体" w:hAnsi="黑体"/>
          <w:sz w:val="15"/>
          <w:szCs w:val="15"/>
        </w:rPr>
      </w:pPr>
      <w:r w:rsidRPr="003C0D58">
        <w:rPr>
          <w:rFonts w:ascii="黑体" w:hAnsi="黑体" w:hint="eastAsia"/>
          <w:sz w:val="15"/>
          <w:szCs w:val="15"/>
        </w:rPr>
        <w:t xml:space="preserve">图 </w:t>
      </w:r>
      <w:r w:rsidRPr="003C0D58">
        <w:rPr>
          <w:rFonts w:ascii="黑体" w:hAnsi="黑体"/>
          <w:sz w:val="15"/>
          <w:szCs w:val="15"/>
        </w:rPr>
        <w:fldChar w:fldCharType="begin"/>
      </w:r>
      <w:r w:rsidRPr="003C0D58">
        <w:rPr>
          <w:rFonts w:ascii="黑体" w:hAnsi="黑体"/>
          <w:sz w:val="15"/>
          <w:szCs w:val="15"/>
        </w:rPr>
        <w:instrText xml:space="preserve"> </w:instrText>
      </w:r>
      <w:r w:rsidRPr="003C0D58">
        <w:rPr>
          <w:rFonts w:ascii="黑体" w:hAnsi="黑体" w:hint="eastAsia"/>
          <w:sz w:val="15"/>
          <w:szCs w:val="15"/>
        </w:rPr>
        <w:instrText>SEQ 图 \* ARABIC</w:instrText>
      </w:r>
      <w:r w:rsidRPr="003C0D58">
        <w:rPr>
          <w:rFonts w:ascii="黑体" w:hAnsi="黑体"/>
          <w:sz w:val="15"/>
          <w:szCs w:val="15"/>
        </w:rPr>
        <w:instrText xml:space="preserve"> </w:instrText>
      </w:r>
      <w:r w:rsidRPr="003C0D58">
        <w:rPr>
          <w:rFonts w:ascii="黑体" w:hAnsi="黑体"/>
          <w:sz w:val="15"/>
          <w:szCs w:val="15"/>
        </w:rPr>
        <w:fldChar w:fldCharType="separate"/>
      </w:r>
      <w:r w:rsidR="00B0632F">
        <w:rPr>
          <w:rFonts w:ascii="黑体" w:hAnsi="黑体"/>
          <w:noProof/>
          <w:sz w:val="15"/>
          <w:szCs w:val="15"/>
        </w:rPr>
        <w:t>8</w:t>
      </w:r>
      <w:r w:rsidRPr="003C0D58">
        <w:rPr>
          <w:rFonts w:ascii="黑体" w:hAnsi="黑体"/>
          <w:sz w:val="15"/>
          <w:szCs w:val="15"/>
        </w:rPr>
        <w:fldChar w:fldCharType="end"/>
      </w:r>
      <w:r w:rsidRPr="003C0D58">
        <w:rPr>
          <w:rFonts w:ascii="黑体" w:hAnsi="黑体" w:hint="eastAsia"/>
          <w:sz w:val="15"/>
          <w:szCs w:val="15"/>
        </w:rPr>
        <w:t>，G* power软件中的灵敏度</w:t>
      </w:r>
      <w:ins w:id="142" w:author="wang xinyu" w:date="2023-08-06T20:06:00Z">
        <w:r w:rsidR="00F01A5A">
          <w:rPr>
            <w:rFonts w:ascii="黑体" w:hAnsi="黑体" w:hint="eastAsia"/>
            <w:sz w:val="15"/>
            <w:szCs w:val="15"/>
          </w:rPr>
          <w:t>功效</w:t>
        </w:r>
      </w:ins>
      <w:del w:id="143" w:author="wang xinyu" w:date="2023-08-06T20:06:00Z">
        <w:r w:rsidRPr="003C0D58" w:rsidDel="00F01A5A">
          <w:rPr>
            <w:rFonts w:ascii="黑体" w:hAnsi="黑体" w:hint="eastAsia"/>
            <w:sz w:val="15"/>
            <w:szCs w:val="15"/>
          </w:rPr>
          <w:delText>检验力</w:delText>
        </w:r>
      </w:del>
      <w:r w:rsidRPr="003C0D58">
        <w:rPr>
          <w:rFonts w:ascii="黑体" w:hAnsi="黑体" w:hint="eastAsia"/>
          <w:sz w:val="15"/>
          <w:szCs w:val="15"/>
        </w:rPr>
        <w:t>分析</w:t>
      </w:r>
    </w:p>
    <w:p w14:paraId="431377F7" w14:textId="6F5192AE" w:rsidR="00454475" w:rsidRDefault="00454475" w:rsidP="00B0632F">
      <w:pPr>
        <w:ind w:firstLine="420"/>
      </w:pPr>
      <w:r>
        <w:rPr>
          <w:rFonts w:hint="eastAsia"/>
        </w:rPr>
        <w:t>在</w:t>
      </w:r>
      <w:r w:rsidR="003C0D58">
        <w:rPr>
          <w:rFonts w:hint="eastAsia"/>
        </w:rPr>
        <w:t>灵敏度检验力分析中，</w:t>
      </w:r>
      <w:r w:rsidR="00DC3AFA">
        <w:rPr>
          <w:rFonts w:hint="eastAsia"/>
        </w:rPr>
        <w:t>有</w:t>
      </w:r>
      <w:r w:rsidR="00A8131B">
        <w:rPr>
          <w:rFonts w:hint="eastAsia"/>
        </w:rPr>
        <w:t>重要</w:t>
      </w:r>
      <w:r w:rsidR="003C0D58">
        <w:rPr>
          <w:rFonts w:hint="eastAsia"/>
        </w:rPr>
        <w:t>的两个维度</w:t>
      </w:r>
      <w:r w:rsidR="00DC3AFA">
        <w:rPr>
          <w:rFonts w:hint="eastAsia"/>
        </w:rPr>
        <w:t>：</w:t>
      </w:r>
      <w:r w:rsidR="003C0D58">
        <w:rPr>
          <w:rFonts w:hint="eastAsia"/>
        </w:rPr>
        <w:t>效应量</w:t>
      </w:r>
      <w:r w:rsidR="006002FD">
        <w:rPr>
          <w:rFonts w:hint="eastAsia"/>
        </w:rPr>
        <w:t>以及</w:t>
      </w:r>
      <w:r w:rsidR="00A8131B">
        <w:rPr>
          <w:rFonts w:hint="eastAsia"/>
        </w:rPr>
        <w:t>检验力</w:t>
      </w:r>
      <w:r w:rsidR="00DC3AFA">
        <w:rPr>
          <w:rFonts w:hint="eastAsia"/>
        </w:rPr>
        <w:t>（</w:t>
      </w:r>
      <w:r w:rsidR="00A8131B">
        <w:rPr>
          <w:rFonts w:hint="eastAsia"/>
        </w:rPr>
        <w:t>即</w:t>
      </w:r>
      <w:r w:rsidR="006002FD">
        <w:rPr>
          <w:rFonts w:hint="eastAsia"/>
        </w:rPr>
        <w:t>特定的效应量显著时</w:t>
      </w:r>
      <w:r>
        <w:rPr>
          <w:rFonts w:hint="eastAsia"/>
        </w:rPr>
        <w:t>的检验力</w:t>
      </w:r>
      <w:r w:rsidR="00DC3AFA">
        <w:rPr>
          <w:rFonts w:hint="eastAsia"/>
        </w:rPr>
        <w:t>）</w:t>
      </w:r>
      <w:r>
        <w:rPr>
          <w:rFonts w:hint="eastAsia"/>
        </w:rPr>
        <w:t>。这两个维度可以共同绘制灵敏度曲线。例如，在</w:t>
      </w:r>
      <w:r>
        <w:rPr>
          <w:rFonts w:hint="eastAsia"/>
        </w:rPr>
        <w:t>G*Power</w:t>
      </w:r>
      <w:r w:rsidR="006002FD">
        <w:rPr>
          <w:rFonts w:hint="eastAsia"/>
        </w:rPr>
        <w:t>中，可以通过点</w:t>
      </w:r>
      <w:r>
        <w:rPr>
          <w:rFonts w:hint="eastAsia"/>
        </w:rPr>
        <w:t>击“</w:t>
      </w:r>
      <w:r>
        <w:rPr>
          <w:rFonts w:hint="eastAsia"/>
        </w:rPr>
        <w:t>X-Y plot for a range of values</w:t>
      </w:r>
      <w:r>
        <w:rPr>
          <w:rFonts w:hint="eastAsia"/>
        </w:rPr>
        <w:t>”按钮来绘制灵敏度曲线，如图</w:t>
      </w:r>
      <w:r w:rsidR="00E85626">
        <w:t>9</w:t>
      </w:r>
      <w:r w:rsidR="009E263A">
        <w:rPr>
          <w:rFonts w:hint="eastAsia"/>
        </w:rPr>
        <w:t>所示。研究者可以检测</w:t>
      </w:r>
      <w:r w:rsidR="00C03058">
        <w:rPr>
          <w:rFonts w:hint="eastAsia"/>
        </w:rPr>
        <w:t>合理的</w:t>
      </w:r>
      <w:r w:rsidR="006002FD">
        <w:rPr>
          <w:rFonts w:hint="eastAsia"/>
        </w:rPr>
        <w:t>先验</w:t>
      </w:r>
      <w:r>
        <w:rPr>
          <w:rFonts w:hint="eastAsia"/>
        </w:rPr>
        <w:t>效应量范围的检验</w:t>
      </w:r>
      <w:r w:rsidR="009E263A">
        <w:rPr>
          <w:rFonts w:hint="eastAsia"/>
        </w:rPr>
        <w:t>力，或者他们可以检测哪些效应量将提供合理的检验力水平。在基于模拟</w:t>
      </w:r>
      <w:r>
        <w:rPr>
          <w:rFonts w:hint="eastAsia"/>
        </w:rPr>
        <w:t>的检验力分析方法中，可以通过对一系列可能的效应量进行检验力分析来创建灵敏度曲线。即使</w:t>
      </w:r>
      <w:r>
        <w:rPr>
          <w:rFonts w:hint="eastAsia"/>
        </w:rPr>
        <w:t>50%</w:t>
      </w:r>
      <w:r>
        <w:rPr>
          <w:rFonts w:hint="eastAsia"/>
        </w:rPr>
        <w:t>的检验力被认为是可以接受的</w:t>
      </w:r>
      <w:r>
        <w:rPr>
          <w:rFonts w:hint="eastAsia"/>
        </w:rPr>
        <w:t>(</w:t>
      </w:r>
      <w:r w:rsidR="008A52BE">
        <w:rPr>
          <w:rFonts w:hint="eastAsia"/>
        </w:rPr>
        <w:t>此时如若</w:t>
      </w:r>
      <w:r w:rsidR="00B0632F">
        <w:rPr>
          <w:rFonts w:hint="eastAsia"/>
        </w:rPr>
        <w:t>得到</w:t>
      </w:r>
      <w:r>
        <w:rPr>
          <w:rFonts w:hint="eastAsia"/>
        </w:rPr>
        <w:t>不显著的结果之后，</w:t>
      </w:r>
      <w:r w:rsidR="00B0632F">
        <w:rPr>
          <w:rFonts w:hint="eastAsia"/>
        </w:rPr>
        <w:t>是否接受零假设，是一个相对复杂</w:t>
      </w:r>
      <w:r>
        <w:rPr>
          <w:rFonts w:hint="eastAsia"/>
        </w:rPr>
        <w:t>的决策过程</w:t>
      </w:r>
      <w:r>
        <w:rPr>
          <w:rFonts w:hint="eastAsia"/>
        </w:rPr>
        <w:t>)</w:t>
      </w:r>
      <w:r>
        <w:rPr>
          <w:rFonts w:hint="eastAsia"/>
        </w:rPr>
        <w:t>，</w:t>
      </w:r>
      <w:r w:rsidR="00885877" w:rsidRPr="00885877">
        <w:t>图</w:t>
      </w:r>
      <w:r w:rsidR="00885877" w:rsidRPr="00885877">
        <w:t>9</w:t>
      </w:r>
      <w:r w:rsidR="00885877" w:rsidRPr="00885877">
        <w:t>显示了一个</w:t>
      </w:r>
      <w:r w:rsidR="008A52BE">
        <w:rPr>
          <w:rFonts w:hint="eastAsia"/>
        </w:rPr>
        <w:t>检验力非常低的</w:t>
      </w:r>
      <w:r w:rsidR="00885877" w:rsidRPr="00885877">
        <w:t>研究，</w:t>
      </w:r>
      <w:r w:rsidR="008A52BE">
        <w:rPr>
          <w:rFonts w:hint="eastAsia"/>
        </w:rPr>
        <w:t>这</w:t>
      </w:r>
      <w:r w:rsidR="00B0632F">
        <w:rPr>
          <w:rFonts w:hint="eastAsia"/>
        </w:rPr>
        <w:t>对于大多数领域来说</w:t>
      </w:r>
      <w:r w:rsidR="008A52BE">
        <w:rPr>
          <w:rFonts w:hint="eastAsia"/>
        </w:rPr>
        <w:t>是属于</w:t>
      </w:r>
      <w:r w:rsidR="00B0632F">
        <w:rPr>
          <w:rFonts w:hint="eastAsia"/>
        </w:rPr>
        <w:t>较大</w:t>
      </w:r>
      <w:r w:rsidR="008A52BE">
        <w:rPr>
          <w:rFonts w:hint="eastAsia"/>
        </w:rPr>
        <w:t>合理</w:t>
      </w:r>
      <w:r w:rsidR="00B0632F">
        <w:rPr>
          <w:rFonts w:hint="eastAsia"/>
        </w:rPr>
        <w:t>范围内的效应量</w:t>
      </w:r>
      <w:r w:rsidR="004422A9">
        <w:rPr>
          <w:rFonts w:hint="eastAsia"/>
        </w:rPr>
        <w:t>。因此，灵敏度</w:t>
      </w:r>
      <w:ins w:id="144" w:author="wang xinyu" w:date="2023-08-06T20:07:00Z">
        <w:r w:rsidR="00CC6ABE">
          <w:rPr>
            <w:rFonts w:hint="eastAsia"/>
          </w:rPr>
          <w:t>功效</w:t>
        </w:r>
      </w:ins>
      <w:del w:id="145" w:author="wang xinyu" w:date="2023-08-06T20:07:00Z">
        <w:r w:rsidR="004422A9" w:rsidDel="00CC6ABE">
          <w:rPr>
            <w:rFonts w:hint="eastAsia"/>
          </w:rPr>
          <w:delText>检验力</w:delText>
        </w:r>
      </w:del>
      <w:r w:rsidR="004422A9">
        <w:rPr>
          <w:rFonts w:hint="eastAsia"/>
        </w:rPr>
        <w:t>分析</w:t>
      </w:r>
      <w:r w:rsidR="00880DC3">
        <w:rPr>
          <w:rFonts w:hint="eastAsia"/>
        </w:rPr>
        <w:t>为</w:t>
      </w:r>
      <w:r w:rsidR="004422A9">
        <w:rPr>
          <w:rFonts w:hint="eastAsia"/>
        </w:rPr>
        <w:t>评估</w:t>
      </w:r>
      <w:r>
        <w:rPr>
          <w:rFonts w:hint="eastAsia"/>
        </w:rPr>
        <w:t>研究</w:t>
      </w:r>
      <w:r w:rsidR="004627B9">
        <w:rPr>
          <w:rFonts w:hint="eastAsia"/>
        </w:rPr>
        <w:t>价值</w:t>
      </w:r>
      <w:r w:rsidR="00880DC3">
        <w:rPr>
          <w:rFonts w:hint="eastAsia"/>
        </w:rPr>
        <w:t>提供了</w:t>
      </w:r>
      <w:r w:rsidR="004627B9">
        <w:rPr>
          <w:rFonts w:hint="eastAsia"/>
        </w:rPr>
        <w:t>额外</w:t>
      </w:r>
      <w:r w:rsidR="00880DC3">
        <w:rPr>
          <w:rFonts w:hint="eastAsia"/>
        </w:rPr>
        <w:t>的</w:t>
      </w:r>
      <w:r w:rsidR="004627B9">
        <w:rPr>
          <w:rFonts w:hint="eastAsia"/>
        </w:rPr>
        <w:t>方法</w:t>
      </w:r>
      <w:r>
        <w:rPr>
          <w:rFonts w:hint="eastAsia"/>
        </w:rPr>
        <w:t>，并可以提示研究者，</w:t>
      </w:r>
      <w:r w:rsidR="004422A9">
        <w:rPr>
          <w:rFonts w:hint="eastAsia"/>
        </w:rPr>
        <w:t>对于</w:t>
      </w:r>
      <w:r w:rsidR="00880DC3">
        <w:rPr>
          <w:rFonts w:hint="eastAsia"/>
        </w:rPr>
        <w:t>在某些特定的实验设计下，一</w:t>
      </w:r>
      <w:r w:rsidR="004422A9">
        <w:rPr>
          <w:rFonts w:hint="eastAsia"/>
        </w:rPr>
        <w:t>些实际预期范围内的效应</w:t>
      </w:r>
      <w:r>
        <w:rPr>
          <w:rFonts w:hint="eastAsia"/>
        </w:rPr>
        <w:t>不太可能</w:t>
      </w:r>
      <w:r w:rsidR="004422A9">
        <w:rPr>
          <w:rFonts w:hint="eastAsia"/>
        </w:rPr>
        <w:t>产生显著的结果</w:t>
      </w:r>
      <w:r>
        <w:rPr>
          <w:rFonts w:hint="eastAsia"/>
        </w:rPr>
        <w:t>。</w:t>
      </w:r>
    </w:p>
    <w:p w14:paraId="047F239A" w14:textId="77777777" w:rsidR="00B0632F" w:rsidRDefault="00B0632F" w:rsidP="00B0632F">
      <w:pPr>
        <w:keepNext/>
        <w:ind w:firstLine="420"/>
        <w:jc w:val="center"/>
      </w:pPr>
      <w:r>
        <w:rPr>
          <w:noProof/>
        </w:rPr>
        <w:lastRenderedPageBreak/>
        <w:drawing>
          <wp:inline distT="0" distB="0" distL="0" distR="0" wp14:anchorId="780EA519" wp14:editId="4EF314A8">
            <wp:extent cx="4133088" cy="4066842"/>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1456" cy="4084916"/>
                    </a:xfrm>
                    <a:prstGeom prst="rect">
                      <a:avLst/>
                    </a:prstGeom>
                  </pic:spPr>
                </pic:pic>
              </a:graphicData>
            </a:graphic>
          </wp:inline>
        </w:drawing>
      </w:r>
    </w:p>
    <w:p w14:paraId="5CEE041D" w14:textId="7D8CDBB3" w:rsidR="00454475" w:rsidRPr="00B0632F" w:rsidRDefault="00B0632F" w:rsidP="00B0632F">
      <w:pPr>
        <w:pStyle w:val="ac"/>
        <w:ind w:firstLine="300"/>
        <w:jc w:val="center"/>
        <w:rPr>
          <w:rFonts w:ascii="黑体" w:hAnsi="黑体"/>
          <w:sz w:val="15"/>
          <w:szCs w:val="15"/>
        </w:rPr>
      </w:pPr>
      <w:r w:rsidRPr="00B0632F">
        <w:rPr>
          <w:rFonts w:ascii="黑体" w:hAnsi="黑体" w:hint="eastAsia"/>
          <w:sz w:val="15"/>
          <w:szCs w:val="15"/>
        </w:rPr>
        <w:t xml:space="preserve">图 </w:t>
      </w:r>
      <w:r w:rsidRPr="00B0632F">
        <w:rPr>
          <w:rFonts w:ascii="黑体" w:hAnsi="黑体"/>
          <w:sz w:val="15"/>
          <w:szCs w:val="15"/>
        </w:rPr>
        <w:fldChar w:fldCharType="begin"/>
      </w:r>
      <w:r w:rsidRPr="00B0632F">
        <w:rPr>
          <w:rFonts w:ascii="黑体" w:hAnsi="黑体"/>
          <w:sz w:val="15"/>
          <w:szCs w:val="15"/>
        </w:rPr>
        <w:instrText xml:space="preserve"> </w:instrText>
      </w:r>
      <w:r w:rsidRPr="00B0632F">
        <w:rPr>
          <w:rFonts w:ascii="黑体" w:hAnsi="黑体" w:hint="eastAsia"/>
          <w:sz w:val="15"/>
          <w:szCs w:val="15"/>
        </w:rPr>
        <w:instrText>SEQ 图 \* ARABIC</w:instrText>
      </w:r>
      <w:r w:rsidRPr="00B0632F">
        <w:rPr>
          <w:rFonts w:ascii="黑体" w:hAnsi="黑体"/>
          <w:sz w:val="15"/>
          <w:szCs w:val="15"/>
        </w:rPr>
        <w:instrText xml:space="preserve"> </w:instrText>
      </w:r>
      <w:r w:rsidRPr="00B0632F">
        <w:rPr>
          <w:rFonts w:ascii="黑体" w:hAnsi="黑体"/>
          <w:sz w:val="15"/>
          <w:szCs w:val="15"/>
        </w:rPr>
        <w:fldChar w:fldCharType="separate"/>
      </w:r>
      <w:r w:rsidRPr="00B0632F">
        <w:rPr>
          <w:rFonts w:ascii="黑体" w:hAnsi="黑体"/>
          <w:noProof/>
          <w:sz w:val="15"/>
          <w:szCs w:val="15"/>
        </w:rPr>
        <w:t>9</w:t>
      </w:r>
      <w:r w:rsidRPr="00B0632F">
        <w:rPr>
          <w:rFonts w:ascii="黑体" w:hAnsi="黑体"/>
          <w:sz w:val="15"/>
          <w:szCs w:val="15"/>
        </w:rPr>
        <w:fldChar w:fldCharType="end"/>
      </w:r>
      <w:r w:rsidRPr="00B0632F">
        <w:rPr>
          <w:rFonts w:ascii="黑体" w:hAnsi="黑体" w:hint="eastAsia"/>
          <w:sz w:val="15"/>
          <w:szCs w:val="15"/>
        </w:rPr>
        <w:t>，当每组</w:t>
      </w:r>
      <w:r>
        <w:rPr>
          <w:rFonts w:ascii="黑体" w:hAnsi="黑体" w:hint="eastAsia"/>
          <w:sz w:val="15"/>
          <w:szCs w:val="15"/>
        </w:rPr>
        <w:t>n=15,α</w:t>
      </w:r>
      <w:r w:rsidRPr="00B0632F">
        <w:rPr>
          <w:rFonts w:ascii="黑体" w:hAnsi="黑体" w:hint="eastAsia"/>
          <w:sz w:val="15"/>
          <w:szCs w:val="15"/>
        </w:rPr>
        <w:t>=0.05时，效应量与期望检验力的关系图</w:t>
      </w:r>
    </w:p>
    <w:p w14:paraId="3220AE05" w14:textId="4363ED21" w:rsidR="00454475" w:rsidRDefault="00454475" w:rsidP="00454475">
      <w:pPr>
        <w:ind w:firstLine="420"/>
      </w:pPr>
      <w:r>
        <w:rPr>
          <w:rFonts w:hint="eastAsia"/>
        </w:rPr>
        <w:t>如</w:t>
      </w:r>
      <w:r w:rsidR="004422A9">
        <w:rPr>
          <w:rFonts w:hint="eastAsia"/>
        </w:rPr>
        <w:t>果每组</w:t>
      </w:r>
      <w:r w:rsidR="00356C34">
        <w:rPr>
          <w:rFonts w:hint="eastAsia"/>
        </w:rPr>
        <w:t>的被试量</w:t>
      </w:r>
      <w:r w:rsidR="004422A9">
        <w:rPr>
          <w:rFonts w:hint="eastAsia"/>
        </w:rPr>
        <w:t>更</w:t>
      </w:r>
      <w:r w:rsidR="00356C34">
        <w:rPr>
          <w:rFonts w:hint="eastAsia"/>
        </w:rPr>
        <w:t>大</w:t>
      </w:r>
      <w:r w:rsidR="004422A9">
        <w:rPr>
          <w:rFonts w:hint="eastAsia"/>
        </w:rPr>
        <w:t>，评估结果可能会更好</w:t>
      </w:r>
      <w:r>
        <w:rPr>
          <w:rFonts w:hint="eastAsia"/>
        </w:rPr>
        <w:t>。</w:t>
      </w:r>
      <w:r w:rsidR="00356C34">
        <w:rPr>
          <w:rFonts w:hint="eastAsia"/>
        </w:rPr>
        <w:t>虽然我们不知道效应量究竟多大</w:t>
      </w:r>
      <w:r w:rsidR="00613C94">
        <w:rPr>
          <w:rFonts w:hint="eastAsia"/>
        </w:rPr>
        <w:t>，但</w:t>
      </w:r>
      <w:r w:rsidR="00356C34">
        <w:rPr>
          <w:rFonts w:hint="eastAsia"/>
        </w:rPr>
        <w:t>如果</w:t>
      </w:r>
      <w:r w:rsidR="00613C94">
        <w:rPr>
          <w:rFonts w:hint="eastAsia"/>
        </w:rPr>
        <w:t>每组收集</w:t>
      </w:r>
      <w:r>
        <w:rPr>
          <w:rFonts w:hint="eastAsia"/>
        </w:rPr>
        <w:t>150</w:t>
      </w:r>
      <w:r>
        <w:rPr>
          <w:rFonts w:hint="eastAsia"/>
        </w:rPr>
        <w:t>个</w:t>
      </w:r>
      <w:r w:rsidR="00356C34">
        <w:rPr>
          <w:rFonts w:hint="eastAsia"/>
        </w:rPr>
        <w:t>被试</w:t>
      </w:r>
      <w:r>
        <w:rPr>
          <w:rFonts w:hint="eastAsia"/>
        </w:rPr>
        <w:t>，灵敏度分析</w:t>
      </w:r>
      <w:r w:rsidR="00356C34">
        <w:rPr>
          <w:rFonts w:hint="eastAsia"/>
        </w:rPr>
        <w:t>结果</w:t>
      </w:r>
      <w:r w:rsidR="00613C94">
        <w:rPr>
          <w:rFonts w:hint="eastAsia"/>
        </w:rPr>
        <w:t>显示感兴趣效应</w:t>
      </w:r>
      <w:r w:rsidR="00356C34">
        <w:rPr>
          <w:rFonts w:hint="eastAsia"/>
        </w:rPr>
        <w:t>的</w:t>
      </w:r>
      <w:r>
        <w:rPr>
          <w:rFonts w:hint="eastAsia"/>
        </w:rPr>
        <w:t>检验力是足够的，</w:t>
      </w:r>
      <w:r w:rsidR="008B7C0F">
        <w:rPr>
          <w:rFonts w:hint="eastAsia"/>
        </w:rPr>
        <w:t>此外，</w:t>
      </w:r>
      <w:r>
        <w:rPr>
          <w:rFonts w:hint="eastAsia"/>
        </w:rPr>
        <w:t>对于相当小的效应，</w:t>
      </w:r>
      <w:r w:rsidR="008B7C0F">
        <w:rPr>
          <w:rFonts w:hint="eastAsia"/>
        </w:rPr>
        <w:t>仍有</w:t>
      </w:r>
      <w:r w:rsidR="00356C34">
        <w:rPr>
          <w:rFonts w:hint="eastAsia"/>
        </w:rPr>
        <w:t>大约为</w:t>
      </w:r>
      <w:r w:rsidR="00356C34">
        <w:rPr>
          <w:rFonts w:hint="eastAsia"/>
        </w:rPr>
        <w:t>5</w:t>
      </w:r>
      <w:r w:rsidR="00356C34">
        <w:t>0%</w:t>
      </w:r>
      <w:r w:rsidR="008B7C0F">
        <w:rPr>
          <w:rFonts w:hint="eastAsia"/>
        </w:rPr>
        <w:t>的检验力</w:t>
      </w:r>
      <w:r>
        <w:rPr>
          <w:rFonts w:hint="eastAsia"/>
        </w:rPr>
        <w:t>。为了使</w:t>
      </w:r>
      <w:r w:rsidR="00CA15F9">
        <w:rPr>
          <w:rFonts w:hint="eastAsia"/>
        </w:rPr>
        <w:t>灵敏度</w:t>
      </w:r>
      <w:r>
        <w:rPr>
          <w:rFonts w:hint="eastAsia"/>
        </w:rPr>
        <w:t>分析有意义，</w:t>
      </w:r>
      <w:r w:rsidR="00CA15F9">
        <w:rPr>
          <w:rFonts w:hint="eastAsia"/>
        </w:rPr>
        <w:t>灵敏度</w:t>
      </w:r>
      <w:r>
        <w:rPr>
          <w:rFonts w:hint="eastAsia"/>
        </w:rPr>
        <w:t>曲线应该与感兴趣的最小效应</w:t>
      </w:r>
      <w:r w:rsidR="00613C94">
        <w:rPr>
          <w:rFonts w:hint="eastAsia"/>
        </w:rPr>
        <w:t>量或预期的效应量范围</w:t>
      </w:r>
      <w:r w:rsidR="00356C34">
        <w:rPr>
          <w:rFonts w:hint="eastAsia"/>
        </w:rPr>
        <w:t>进行</w:t>
      </w:r>
      <w:r w:rsidR="00613C94">
        <w:rPr>
          <w:rFonts w:hint="eastAsia"/>
        </w:rPr>
        <w:t>比较。灵敏度</w:t>
      </w:r>
      <w:ins w:id="146" w:author="wang xinyu" w:date="2023-08-06T20:07:00Z">
        <w:r w:rsidR="001635DE">
          <w:rPr>
            <w:rFonts w:hint="eastAsia"/>
          </w:rPr>
          <w:t>功效</w:t>
        </w:r>
      </w:ins>
      <w:del w:id="147" w:author="wang xinyu" w:date="2023-08-06T20:07:00Z">
        <w:r w:rsidR="00613C94" w:rsidDel="001635DE">
          <w:rPr>
            <w:rFonts w:hint="eastAsia"/>
          </w:rPr>
          <w:delText>检验力</w:delText>
        </w:r>
      </w:del>
      <w:r w:rsidR="00613C94">
        <w:rPr>
          <w:rFonts w:hint="eastAsia"/>
        </w:rPr>
        <w:t>分析没有明确的界限可供</w:t>
      </w:r>
      <w:r w:rsidR="00A36968">
        <w:rPr>
          <w:rFonts w:hint="eastAsia"/>
        </w:rPr>
        <w:t>参考</w:t>
      </w:r>
      <w:r>
        <w:rPr>
          <w:rFonts w:hint="eastAsia"/>
        </w:rPr>
        <w:t>(Bacchetti, 2010)</w:t>
      </w:r>
      <w:r>
        <w:rPr>
          <w:rFonts w:hint="eastAsia"/>
        </w:rPr>
        <w:t>。</w:t>
      </w:r>
      <w:r w:rsidR="00D45BFB">
        <w:rPr>
          <w:rFonts w:hint="eastAsia"/>
        </w:rPr>
        <w:t>但</w:t>
      </w:r>
      <w:r>
        <w:rPr>
          <w:rFonts w:hint="eastAsia"/>
        </w:rPr>
        <w:t>我们</w:t>
      </w:r>
      <w:r w:rsidR="00D45BFB">
        <w:rPr>
          <w:rFonts w:hint="eastAsia"/>
        </w:rPr>
        <w:t>可以</w:t>
      </w:r>
      <w:r>
        <w:rPr>
          <w:rFonts w:hint="eastAsia"/>
        </w:rPr>
        <w:t>在人们</w:t>
      </w:r>
      <w:r w:rsidR="00D45BFB">
        <w:rPr>
          <w:rFonts w:hint="eastAsia"/>
        </w:rPr>
        <w:t>观测到的</w:t>
      </w:r>
      <w:r>
        <w:rPr>
          <w:rFonts w:hint="eastAsia"/>
        </w:rPr>
        <w:t>或关心的不同效应量及其相关的统计</w:t>
      </w:r>
      <w:r w:rsidR="00CA15F9">
        <w:rPr>
          <w:rFonts w:hint="eastAsia"/>
        </w:rPr>
        <w:t>检验力</w:t>
      </w:r>
      <w:r>
        <w:rPr>
          <w:rFonts w:hint="eastAsia"/>
        </w:rPr>
        <w:t>之间进行</w:t>
      </w:r>
      <w:r w:rsidR="00F16AEF">
        <w:rPr>
          <w:rFonts w:hint="eastAsia"/>
        </w:rPr>
        <w:t>总体</w:t>
      </w:r>
      <w:r>
        <w:rPr>
          <w:rFonts w:hint="eastAsia"/>
        </w:rPr>
        <w:t>权衡。</w:t>
      </w:r>
    </w:p>
    <w:p w14:paraId="2AC0B55B" w14:textId="5C676DAD" w:rsidR="00454475" w:rsidRDefault="00613C94" w:rsidP="00777ECA">
      <w:pPr>
        <w:pStyle w:val="2"/>
      </w:pPr>
      <w:r>
        <w:rPr>
          <w:rFonts w:hint="eastAsia"/>
        </w:rPr>
        <w:t>效应量在研究领域</w:t>
      </w:r>
      <w:r w:rsidR="00454475">
        <w:rPr>
          <w:rFonts w:hint="eastAsia"/>
        </w:rPr>
        <w:t>的分布</w:t>
      </w:r>
    </w:p>
    <w:p w14:paraId="3DFA3F19" w14:textId="07D619C1" w:rsidR="00454475" w:rsidRDefault="00454475" w:rsidP="00454475">
      <w:pPr>
        <w:ind w:firstLine="420"/>
      </w:pPr>
      <w:r>
        <w:rPr>
          <w:rFonts w:hint="eastAsia"/>
        </w:rPr>
        <w:t>根据我个人的经验，在独立样本</w:t>
      </w:r>
      <w:r>
        <w:rPr>
          <w:rFonts w:hint="eastAsia"/>
        </w:rPr>
        <w:t>t</w:t>
      </w:r>
      <w:r w:rsidR="00613C94">
        <w:rPr>
          <w:rFonts w:hint="eastAsia"/>
        </w:rPr>
        <w:t>检验的先验</w:t>
      </w:r>
      <w:r w:rsidR="00AA660B">
        <w:rPr>
          <w:rFonts w:hint="eastAsia"/>
        </w:rPr>
        <w:t>检验力分析中，最常</w:t>
      </w:r>
      <w:r>
        <w:rPr>
          <w:rFonts w:hint="eastAsia"/>
        </w:rPr>
        <w:t>输入效应量估计是</w:t>
      </w:r>
      <w:r>
        <w:rPr>
          <w:rFonts w:hint="eastAsia"/>
        </w:rPr>
        <w:t>Cohen</w:t>
      </w:r>
      <w:r w:rsidR="007D3729">
        <w:t>’</w:t>
      </w:r>
      <w:r>
        <w:rPr>
          <w:rFonts w:hint="eastAsia"/>
        </w:rPr>
        <w:t>s</w:t>
      </w:r>
      <w:r w:rsidR="00AA6F48">
        <w:rPr>
          <w:rFonts w:hint="eastAsia"/>
        </w:rPr>
        <w:t>基准</w:t>
      </w:r>
      <w:r>
        <w:rPr>
          <w:rFonts w:hint="eastAsia"/>
        </w:rPr>
        <w:t>的“中等”效应量</w:t>
      </w:r>
      <w:r w:rsidR="00AA660B">
        <w:rPr>
          <w:rFonts w:hint="eastAsia"/>
        </w:rPr>
        <w:t>，这是</w:t>
      </w:r>
      <w:r>
        <w:rPr>
          <w:rFonts w:hint="eastAsia"/>
        </w:rPr>
        <w:t>默认</w:t>
      </w:r>
      <w:r w:rsidR="00AA660B">
        <w:rPr>
          <w:rFonts w:hint="eastAsia"/>
        </w:rPr>
        <w:t>的一个</w:t>
      </w:r>
      <w:r>
        <w:rPr>
          <w:rFonts w:hint="eastAsia"/>
        </w:rPr>
        <w:t>效应</w:t>
      </w:r>
      <w:r w:rsidR="00AA660B">
        <w:rPr>
          <w:rFonts w:hint="eastAsia"/>
        </w:rPr>
        <w:t>量</w:t>
      </w:r>
      <w:r>
        <w:rPr>
          <w:rFonts w:hint="eastAsia"/>
        </w:rPr>
        <w:t>。当你打开</w:t>
      </w:r>
      <w:r>
        <w:rPr>
          <w:rFonts w:hint="eastAsia"/>
        </w:rPr>
        <w:t xml:space="preserve"> G*Power</w:t>
      </w:r>
      <w:r w:rsidR="00AA660B">
        <w:rPr>
          <w:rFonts w:hint="eastAsia"/>
        </w:rPr>
        <w:t>时，“中等”效应是先验</w:t>
      </w:r>
      <w:r>
        <w:rPr>
          <w:rFonts w:hint="eastAsia"/>
        </w:rPr>
        <w:t>检验力分析</w:t>
      </w:r>
      <w:r w:rsidR="00BB0CF4">
        <w:rPr>
          <w:rFonts w:hint="eastAsia"/>
        </w:rPr>
        <w:t>的默认选项</w:t>
      </w:r>
      <w:r>
        <w:rPr>
          <w:rFonts w:hint="eastAsia"/>
        </w:rPr>
        <w:t>。</w:t>
      </w:r>
      <w:r w:rsidR="00AA660B">
        <w:rPr>
          <w:rFonts w:hint="eastAsia"/>
        </w:rPr>
        <w:t>其实，</w:t>
      </w:r>
      <w:r>
        <w:rPr>
          <w:rFonts w:hint="eastAsia"/>
        </w:rPr>
        <w:t>Cohen</w:t>
      </w:r>
      <w:r w:rsidR="00BB0CF4">
        <w:t>’</w:t>
      </w:r>
      <w:r>
        <w:rPr>
          <w:rFonts w:hint="eastAsia"/>
        </w:rPr>
        <w:t>s</w:t>
      </w:r>
      <w:r w:rsidR="00AA6F48">
        <w:rPr>
          <w:rFonts w:hint="eastAsia"/>
        </w:rPr>
        <w:t>基准</w:t>
      </w:r>
      <w:r w:rsidR="00AA660B">
        <w:rPr>
          <w:rFonts w:hint="eastAsia"/>
        </w:rPr>
        <w:t>的小、中、大效应不应该用于先验</w:t>
      </w:r>
      <w:r>
        <w:rPr>
          <w:rFonts w:hint="eastAsia"/>
        </w:rPr>
        <w:t>检验力分析</w:t>
      </w:r>
      <w:r w:rsidR="00AA660B">
        <w:rPr>
          <w:rFonts w:hint="eastAsia"/>
        </w:rPr>
        <w:t xml:space="preserve"> (Cook et al., 2014; Correll, </w:t>
      </w:r>
      <w:r>
        <w:rPr>
          <w:rFonts w:hint="eastAsia"/>
        </w:rPr>
        <w:t>Mellinger, McClelland, &amp; Judd, 2020)</w:t>
      </w:r>
      <w:r>
        <w:rPr>
          <w:rFonts w:hint="eastAsia"/>
        </w:rPr>
        <w:t>，</w:t>
      </w:r>
      <w:r w:rsidR="00BB0CF4">
        <w:rPr>
          <w:rFonts w:hint="eastAsia"/>
        </w:rPr>
        <w:t>而</w:t>
      </w:r>
      <w:r w:rsidR="00AA660B">
        <w:rPr>
          <w:rFonts w:hint="eastAsia"/>
        </w:rPr>
        <w:t>且</w:t>
      </w:r>
      <w:r>
        <w:rPr>
          <w:rFonts w:hint="eastAsia"/>
        </w:rPr>
        <w:t>Cohen</w:t>
      </w:r>
      <w:r w:rsidR="00AA660B">
        <w:rPr>
          <w:rFonts w:hint="eastAsia"/>
        </w:rPr>
        <w:t>本人</w:t>
      </w:r>
      <w:r w:rsidR="00230FE9">
        <w:rPr>
          <w:rFonts w:hint="eastAsia"/>
        </w:rPr>
        <w:t>后悔</w:t>
      </w:r>
      <w:r w:rsidR="00AA660B">
        <w:rPr>
          <w:rFonts w:hint="eastAsia"/>
        </w:rPr>
        <w:t>提出了这些基准</w:t>
      </w:r>
      <w:r>
        <w:rPr>
          <w:rFonts w:hint="eastAsia"/>
        </w:rPr>
        <w:t>(Funder &amp; Ozer, 2019)</w:t>
      </w:r>
      <w:r>
        <w:rPr>
          <w:rFonts w:hint="eastAsia"/>
        </w:rPr>
        <w:t>。研究主题的多样性意味着，任何用于计算统计</w:t>
      </w:r>
      <w:r w:rsidR="00CA15F9">
        <w:rPr>
          <w:rFonts w:hint="eastAsia"/>
        </w:rPr>
        <w:t>检验力</w:t>
      </w:r>
      <w:r>
        <w:rPr>
          <w:rFonts w:hint="eastAsia"/>
        </w:rPr>
        <w:t>的“默认</w:t>
      </w:r>
      <w:r w:rsidR="00AA660B">
        <w:rPr>
          <w:rFonts w:hint="eastAsia"/>
        </w:rPr>
        <w:t>的</w:t>
      </w:r>
      <w:r>
        <w:rPr>
          <w:rFonts w:hint="eastAsia"/>
        </w:rPr>
        <w:t>”或“</w:t>
      </w:r>
      <w:r w:rsidR="00F16AEF">
        <w:rPr>
          <w:rFonts w:hint="eastAsia"/>
        </w:rPr>
        <w:t>经验法则式</w:t>
      </w:r>
      <w:r w:rsidR="00AA660B">
        <w:rPr>
          <w:rFonts w:hint="eastAsia"/>
        </w:rPr>
        <w:t>方法</w:t>
      </w:r>
      <w:r w:rsidR="00F16AEF">
        <w:rPr>
          <w:rFonts w:hint="eastAsia"/>
        </w:rPr>
        <w:t>的</w:t>
      </w:r>
      <w:r w:rsidR="00AA660B">
        <w:rPr>
          <w:rFonts w:hint="eastAsia"/>
        </w:rPr>
        <w:t>”不仅不符合你的实际情况，还可能导致样本量与你试图用数据来回答的研究</w:t>
      </w:r>
      <w:r>
        <w:rPr>
          <w:rFonts w:hint="eastAsia"/>
        </w:rPr>
        <w:t>问题</w:t>
      </w:r>
      <w:r w:rsidR="00AA660B">
        <w:rPr>
          <w:rFonts w:hint="eastAsia"/>
        </w:rPr>
        <w:t>之间</w:t>
      </w:r>
      <w:r>
        <w:rPr>
          <w:rFonts w:hint="eastAsia"/>
        </w:rPr>
        <w:t>有很大的</w:t>
      </w:r>
      <w:r w:rsidR="00F16AEF">
        <w:rPr>
          <w:rFonts w:hint="eastAsia"/>
        </w:rPr>
        <w:t>差距。</w:t>
      </w:r>
      <w:r>
        <w:rPr>
          <w:rFonts w:hint="eastAsia"/>
        </w:rPr>
        <w:t xml:space="preserve"> </w:t>
      </w:r>
    </w:p>
    <w:p w14:paraId="44537028" w14:textId="49AB11AF" w:rsidR="00454475" w:rsidRDefault="00454475" w:rsidP="00454475">
      <w:pPr>
        <w:ind w:firstLine="420"/>
      </w:pPr>
      <w:r>
        <w:rPr>
          <w:rFonts w:hint="eastAsia"/>
        </w:rPr>
        <w:t>研究者想知道，如果</w:t>
      </w:r>
      <w:r w:rsidR="00E85EBB">
        <w:rPr>
          <w:rFonts w:hint="eastAsia"/>
        </w:rPr>
        <w:t>没</w:t>
      </w:r>
      <w:r>
        <w:rPr>
          <w:rFonts w:hint="eastAsia"/>
        </w:rPr>
        <w:t>有其他</w:t>
      </w:r>
      <w:r w:rsidR="00E85EBB">
        <w:rPr>
          <w:rFonts w:hint="eastAsia"/>
        </w:rPr>
        <w:t>依据</w:t>
      </w:r>
      <w:r>
        <w:rPr>
          <w:rFonts w:hint="eastAsia"/>
        </w:rPr>
        <w:t>来</w:t>
      </w:r>
      <w:r w:rsidR="00E85EBB">
        <w:rPr>
          <w:rFonts w:hint="eastAsia"/>
        </w:rPr>
        <w:t>确定</w:t>
      </w:r>
      <w:r w:rsidR="00AA6F48">
        <w:rPr>
          <w:rFonts w:hint="eastAsia"/>
        </w:rPr>
        <w:t>先验</w:t>
      </w:r>
      <w:r>
        <w:rPr>
          <w:rFonts w:hint="eastAsia"/>
        </w:rPr>
        <w:t>检验力分析的效应量，那么</w:t>
      </w:r>
      <w:r w:rsidR="00E85EBB">
        <w:rPr>
          <w:rFonts w:hint="eastAsia"/>
        </w:rPr>
        <w:t>如何选</w:t>
      </w:r>
      <w:r>
        <w:rPr>
          <w:rFonts w:hint="eastAsia"/>
        </w:rPr>
        <w:t>默认值</w:t>
      </w:r>
      <w:r w:rsidR="00E85EBB">
        <w:rPr>
          <w:rFonts w:hint="eastAsia"/>
        </w:rPr>
        <w:t>更好</w:t>
      </w:r>
      <w:r>
        <w:rPr>
          <w:rFonts w:hint="eastAsia"/>
        </w:rPr>
        <w:t>呢？</w:t>
      </w:r>
      <w:proofErr w:type="spellStart"/>
      <w:r>
        <w:rPr>
          <w:rFonts w:hint="eastAsia"/>
        </w:rPr>
        <w:t>Brysbaert</w:t>
      </w:r>
      <w:proofErr w:type="spellEnd"/>
      <w:r>
        <w:rPr>
          <w:rFonts w:hint="eastAsia"/>
        </w:rPr>
        <w:t>(2019)</w:t>
      </w:r>
      <w:r>
        <w:rPr>
          <w:rFonts w:hint="eastAsia"/>
        </w:rPr>
        <w:t>建议</w:t>
      </w:r>
      <w:r w:rsidR="00E85EBB">
        <w:rPr>
          <w:rFonts w:hint="eastAsia"/>
        </w:rPr>
        <w:t>心理学领域可以将</w:t>
      </w:r>
      <w:r>
        <w:rPr>
          <w:rFonts w:hint="eastAsia"/>
        </w:rPr>
        <w:t>d=0.4</w:t>
      </w:r>
      <w:r w:rsidR="00AA6F48">
        <w:rPr>
          <w:rFonts w:hint="eastAsia"/>
        </w:rPr>
        <w:t>作为默认值，这是在可重复</w:t>
      </w:r>
      <w:r w:rsidR="00F16AEF">
        <w:rPr>
          <w:rFonts w:hint="eastAsia"/>
        </w:rPr>
        <w:t>的</w:t>
      </w:r>
      <w:r w:rsidR="00AA6F48">
        <w:rPr>
          <w:rFonts w:hint="eastAsia"/>
        </w:rPr>
        <w:t>项目和若干元分析中观测</w:t>
      </w:r>
      <w:r w:rsidR="00AA6F48">
        <w:rPr>
          <w:rFonts w:hint="eastAsia"/>
        </w:rPr>
        <w:lastRenderedPageBreak/>
        <w:t>到的平均水平。我们无法知道</w:t>
      </w:r>
      <w:r>
        <w:rPr>
          <w:rFonts w:hint="eastAsia"/>
        </w:rPr>
        <w:t>这个平均效应量是否</w:t>
      </w:r>
      <w:r w:rsidR="00AA6F48">
        <w:rPr>
          <w:rFonts w:hint="eastAsia"/>
        </w:rPr>
        <w:t>可行</w:t>
      </w:r>
      <w:r>
        <w:rPr>
          <w:rFonts w:hint="eastAsia"/>
        </w:rPr>
        <w:t>，但很明显，各个领域和研究问题之间存在着巨大的异质</w:t>
      </w:r>
      <w:r w:rsidR="00AA6F48">
        <w:rPr>
          <w:rFonts w:hint="eastAsia"/>
        </w:rPr>
        <w:t>性。平均效应量通常都与研究中预期</w:t>
      </w:r>
      <w:r w:rsidR="002B6B4D">
        <w:rPr>
          <w:rFonts w:hint="eastAsia"/>
        </w:rPr>
        <w:t>的</w:t>
      </w:r>
      <w:r>
        <w:rPr>
          <w:rFonts w:hint="eastAsia"/>
        </w:rPr>
        <w:t>效应量有很大偏差。一些研究者建议根据效应量在特定领域的分布来</w:t>
      </w:r>
      <w:r w:rsidR="00F16AEF">
        <w:rPr>
          <w:rFonts w:hint="eastAsia"/>
        </w:rPr>
        <w:t>更新</w:t>
      </w:r>
      <w:r>
        <w:rPr>
          <w:rFonts w:hint="eastAsia"/>
        </w:rPr>
        <w:t>Cohen</w:t>
      </w:r>
      <w:r w:rsidR="00E50F5D">
        <w:t>’</w:t>
      </w:r>
      <w:r>
        <w:rPr>
          <w:rFonts w:hint="eastAsia"/>
        </w:rPr>
        <w:t>s</w:t>
      </w:r>
      <w:r>
        <w:rPr>
          <w:rFonts w:hint="eastAsia"/>
        </w:rPr>
        <w:t>基准</w:t>
      </w:r>
      <w:r>
        <w:rPr>
          <w:rFonts w:hint="eastAsia"/>
        </w:rPr>
        <w:t xml:space="preserve">(Bosco, </w:t>
      </w:r>
      <w:proofErr w:type="spellStart"/>
      <w:r>
        <w:rPr>
          <w:rFonts w:hint="eastAsia"/>
        </w:rPr>
        <w:t>Aguinis</w:t>
      </w:r>
      <w:proofErr w:type="spellEnd"/>
      <w:r>
        <w:rPr>
          <w:rFonts w:hint="eastAsia"/>
        </w:rPr>
        <w:t xml:space="preserve">, Singh, Field, &amp; Pierce, 2015; Funder &amp; Ozer, 2019; Hill, Bloom, Black, &amp; Lipsey, 2008; Kraft, 2020; </w:t>
      </w:r>
      <w:proofErr w:type="spellStart"/>
      <w:r>
        <w:rPr>
          <w:rFonts w:hint="eastAsia"/>
        </w:rPr>
        <w:t>Lovakov</w:t>
      </w:r>
      <w:proofErr w:type="spellEnd"/>
      <w:r>
        <w:rPr>
          <w:rFonts w:hint="eastAsia"/>
        </w:rPr>
        <w:t xml:space="preserve"> &amp; </w:t>
      </w:r>
      <w:proofErr w:type="spellStart"/>
      <w:r>
        <w:rPr>
          <w:rFonts w:hint="eastAsia"/>
        </w:rPr>
        <w:t>Agadullina</w:t>
      </w:r>
      <w:proofErr w:type="spellEnd"/>
      <w:r>
        <w:rPr>
          <w:rFonts w:hint="eastAsia"/>
        </w:rPr>
        <w:t>, 2017)</w:t>
      </w:r>
      <w:r w:rsidR="002D067F">
        <w:rPr>
          <w:rFonts w:hint="eastAsia"/>
        </w:rPr>
        <w:t>。</w:t>
      </w:r>
      <w:r>
        <w:rPr>
          <w:rFonts w:hint="eastAsia"/>
        </w:rPr>
        <w:t>当</w:t>
      </w:r>
      <w:r w:rsidR="00142CE3">
        <w:rPr>
          <w:rFonts w:hint="eastAsia"/>
        </w:rPr>
        <w:t>我们</w:t>
      </w:r>
      <w:r>
        <w:rPr>
          <w:rFonts w:hint="eastAsia"/>
        </w:rPr>
        <w:t>基于已发表</w:t>
      </w:r>
      <w:r w:rsidR="00142CE3">
        <w:rPr>
          <w:rFonts w:hint="eastAsia"/>
        </w:rPr>
        <w:t>的</w:t>
      </w:r>
      <w:r w:rsidR="002D067F">
        <w:rPr>
          <w:rFonts w:hint="eastAsia"/>
        </w:rPr>
        <w:t>文章</w:t>
      </w:r>
      <w:r w:rsidR="00F16AEF">
        <w:rPr>
          <w:rFonts w:hint="eastAsia"/>
        </w:rPr>
        <w:t>来</w:t>
      </w:r>
      <w:r w:rsidR="00142CE3">
        <w:rPr>
          <w:rFonts w:hint="eastAsia"/>
        </w:rPr>
        <w:t>估计效应量</w:t>
      </w:r>
      <w:r w:rsidR="00F16AEF">
        <w:rPr>
          <w:rFonts w:hint="eastAsia"/>
        </w:rPr>
        <w:t>时</w:t>
      </w:r>
      <w:r w:rsidR="002D067F">
        <w:rPr>
          <w:rFonts w:hint="eastAsia"/>
        </w:rPr>
        <w:t>，需要</w:t>
      </w:r>
      <w:r w:rsidR="00F16AEF">
        <w:rPr>
          <w:rFonts w:hint="eastAsia"/>
        </w:rPr>
        <w:t>考量</w:t>
      </w:r>
      <w:r w:rsidR="002D067F">
        <w:rPr>
          <w:rFonts w:hint="eastAsia"/>
        </w:rPr>
        <w:t>效应量</w:t>
      </w:r>
      <w:r>
        <w:rPr>
          <w:rFonts w:hint="eastAsia"/>
        </w:rPr>
        <w:t>由于发表</w:t>
      </w:r>
      <w:r w:rsidR="00F16AEF">
        <w:rPr>
          <w:rFonts w:hint="eastAsia"/>
        </w:rPr>
        <w:t>偏倚</w:t>
      </w:r>
      <w:r>
        <w:rPr>
          <w:rFonts w:hint="eastAsia"/>
        </w:rPr>
        <w:t>而被夸大的可能性。由于某一特定研究领域内的效应量存在较大的差异，</w:t>
      </w:r>
      <w:r w:rsidR="00F16AEF">
        <w:rPr>
          <w:rFonts w:hint="eastAsia"/>
        </w:rPr>
        <w:t>所以</w:t>
      </w:r>
      <w:r>
        <w:rPr>
          <w:rFonts w:hint="eastAsia"/>
        </w:rPr>
        <w:t>基于某一领域内效应量的经验分布，选择一个大、中、小的效应量基准来进行检验力分析的用处不大。</w:t>
      </w:r>
      <w:r>
        <w:rPr>
          <w:rFonts w:hint="eastAsia"/>
        </w:rPr>
        <w:t xml:space="preserve">  </w:t>
      </w:r>
    </w:p>
    <w:p w14:paraId="500292B6" w14:textId="38D1D05C" w:rsidR="00454475" w:rsidRDefault="002D067F" w:rsidP="00F52231">
      <w:pPr>
        <w:ind w:firstLine="420"/>
      </w:pPr>
      <w:r>
        <w:rPr>
          <w:rFonts w:hint="eastAsia"/>
        </w:rPr>
        <w:t>在解释</w:t>
      </w:r>
      <w:r w:rsidR="00454475">
        <w:rPr>
          <w:rFonts w:hint="eastAsia"/>
        </w:rPr>
        <w:t>效应量的置信区间时，</w:t>
      </w:r>
      <w:r w:rsidR="009B10DA">
        <w:rPr>
          <w:rFonts w:hint="eastAsia"/>
        </w:rPr>
        <w:t>应该了解一些</w:t>
      </w:r>
      <w:r w:rsidR="00454475">
        <w:rPr>
          <w:rFonts w:hint="eastAsia"/>
        </w:rPr>
        <w:t>文献中效应量的分布。如果在一个特定的研究领域</w:t>
      </w:r>
      <w:r>
        <w:rPr>
          <w:rFonts w:hint="eastAsia"/>
        </w:rPr>
        <w:t>里，几乎没有效应大于你在等价检验中可以拒绝的效应</w:t>
      </w:r>
      <w:r w:rsidR="009B10DA">
        <w:rPr>
          <w:rFonts w:hint="eastAsia"/>
        </w:rPr>
        <w:t>量</w:t>
      </w:r>
      <w:r w:rsidR="00454475">
        <w:rPr>
          <w:rFonts w:hint="eastAsia"/>
        </w:rPr>
        <w:t>(</w:t>
      </w:r>
      <w:r w:rsidR="00454475">
        <w:rPr>
          <w:rFonts w:hint="eastAsia"/>
        </w:rPr>
        <w:t>例</w:t>
      </w:r>
      <w:r w:rsidR="009B10DA">
        <w:rPr>
          <w:rFonts w:hint="eastAsia"/>
        </w:rPr>
        <w:t>：</w:t>
      </w:r>
      <w:r w:rsidR="00454475">
        <w:rPr>
          <w:rFonts w:hint="eastAsia"/>
        </w:rPr>
        <w:t>如果观测到的效应量为</w:t>
      </w:r>
      <w:r w:rsidR="00454475">
        <w:rPr>
          <w:rFonts w:hint="eastAsia"/>
        </w:rPr>
        <w:t>0</w:t>
      </w:r>
      <w:r w:rsidR="00454475">
        <w:rPr>
          <w:rFonts w:hint="eastAsia"/>
        </w:rPr>
        <w:t>，设计将只拒绝大于如</w:t>
      </w:r>
      <w:r w:rsidR="00454475">
        <w:rPr>
          <w:rFonts w:hint="eastAsia"/>
        </w:rPr>
        <w:t>d=0.7</w:t>
      </w:r>
      <w:r w:rsidR="00454475">
        <w:rPr>
          <w:rFonts w:hint="eastAsia"/>
        </w:rPr>
        <w:t>的效应</w:t>
      </w:r>
      <w:r w:rsidR="00454475">
        <w:rPr>
          <w:rFonts w:hint="eastAsia"/>
        </w:rPr>
        <w:t>)</w:t>
      </w:r>
      <w:r w:rsidR="00454475">
        <w:rPr>
          <w:rFonts w:hint="eastAsia"/>
        </w:rPr>
        <w:t>，那么，</w:t>
      </w:r>
      <w:r w:rsidR="00CD7EE6">
        <w:rPr>
          <w:rFonts w:hint="eastAsia"/>
        </w:rPr>
        <w:t>此时</w:t>
      </w:r>
      <w:r w:rsidR="00454475">
        <w:rPr>
          <w:rFonts w:hint="eastAsia"/>
        </w:rPr>
        <w:t>收集</w:t>
      </w:r>
      <w:r w:rsidR="009B10DA">
        <w:rPr>
          <w:rFonts w:hint="eastAsia"/>
        </w:rPr>
        <w:t>到的</w:t>
      </w:r>
      <w:r w:rsidR="00454475">
        <w:rPr>
          <w:rFonts w:hint="eastAsia"/>
        </w:rPr>
        <w:t>数据</w:t>
      </w:r>
      <w:r w:rsidR="009B10DA">
        <w:rPr>
          <w:rFonts w:hint="eastAsia"/>
        </w:rPr>
        <w:t>不太可能获得有用的</w:t>
      </w:r>
      <w:r w:rsidR="00113E3A">
        <w:rPr>
          <w:rFonts w:hint="eastAsia"/>
        </w:rPr>
        <w:t>信息</w:t>
      </w:r>
      <w:r w:rsidR="00760CFA">
        <w:rPr>
          <w:rFonts w:hint="eastAsia"/>
        </w:rPr>
        <w:t>。</w:t>
      </w:r>
      <w:r w:rsidR="00760CFA">
        <w:rPr>
          <w:rFonts w:hint="eastAsia"/>
        </w:rPr>
        <w:t xml:space="preserve"> </w:t>
      </w:r>
      <w:r w:rsidR="00760CFA">
        <w:t xml:space="preserve"> </w:t>
      </w:r>
    </w:p>
    <w:p w14:paraId="0DC32457" w14:textId="602E0646" w:rsidR="00454475" w:rsidRPr="00454475" w:rsidRDefault="008A4B60" w:rsidP="002707E6">
      <w:pPr>
        <w:ind w:firstLine="420"/>
      </w:pPr>
      <w:r>
        <w:rPr>
          <w:rFonts w:hint="eastAsia"/>
        </w:rPr>
        <w:t>我们很难找到依据来证明</w:t>
      </w:r>
      <w:r w:rsidR="00CD7EE6">
        <w:rPr>
          <w:rFonts w:hint="eastAsia"/>
        </w:rPr>
        <w:t>的是：</w:t>
      </w:r>
      <w:r w:rsidR="00454475">
        <w:rPr>
          <w:rFonts w:hint="eastAsia"/>
        </w:rPr>
        <w:t>从效应量的经验分布中推导出的特定效应量</w:t>
      </w:r>
      <w:r w:rsidR="00113E3A">
        <w:rPr>
          <w:rFonts w:hint="eastAsia"/>
        </w:rPr>
        <w:t>，</w:t>
      </w:r>
      <w:r>
        <w:rPr>
          <w:rFonts w:hint="eastAsia"/>
        </w:rPr>
        <w:t>可以</w:t>
      </w:r>
      <w:r w:rsidR="00113E3A">
        <w:rPr>
          <w:rFonts w:hint="eastAsia"/>
        </w:rPr>
        <w:t>作为先验检验力分析中使用的效应量</w:t>
      </w:r>
      <w:r w:rsidR="00454475">
        <w:rPr>
          <w:rFonts w:hint="eastAsia"/>
        </w:rPr>
        <w:t>。有人可</w:t>
      </w:r>
      <w:r w:rsidR="00113E3A">
        <w:rPr>
          <w:rFonts w:hint="eastAsia"/>
        </w:rPr>
        <w:t>能会说，使用文献中效应</w:t>
      </w:r>
      <w:r w:rsidR="004009FF">
        <w:rPr>
          <w:rFonts w:hint="eastAsia"/>
        </w:rPr>
        <w:t>量</w:t>
      </w:r>
      <w:r w:rsidR="00113E3A">
        <w:rPr>
          <w:rFonts w:hint="eastAsia"/>
        </w:rPr>
        <w:t>分布的效应量</w:t>
      </w:r>
      <w:r w:rsidR="004009FF">
        <w:rPr>
          <w:rFonts w:hint="eastAsia"/>
        </w:rPr>
        <w:t>基准比</w:t>
      </w:r>
      <w:r w:rsidR="00454475">
        <w:rPr>
          <w:rFonts w:hint="eastAsia"/>
        </w:rPr>
        <w:t>胡乱猜测</w:t>
      </w:r>
      <w:r w:rsidR="004009FF">
        <w:rPr>
          <w:rFonts w:hint="eastAsia"/>
        </w:rPr>
        <w:t>要好</w:t>
      </w:r>
      <w:r w:rsidR="00454475">
        <w:rPr>
          <w:rFonts w:hint="eastAsia"/>
        </w:rPr>
        <w:t>，但这并不是</w:t>
      </w:r>
      <w:r w:rsidR="00113E3A">
        <w:rPr>
          <w:rFonts w:hint="eastAsia"/>
        </w:rPr>
        <w:t>论证样本量合理性</w:t>
      </w:r>
      <w:r w:rsidR="004009FF">
        <w:rPr>
          <w:rFonts w:hint="eastAsia"/>
        </w:rPr>
        <w:t>的强证据</w:t>
      </w:r>
      <w:r w:rsidR="00454475">
        <w:rPr>
          <w:rFonts w:hint="eastAsia"/>
        </w:rPr>
        <w:t>。</w:t>
      </w:r>
      <w:r w:rsidR="00113E3A">
        <w:rPr>
          <w:rFonts w:hint="eastAsia"/>
        </w:rPr>
        <w:t>研究者</w:t>
      </w:r>
      <w:r w:rsidR="002707E6">
        <w:rPr>
          <w:rFonts w:hint="eastAsia"/>
        </w:rPr>
        <w:t>们必须</w:t>
      </w:r>
      <w:r w:rsidR="00113E3A">
        <w:rPr>
          <w:rFonts w:hint="eastAsia"/>
        </w:rPr>
        <w:t>承认，</w:t>
      </w:r>
      <w:r w:rsidR="002707E6">
        <w:rPr>
          <w:rFonts w:hint="eastAsia"/>
        </w:rPr>
        <w:t>在</w:t>
      </w:r>
      <w:r w:rsidR="00113E3A">
        <w:rPr>
          <w:rFonts w:hint="eastAsia"/>
        </w:rPr>
        <w:t>预期</w:t>
      </w:r>
      <w:r w:rsidR="00240D48">
        <w:rPr>
          <w:rFonts w:hint="eastAsia"/>
        </w:rPr>
        <w:t>效应量</w:t>
      </w:r>
      <w:r w:rsidR="002707E6">
        <w:rPr>
          <w:rFonts w:hint="eastAsia"/>
        </w:rPr>
        <w:t>不明确的情况下，不能</w:t>
      </w:r>
      <w:r w:rsidR="00113E3A">
        <w:rPr>
          <w:rFonts w:hint="eastAsia"/>
        </w:rPr>
        <w:t>进行先验</w:t>
      </w:r>
      <w:r w:rsidR="00454475">
        <w:rPr>
          <w:rFonts w:hint="eastAsia"/>
        </w:rPr>
        <w:t>检验力分析</w:t>
      </w:r>
      <w:r w:rsidR="00113E3A">
        <w:rPr>
          <w:rFonts w:hint="eastAsia"/>
        </w:rPr>
        <w:t xml:space="preserve">(Scheel, </w:t>
      </w:r>
      <w:proofErr w:type="spellStart"/>
      <w:r w:rsidR="00113E3A">
        <w:rPr>
          <w:rFonts w:hint="eastAsia"/>
        </w:rPr>
        <w:t>Tiokhin</w:t>
      </w:r>
      <w:proofErr w:type="spellEnd"/>
      <w:r w:rsidR="00113E3A">
        <w:rPr>
          <w:rFonts w:hint="eastAsia"/>
        </w:rPr>
        <w:t>, Isager, &amp;</w:t>
      </w:r>
      <w:r w:rsidR="00113E3A">
        <w:t xml:space="preserve"> </w:t>
      </w:r>
      <w:proofErr w:type="spellStart"/>
      <w:r w:rsidR="00454475">
        <w:rPr>
          <w:rFonts w:hint="eastAsia"/>
        </w:rPr>
        <w:t>Lakens</w:t>
      </w:r>
      <w:proofErr w:type="spellEnd"/>
      <w:r w:rsidR="00454475">
        <w:rPr>
          <w:rFonts w:hint="eastAsia"/>
        </w:rPr>
        <w:t>, 2020)</w:t>
      </w:r>
      <w:r w:rsidR="00454475">
        <w:rPr>
          <w:rFonts w:hint="eastAsia"/>
        </w:rPr>
        <w:t>。</w:t>
      </w:r>
      <w:r w:rsidR="00CD7EE6">
        <w:rPr>
          <w:rFonts w:hint="eastAsia"/>
        </w:rPr>
        <w:t>而其他论证</w:t>
      </w:r>
      <w:r w:rsidR="0038268B">
        <w:rPr>
          <w:rFonts w:hint="eastAsia"/>
        </w:rPr>
        <w:t>样本</w:t>
      </w:r>
      <w:r w:rsidR="00113E3A">
        <w:rPr>
          <w:rFonts w:hint="eastAsia"/>
        </w:rPr>
        <w:t>合理性的</w:t>
      </w:r>
      <w:r w:rsidR="00CD7EE6">
        <w:rPr>
          <w:rFonts w:hint="eastAsia"/>
        </w:rPr>
        <w:t>理由，比如</w:t>
      </w:r>
      <w:r w:rsidR="00454475">
        <w:rPr>
          <w:rFonts w:hint="eastAsia"/>
        </w:rPr>
        <w:t>资源限制</w:t>
      </w:r>
      <w:r w:rsidR="00CD7EE6">
        <w:rPr>
          <w:rFonts w:hint="eastAsia"/>
        </w:rPr>
        <w:t>，或者</w:t>
      </w:r>
      <w:r w:rsidR="0038268B">
        <w:rPr>
          <w:rFonts w:hint="eastAsia"/>
        </w:rPr>
        <w:t>结合</w:t>
      </w:r>
      <w:r w:rsidR="00CD7EE6" w:rsidRPr="006F3742">
        <w:rPr>
          <w:rFonts w:hint="eastAsia"/>
          <w:rPrChange w:id="148" w:author="wang xinyu" w:date="2023-09-08T11:13:00Z">
            <w:rPr>
              <w:rFonts w:hint="eastAsia"/>
              <w:highlight w:val="yellow"/>
            </w:rPr>
          </w:rPrChange>
        </w:rPr>
        <w:t>序列</w:t>
      </w:r>
      <w:r w:rsidR="00454475" w:rsidRPr="006F3742">
        <w:rPr>
          <w:rFonts w:hint="eastAsia"/>
          <w:rPrChange w:id="149" w:author="wang xinyu" w:date="2023-09-08T11:13:00Z">
            <w:rPr>
              <w:rFonts w:hint="eastAsia"/>
              <w:highlight w:val="yellow"/>
            </w:rPr>
          </w:rPrChange>
        </w:rPr>
        <w:t>研究设计</w:t>
      </w:r>
      <w:r w:rsidR="00885A0D" w:rsidRPr="006F3742">
        <w:rPr>
          <w:rFonts w:hint="eastAsia"/>
          <w:rPrChange w:id="150" w:author="wang xinyu" w:date="2023-09-08T11:13:00Z">
            <w:rPr>
              <w:rFonts w:hint="eastAsia"/>
              <w:highlight w:val="yellow"/>
            </w:rPr>
          </w:rPrChange>
        </w:rPr>
        <w:t>（</w:t>
      </w:r>
      <w:r w:rsidR="00885A0D" w:rsidRPr="006F3742">
        <w:rPr>
          <w:rPrChange w:id="151" w:author="wang xinyu" w:date="2023-09-08T11:13:00Z">
            <w:rPr>
              <w:highlight w:val="yellow"/>
            </w:rPr>
          </w:rPrChange>
        </w:rPr>
        <w:t>a sequential study design</w:t>
      </w:r>
      <w:r w:rsidR="00885A0D" w:rsidRPr="006F3742">
        <w:rPr>
          <w:rFonts w:hint="eastAsia"/>
          <w:rPrChange w:id="152" w:author="wang xinyu" w:date="2023-09-08T11:13:00Z">
            <w:rPr>
              <w:rFonts w:hint="eastAsia"/>
              <w:highlight w:val="yellow"/>
            </w:rPr>
          </w:rPrChange>
        </w:rPr>
        <w:t>）</w:t>
      </w:r>
      <w:r w:rsidR="00454475">
        <w:rPr>
          <w:rFonts w:hint="eastAsia"/>
        </w:rPr>
        <w:t>，</w:t>
      </w:r>
      <w:r w:rsidR="00CD7EE6">
        <w:rPr>
          <w:rFonts w:hint="eastAsia"/>
        </w:rPr>
        <w:t>可能可以</w:t>
      </w:r>
      <w:r w:rsidR="0038268B">
        <w:rPr>
          <w:rFonts w:hint="eastAsia"/>
        </w:rPr>
        <w:t>更好地来满足研究的</w:t>
      </w:r>
      <w:r w:rsidR="00CD7EE6">
        <w:rPr>
          <w:rFonts w:hint="eastAsia"/>
        </w:rPr>
        <w:t>推断</w:t>
      </w:r>
      <w:r w:rsidR="0038268B">
        <w:rPr>
          <w:rFonts w:hint="eastAsia"/>
        </w:rPr>
        <w:t>目标</w:t>
      </w:r>
      <w:r w:rsidR="00454475">
        <w:rPr>
          <w:rFonts w:hint="eastAsia"/>
        </w:rPr>
        <w:t>。</w:t>
      </w:r>
    </w:p>
    <w:p w14:paraId="1255D761" w14:textId="52106877" w:rsidR="00F6683B" w:rsidRDefault="00DC2F97" w:rsidP="00777ECA">
      <w:pPr>
        <w:pStyle w:val="2"/>
      </w:pPr>
      <w:r>
        <w:t>设计</w:t>
      </w:r>
      <w:r w:rsidRPr="006F3742">
        <w:rPr>
          <w:rFonts w:hint="eastAsia"/>
          <w:rPrChange w:id="153" w:author="wang xinyu" w:date="2023-09-08T11:13:00Z">
            <w:rPr>
              <w:rFonts w:hint="eastAsia"/>
              <w:highlight w:val="yellow"/>
            </w:rPr>
          </w:rPrChange>
        </w:rPr>
        <w:t>定性研究（</w:t>
      </w:r>
      <w:r w:rsidR="008E0351" w:rsidRPr="006F3742">
        <w:rPr>
          <w:rPrChange w:id="154" w:author="wang xinyu" w:date="2023-09-08T11:13:00Z">
            <w:rPr>
              <w:highlight w:val="yellow"/>
            </w:rPr>
          </w:rPrChange>
        </w:rPr>
        <w:t>informative stu</w:t>
      </w:r>
      <w:r w:rsidRPr="006F3742">
        <w:rPr>
          <w:rPrChange w:id="155" w:author="wang xinyu" w:date="2023-09-08T11:13:00Z">
            <w:rPr>
              <w:highlight w:val="yellow"/>
            </w:rPr>
          </w:rPrChange>
        </w:rPr>
        <w:t>dy</w:t>
      </w:r>
      <w:r w:rsidRPr="006F3742">
        <w:rPr>
          <w:rFonts w:hint="eastAsia"/>
          <w:rPrChange w:id="156" w:author="wang xinyu" w:date="2023-09-08T11:13:00Z">
            <w:rPr>
              <w:rFonts w:hint="eastAsia"/>
              <w:highlight w:val="yellow"/>
            </w:rPr>
          </w:rPrChange>
        </w:rPr>
        <w:t>）</w:t>
      </w:r>
      <w:r>
        <w:t>时的注意事项</w:t>
      </w:r>
    </w:p>
    <w:p w14:paraId="02345971" w14:textId="696D4B72" w:rsidR="00F6683B" w:rsidRDefault="00DC2F97" w:rsidP="00F52231">
      <w:pPr>
        <w:ind w:firstLine="420"/>
        <w:rPr>
          <w:rFonts w:ascii="微软雅黑" w:eastAsia="微软雅黑" w:hAnsi="微软雅黑"/>
          <w:color w:val="333333"/>
          <w:sz w:val="22"/>
        </w:rPr>
      </w:pPr>
      <w:r>
        <w:t>到目前为止，我们一直把重点放在定量研究的样本量</w:t>
      </w:r>
      <w:r w:rsidR="00B8596B">
        <w:rPr>
          <w:rFonts w:hint="eastAsia"/>
        </w:rPr>
        <w:t>论证</w:t>
      </w:r>
      <w:r>
        <w:t>。其中有许多相关的</w:t>
      </w:r>
      <w:r w:rsidR="00CD7EE6">
        <w:rPr>
          <w:rFonts w:hint="eastAsia"/>
        </w:rPr>
        <w:t>主题</w:t>
      </w:r>
      <w:r w:rsidR="008E0351">
        <w:t>对设计</w:t>
      </w:r>
      <w:r w:rsidR="008E0351" w:rsidRPr="006F3742">
        <w:rPr>
          <w:rFonts w:hint="eastAsia"/>
          <w:rPrChange w:id="157" w:author="wang xinyu" w:date="2023-09-08T11:13:00Z">
            <w:rPr>
              <w:rFonts w:hint="eastAsia"/>
              <w:highlight w:val="yellow"/>
            </w:rPr>
          </w:rPrChange>
        </w:rPr>
        <w:t>定性研究</w:t>
      </w:r>
      <w:r w:rsidR="008E0351" w:rsidRPr="006F3742">
        <w:t>也有一定的帮助。首先，除了</w:t>
      </w:r>
      <w:r w:rsidR="008E0351" w:rsidRPr="006F3742">
        <w:rPr>
          <w:rFonts w:hint="eastAsia"/>
        </w:rPr>
        <w:t>先验</w:t>
      </w:r>
      <w:r w:rsidRPr="006F3742">
        <w:t>检验力分析以及灵敏度</w:t>
      </w:r>
      <w:r w:rsidR="00CD7EE6" w:rsidRPr="006F3742">
        <w:rPr>
          <w:rFonts w:hint="eastAsia"/>
        </w:rPr>
        <w:t>功效</w:t>
      </w:r>
      <w:r w:rsidRPr="006F3742">
        <w:t>分析之外，探讨</w:t>
      </w:r>
      <w:ins w:id="158" w:author="wang xinyu" w:date="2023-09-08T11:14:00Z">
        <w:r w:rsidR="006F3742">
          <w:rPr>
            <w:rFonts w:hint="eastAsia"/>
          </w:rPr>
          <w:t>折中检验力分析</w:t>
        </w:r>
        <w:r w:rsidR="006F3742" w:rsidRPr="006F3742">
          <w:t>（</w:t>
        </w:r>
        <w:r w:rsidR="006F3742" w:rsidRPr="006F3742">
          <w:t>compromise power analysis</w:t>
        </w:r>
        <w:r w:rsidR="006F3742" w:rsidRPr="006F3742">
          <w:t>）（有帮助的）</w:t>
        </w:r>
      </w:ins>
      <w:del w:id="159" w:author="wang xinyu" w:date="2023-09-08T11:14:00Z">
        <w:r w:rsidRPr="006F3742" w:rsidDel="006F3742">
          <w:rPr>
            <w:shd w:val="clear" w:color="auto" w:fill="FFFF00"/>
          </w:rPr>
          <w:delText>折中检验力分析（</w:delText>
        </w:r>
        <w:r w:rsidRPr="006F3742" w:rsidDel="006F3742">
          <w:rPr>
            <w:rFonts w:eastAsia="Times New Roman"/>
            <w:shd w:val="clear" w:color="auto" w:fill="FFFF00"/>
          </w:rPr>
          <w:delText>compromise power analysis</w:delText>
        </w:r>
        <w:r w:rsidRPr="006F3742" w:rsidDel="006F3742">
          <w:rPr>
            <w:shd w:val="clear" w:color="auto" w:fill="FFFF00"/>
          </w:rPr>
          <w:delText>）（有帮助的）</w:delText>
        </w:r>
      </w:del>
      <w:r w:rsidRPr="006F3742">
        <w:t>和事后检验力分析</w:t>
      </w:r>
      <w:del w:id="160" w:author="wang xinyu" w:date="2023-09-08T11:14:00Z">
        <w:r w:rsidRPr="006F3742" w:rsidDel="006F3742">
          <w:delText>（</w:delText>
        </w:r>
        <w:r w:rsidRPr="006F3742" w:rsidDel="006F3742">
          <w:rPr>
            <w:shd w:val="clear" w:color="auto" w:fill="FFFF00"/>
          </w:rPr>
          <w:delText>后验</w:delText>
        </w:r>
      </w:del>
      <w:del w:id="161" w:author="wang xinyu" w:date="2023-09-08T11:13:00Z">
        <w:r w:rsidR="00CA15F9" w:rsidRPr="006F3742" w:rsidDel="006F3742">
          <w:rPr>
            <w:shd w:val="clear" w:color="auto" w:fill="FFFF00"/>
          </w:rPr>
          <w:delText>检验力</w:delText>
        </w:r>
        <w:r w:rsidRPr="006F3742" w:rsidDel="006F3742">
          <w:rPr>
            <w:shd w:val="clear" w:color="auto" w:fill="FFFF00"/>
          </w:rPr>
          <w:delText>分析</w:delText>
        </w:r>
      </w:del>
      <w:del w:id="162" w:author="wang xinyu" w:date="2023-09-08T11:14:00Z">
        <w:r w:rsidRPr="006F3742" w:rsidDel="006F3742">
          <w:delText>）</w:delText>
        </w:r>
      </w:del>
      <w:r w:rsidRPr="006F3742">
        <w:rPr>
          <w:rFonts w:eastAsia="Times New Roman"/>
        </w:rPr>
        <w:t>(</w:t>
      </w:r>
      <w:r w:rsidRPr="006F3742">
        <w:t>没有帮助的，例如，</w:t>
      </w:r>
      <w:r w:rsidRPr="006F3742">
        <w:rPr>
          <w:rFonts w:eastAsia="Times New Roman"/>
        </w:rPr>
        <w:t>Zumbo and Hubley (1998), Lenth (2007))</w:t>
      </w:r>
      <w:r w:rsidR="00A2065F" w:rsidRPr="006F3742">
        <w:t>同样十分重要。</w:t>
      </w:r>
      <w:r w:rsidR="00085B81" w:rsidRPr="006F3742">
        <w:rPr>
          <w:rFonts w:hint="eastAsia"/>
        </w:rPr>
        <w:t>如果能够通过先验检验力分析来确定样本量</w:t>
      </w:r>
      <w:r w:rsidRPr="006F3742">
        <w:t>，</w:t>
      </w:r>
      <w:r w:rsidR="00085B81" w:rsidRPr="006F3742">
        <w:rPr>
          <w:rFonts w:hint="eastAsia"/>
        </w:rPr>
        <w:t>那么</w:t>
      </w:r>
      <w:del w:id="163" w:author="wang xinyu" w:date="2023-09-08T11:13:00Z">
        <w:r w:rsidR="008D7D9A" w:rsidRPr="006F3742" w:rsidDel="006F3742">
          <w:rPr>
            <w:rFonts w:hint="eastAsia"/>
            <w:shd w:val="clear" w:color="auto" w:fill="FFFF00"/>
          </w:rPr>
          <w:delText>序列</w:delText>
        </w:r>
        <w:r w:rsidRPr="006F3742" w:rsidDel="006F3742">
          <w:rPr>
            <w:shd w:val="clear" w:color="auto" w:fill="FFFF00"/>
          </w:rPr>
          <w:delText>设计</w:delText>
        </w:r>
      </w:del>
      <w:ins w:id="164" w:author="wang xinyu" w:date="2023-09-08T11:13:00Z">
        <w:r w:rsidR="006F3742">
          <w:rPr>
            <w:rFonts w:hint="eastAsia"/>
          </w:rPr>
          <w:t>序列设计的</w:t>
        </w:r>
      </w:ins>
      <w:del w:id="165" w:author="wang xinyu" w:date="2023-09-08T11:13:00Z">
        <w:r w:rsidRPr="006F3742" w:rsidDel="006F3742">
          <w:delText>的</w:delText>
        </w:r>
      </w:del>
      <w:r>
        <w:t>数据收集</w:t>
      </w:r>
      <w:r w:rsidR="008D7D9A">
        <w:rPr>
          <w:rFonts w:hint="eastAsia"/>
        </w:rPr>
        <w:t>会非常有效</w:t>
      </w:r>
      <w:r>
        <w:t>，因为我们</w:t>
      </w:r>
      <w:r w:rsidR="007277DC">
        <w:rPr>
          <w:rFonts w:hint="eastAsia"/>
        </w:rPr>
        <w:t>随时对收集到的</w:t>
      </w:r>
      <w:r w:rsidR="00A2065F">
        <w:t>数据</w:t>
      </w:r>
      <w:r w:rsidR="007277DC">
        <w:rPr>
          <w:rFonts w:hint="eastAsia"/>
        </w:rPr>
        <w:t>进行</w:t>
      </w:r>
      <w:r w:rsidR="00A2065F">
        <w:t>分析来决定</w:t>
      </w:r>
      <w:r w:rsidR="007277DC">
        <w:rPr>
          <w:rFonts w:hint="eastAsia"/>
        </w:rPr>
        <w:t>是否继续</w:t>
      </w:r>
      <w:r w:rsidR="00A2065F">
        <w:t>实验。此外，在不增加样本</w:t>
      </w:r>
      <w:r>
        <w:t>量的前提下提高研究统计检验力的方法</w:t>
      </w:r>
      <w:r w:rsidR="00C748CF">
        <w:rPr>
          <w:rFonts w:hint="eastAsia"/>
        </w:rPr>
        <w:t>非常有价值</w:t>
      </w:r>
      <w:r>
        <w:t>。另外，研究者应当</w:t>
      </w:r>
      <w:r w:rsidR="00C748CF">
        <w:rPr>
          <w:rFonts w:hint="eastAsia"/>
        </w:rPr>
        <w:t>充分了解</w:t>
      </w:r>
      <w:r>
        <w:t>自己实验的因变量，尤其是</w:t>
      </w:r>
      <w:r w:rsidR="00C748CF">
        <w:rPr>
          <w:rFonts w:hint="eastAsia"/>
        </w:rPr>
        <w:t>因变量的</w:t>
      </w:r>
      <w:r>
        <w:t>标准差。最后，样本量的规划在定性研究中同样重要，尽管在定性研究的领域内有关样本量规划的研究较少，但我们给出了一些建议，</w:t>
      </w:r>
      <w:r w:rsidR="00A2065F">
        <w:rPr>
          <w:rFonts w:hint="eastAsia"/>
        </w:rPr>
        <w:t>可供</w:t>
      </w:r>
      <w:r w:rsidR="00A2065F">
        <w:t>研究者们</w:t>
      </w:r>
      <w:r>
        <w:t>设计定性研究</w:t>
      </w:r>
      <w:r w:rsidR="00C748CF">
        <w:rPr>
          <w:rFonts w:hint="eastAsia"/>
        </w:rPr>
        <w:t>时参考</w:t>
      </w:r>
      <w:r>
        <w:t>。接下来我们将依次讨论上述每一点。</w:t>
      </w:r>
    </w:p>
    <w:p w14:paraId="2D57F62E" w14:textId="182AB112" w:rsidR="00F6683B" w:rsidDel="00777ECA" w:rsidRDefault="00777ECA">
      <w:pPr>
        <w:pStyle w:val="2"/>
        <w:rPr>
          <w:del w:id="166" w:author="wang xinyu" w:date="2023-09-08T11:15:00Z"/>
          <w:shd w:val="clear" w:color="auto" w:fill="FFFF00"/>
        </w:rPr>
        <w:pPrChange w:id="167" w:author="wang xinyu" w:date="2023-09-08T11:15:00Z">
          <w:pPr>
            <w:ind w:firstLine="420"/>
          </w:pPr>
        </w:pPrChange>
      </w:pPr>
      <w:ins w:id="168" w:author="wang xinyu" w:date="2023-09-08T11:17:00Z">
        <w:r>
          <w:t>折</w:t>
        </w:r>
        <w:r w:rsidRPr="008D6E1C">
          <w:rPr>
            <w:rFonts w:hint="eastAsia"/>
          </w:rPr>
          <w:t>中检验力分析</w:t>
        </w:r>
        <w:r>
          <w:rPr>
            <w:rFonts w:hint="eastAsia"/>
          </w:rPr>
          <w:t>(</w:t>
        </w:r>
        <w:r>
          <w:t>compromise power analysis)</w:t>
        </w:r>
      </w:ins>
      <w:del w:id="169" w:author="wang xinyu" w:date="2023-09-08T11:15:00Z">
        <w:r w:rsidR="00DC2F97" w:rsidRPr="00777ECA" w:rsidDel="00777ECA">
          <w:rPr>
            <w:shd w:val="clear" w:color="auto" w:fill="FFFF00"/>
          </w:rPr>
          <w:delText>折中检验力分析（</w:delText>
        </w:r>
        <w:r w:rsidR="00DC2F97" w:rsidRPr="00777ECA" w:rsidDel="00777ECA">
          <w:rPr>
            <w:shd w:val="clear" w:color="auto" w:fill="FFFF00"/>
          </w:rPr>
          <w:delText>compromise power analysis</w:delText>
        </w:r>
        <w:r w:rsidR="00DC2F97" w:rsidRPr="00777ECA" w:rsidDel="00777ECA">
          <w:rPr>
            <w:shd w:val="clear" w:color="auto" w:fill="FFFF00"/>
          </w:rPr>
          <w:delText>）</w:delText>
        </w:r>
      </w:del>
    </w:p>
    <w:p w14:paraId="788EE015" w14:textId="77777777" w:rsidR="00777ECA" w:rsidRDefault="00777ECA" w:rsidP="00777ECA">
      <w:pPr>
        <w:pStyle w:val="2"/>
        <w:rPr>
          <w:ins w:id="170" w:author="wang xinyu" w:date="2023-09-08T11:15:00Z"/>
          <w:shd w:val="clear" w:color="auto" w:fill="FFFF00"/>
        </w:rPr>
      </w:pPr>
    </w:p>
    <w:p w14:paraId="228C0A0C" w14:textId="322E3591" w:rsidR="00F6683B" w:rsidRDefault="00DC2F97" w:rsidP="00F52231">
      <w:pPr>
        <w:ind w:firstLine="420"/>
        <w:rPr>
          <w:rFonts w:ascii="微软雅黑" w:eastAsia="微软雅黑" w:hAnsi="微软雅黑"/>
          <w:color w:val="333333"/>
          <w:sz w:val="22"/>
        </w:rPr>
      </w:pPr>
      <w:r>
        <w:t>在</w:t>
      </w:r>
      <w:bookmarkStart w:id="171" w:name="_Hlk145064268"/>
      <w:r>
        <w:t>折</w:t>
      </w:r>
      <w:r w:rsidRPr="00777ECA">
        <w:rPr>
          <w:rFonts w:hint="eastAsia"/>
          <w:rPrChange w:id="172" w:author="wang xinyu" w:date="2023-09-08T11:17:00Z">
            <w:rPr>
              <w:rFonts w:hint="eastAsia"/>
              <w:highlight w:val="yellow"/>
            </w:rPr>
          </w:rPrChange>
        </w:rPr>
        <w:t>中检验力分析</w:t>
      </w:r>
      <w:bookmarkEnd w:id="171"/>
      <w:r>
        <w:t>中，样本量和效应量是固定的，且检验的错误率是依据</w:t>
      </w:r>
      <w:r>
        <w:rPr>
          <w:rFonts w:eastAsia="Times New Roman"/>
        </w:rPr>
        <w:t>I</w:t>
      </w:r>
      <w:r>
        <w:t>类错误和</w:t>
      </w:r>
      <w:r>
        <w:rPr>
          <w:rFonts w:eastAsia="Times New Roman"/>
        </w:rPr>
        <w:t>II</w:t>
      </w:r>
      <w:r>
        <w:t>类错误</w:t>
      </w:r>
      <w:r>
        <w:lastRenderedPageBreak/>
        <w:t>之间的期望比</w:t>
      </w:r>
      <w:ins w:id="173" w:author="wang xinyu" w:date="2023-09-08T11:18:00Z">
        <w:r w:rsidR="00731216">
          <w:rPr>
            <w:rFonts w:hint="eastAsia"/>
          </w:rPr>
          <w:t>(</w:t>
        </w:r>
        <w:r w:rsidR="00731216">
          <w:rPr>
            <w:rFonts w:hint="eastAsia"/>
          </w:rPr>
          <w:t>相对重要程度之比，</w:t>
        </w:r>
      </w:ins>
      <w:del w:id="174" w:author="wang xinyu" w:date="2023-09-08T11:18:00Z">
        <w:r w:rsidDel="00731216">
          <w:delText>（</w:delText>
        </w:r>
        <w:r w:rsidRPr="00731216" w:rsidDel="00731216">
          <w:rPr>
            <w:shd w:val="clear" w:color="auto" w:fill="FFFF00"/>
          </w:rPr>
          <w:delText>相对重要程度之比</w:delText>
        </w:r>
        <w:r w:rsidR="0031136F" w:rsidRPr="00731216" w:rsidDel="00731216">
          <w:rPr>
            <w:rFonts w:hint="eastAsia"/>
            <w:shd w:val="clear" w:color="auto" w:fill="FFFF00"/>
          </w:rPr>
          <w:delText>，</w:delText>
        </w:r>
      </w:del>
      <w:r w:rsidR="0031136F" w:rsidRPr="00731216">
        <w:rPr>
          <w:rPrChange w:id="175" w:author="wang xinyu" w:date="2023-09-08T11:18:00Z">
            <w:rPr>
              <w:highlight w:val="yellow"/>
            </w:rPr>
          </w:rPrChange>
        </w:rPr>
        <w:t>desired ratio</w:t>
      </w:r>
      <w:r>
        <w:t>）所计算出来的。当需要收集大量的数据或者只能收集少量数据时，折中检验力分析都是有用的。</w:t>
      </w:r>
    </w:p>
    <w:p w14:paraId="716A35D7" w14:textId="729B14A3" w:rsidR="00F6683B" w:rsidRDefault="00DC2F97" w:rsidP="00F52231">
      <w:pPr>
        <w:ind w:firstLine="420"/>
        <w:rPr>
          <w:rFonts w:ascii="微软雅黑" w:eastAsia="微软雅黑" w:hAnsi="微软雅黑"/>
          <w:color w:val="333333"/>
          <w:sz w:val="22"/>
        </w:rPr>
      </w:pPr>
      <w:r>
        <w:t>前者，因为研究者们十分幸运地能够收集到足够多的数据，所以对于研究者们</w:t>
      </w:r>
      <w:r w:rsidR="00A2065F">
        <w:rPr>
          <w:rFonts w:hint="eastAsia"/>
        </w:rPr>
        <w:t>所有</w:t>
      </w:r>
      <w:r w:rsidR="00A2065F">
        <w:t>感兴趣的</w:t>
      </w:r>
      <w:r>
        <w:t>效应量而言，</w:t>
      </w:r>
      <w:r w:rsidR="00D87FEB">
        <w:rPr>
          <w:rFonts w:hint="eastAsia"/>
        </w:rPr>
        <w:t>研究</w:t>
      </w:r>
      <w:r>
        <w:t>的统计检验力都很高。比如，研究者想在某一公司测试一种能够降低压力水平的干预措施，</w:t>
      </w:r>
      <w:r w:rsidR="00434481">
        <w:rPr>
          <w:rFonts w:hint="eastAsia"/>
        </w:rPr>
        <w:t>因此招募</w:t>
      </w:r>
      <w:r>
        <w:rPr>
          <w:rFonts w:eastAsia="Times New Roman"/>
        </w:rPr>
        <w:t>2000</w:t>
      </w:r>
      <w:r>
        <w:t>名雇员在</w:t>
      </w:r>
      <w:r w:rsidR="00434481">
        <w:rPr>
          <w:rFonts w:hint="eastAsia"/>
        </w:rPr>
        <w:t>公司的</w:t>
      </w:r>
      <w:r>
        <w:t>年度评估</w:t>
      </w:r>
      <w:r w:rsidR="00434481">
        <w:rPr>
          <w:rFonts w:hint="eastAsia"/>
        </w:rPr>
        <w:t>中回答了</w:t>
      </w:r>
      <w:r>
        <w:t>一系列</w:t>
      </w:r>
      <w:r w:rsidR="00434481">
        <w:rPr>
          <w:rFonts w:hint="eastAsia"/>
        </w:rPr>
        <w:t>问题</w:t>
      </w:r>
      <w:r>
        <w:t>。小于</w:t>
      </w:r>
      <w:r>
        <w:rPr>
          <w:rFonts w:eastAsia="Times New Roman"/>
        </w:rPr>
        <w:t>d=0.2</w:t>
      </w:r>
      <w:r>
        <w:t>的效应不足以引起个体的主观注意</w:t>
      </w:r>
      <w:r>
        <w:rPr>
          <w:rFonts w:eastAsia="Times New Roman"/>
        </w:rPr>
        <w:t xml:space="preserve">(Jaeschke, Singer, &amp; </w:t>
      </w:r>
      <w:proofErr w:type="spellStart"/>
      <w:r>
        <w:rPr>
          <w:rFonts w:eastAsia="Times New Roman"/>
        </w:rPr>
        <w:t>Guyatt</w:t>
      </w:r>
      <w:proofErr w:type="spellEnd"/>
      <w:r>
        <w:rPr>
          <w:rFonts w:eastAsia="Times New Roman"/>
        </w:rPr>
        <w:t>, 1989)</w:t>
      </w:r>
      <w:r>
        <w:t>。当</w:t>
      </w:r>
      <w:r>
        <w:t>α</w:t>
      </w:r>
      <w:r>
        <w:t>水平为</w:t>
      </w:r>
      <w:r>
        <w:rPr>
          <w:rFonts w:eastAsia="Times New Roman"/>
        </w:rPr>
        <w:t>0.05</w:t>
      </w:r>
      <w:r>
        <w:t>时，统计检验力为</w:t>
      </w:r>
      <w:r>
        <w:rPr>
          <w:rFonts w:eastAsia="Times New Roman"/>
        </w:rPr>
        <w:t>0.99</w:t>
      </w:r>
      <w:r>
        <w:t>，</w:t>
      </w:r>
      <w:r w:rsidR="0047575A">
        <w:rPr>
          <w:rFonts w:hint="eastAsia"/>
        </w:rPr>
        <w:t>即</w:t>
      </w:r>
      <w:r>
        <w:t>犯</w:t>
      </w:r>
      <w:r>
        <w:rPr>
          <w:rFonts w:eastAsia="Times New Roman"/>
        </w:rPr>
        <w:t>II</w:t>
      </w:r>
      <w:r>
        <w:t>类错误的概率为</w:t>
      </w:r>
      <w:r>
        <w:rPr>
          <w:rFonts w:eastAsia="Times New Roman"/>
        </w:rPr>
        <w:t>0.01</w:t>
      </w:r>
      <w:r>
        <w:t>。这意味着当感兴趣的最小效应量为</w:t>
      </w:r>
      <w:r>
        <w:rPr>
          <w:rFonts w:eastAsia="Times New Roman"/>
        </w:rPr>
        <w:t>d = 0.2</w:t>
      </w:r>
      <w:r>
        <w:t>时，研究者犯</w:t>
      </w:r>
      <w:r>
        <w:rPr>
          <w:rFonts w:eastAsia="Times New Roman"/>
        </w:rPr>
        <w:t>I</w:t>
      </w:r>
      <w:r>
        <w:t>类错误的可能性是犯</w:t>
      </w:r>
      <w:r>
        <w:rPr>
          <w:rFonts w:eastAsia="Times New Roman"/>
        </w:rPr>
        <w:t>II</w:t>
      </w:r>
      <w:r>
        <w:t>类错误可能性的</w:t>
      </w:r>
      <w:r>
        <w:rPr>
          <w:rFonts w:eastAsia="Times New Roman"/>
        </w:rPr>
        <w:t>8.30</w:t>
      </w:r>
      <w:r>
        <w:t>倍。</w:t>
      </w:r>
    </w:p>
    <w:p w14:paraId="2D3E8CC8" w14:textId="7694F1A0" w:rsidR="00F6683B" w:rsidRDefault="006406E4" w:rsidP="00F52231">
      <w:pPr>
        <w:ind w:firstLine="420"/>
        <w:rPr>
          <w:rFonts w:ascii="微软雅黑" w:eastAsia="微软雅黑" w:hAnsi="微软雅黑"/>
          <w:color w:val="333333"/>
          <w:sz w:val="22"/>
        </w:rPr>
      </w:pPr>
      <w:r>
        <w:rPr>
          <w:rFonts w:hint="eastAsia"/>
        </w:rPr>
        <w:t>尽管研究者最初提出</w:t>
      </w:r>
      <w:r w:rsidR="00DC2F97">
        <w:t>控制</w:t>
      </w:r>
      <w:r w:rsidR="00DC2F97">
        <w:rPr>
          <w:rFonts w:eastAsia="Times New Roman"/>
        </w:rPr>
        <w:t>I</w:t>
      </w:r>
      <w:r w:rsidR="00DC2F97">
        <w:t>类错误和</w:t>
      </w:r>
      <w:r w:rsidR="00DC2F97">
        <w:rPr>
          <w:rFonts w:eastAsia="Times New Roman"/>
        </w:rPr>
        <w:t>II</w:t>
      </w:r>
      <w:r w:rsidR="00DC2F97">
        <w:t>类错误，是</w:t>
      </w:r>
      <w:r>
        <w:rPr>
          <w:rFonts w:hint="eastAsia"/>
        </w:rPr>
        <w:t>为了</w:t>
      </w:r>
      <w:r w:rsidR="00DC2F97">
        <w:t>论证其</w:t>
      </w:r>
      <w:r>
        <w:rPr>
          <w:rFonts w:hint="eastAsia"/>
        </w:rPr>
        <w:t>错误率</w:t>
      </w:r>
      <w:r w:rsidR="00DC2F97">
        <w:t>合理性</w:t>
      </w:r>
      <w:r w:rsidR="00DC2F97">
        <w:rPr>
          <w:rFonts w:eastAsia="Times New Roman"/>
        </w:rPr>
        <w:t>(Neyman &amp; Pearson, 1933)</w:t>
      </w:r>
      <w:r w:rsidR="00DC2F97">
        <w:t>，但一个常见的</w:t>
      </w:r>
      <w:r w:rsidR="004129AD">
        <w:rPr>
          <w:rFonts w:hint="eastAsia"/>
        </w:rPr>
        <w:t>错误想法</w:t>
      </w:r>
      <w:r w:rsidR="00DC2F97">
        <w:t>是</w:t>
      </w:r>
      <w:r w:rsidR="004129AD">
        <w:rPr>
          <w:rFonts w:hint="eastAsia"/>
        </w:rPr>
        <w:t>：</w:t>
      </w:r>
      <w:r w:rsidR="00DC2F97">
        <w:t>将</w:t>
      </w:r>
      <w:r w:rsidR="00DC2F97">
        <w:rPr>
          <w:rFonts w:eastAsia="Times New Roman"/>
        </w:rPr>
        <w:t>I</w:t>
      </w:r>
      <w:r w:rsidR="00DC2F97">
        <w:t>类错误设定为</w:t>
      </w:r>
      <w:r w:rsidR="00DC2F97">
        <w:rPr>
          <w:rFonts w:eastAsia="Times New Roman"/>
        </w:rPr>
        <w:t>0.05</w:t>
      </w:r>
      <w:r w:rsidR="00DC2F97">
        <w:t>，</w:t>
      </w:r>
      <w:r w:rsidR="00DC2F97">
        <w:rPr>
          <w:rFonts w:eastAsia="Times New Roman"/>
        </w:rPr>
        <w:t>II</w:t>
      </w:r>
      <w:r w:rsidR="00DC2F97">
        <w:t>类错误为</w:t>
      </w:r>
      <w:r w:rsidR="00DC2F97">
        <w:rPr>
          <w:rFonts w:eastAsia="Times New Roman"/>
        </w:rPr>
        <w:t>0.2</w:t>
      </w:r>
      <w:r w:rsidR="00DC2F97">
        <w:t>，意味着</w:t>
      </w:r>
      <w:r w:rsidR="00DC2F97">
        <w:rPr>
          <w:rFonts w:eastAsia="Times New Roman"/>
        </w:rPr>
        <w:t>I</w:t>
      </w:r>
      <w:r w:rsidR="00B76F5A" w:rsidRPr="00A93099">
        <w:rPr>
          <w:rFonts w:cs="Times New Roman"/>
        </w:rPr>
        <w:t>I</w:t>
      </w:r>
      <w:r w:rsidR="00DC2F97">
        <w:t>类错误</w:t>
      </w:r>
      <w:r w:rsidR="00B76F5A">
        <w:rPr>
          <w:rFonts w:hint="eastAsia"/>
        </w:rPr>
        <w:t>发生的概率是</w:t>
      </w:r>
      <w:r w:rsidR="00DC2F97">
        <w:rPr>
          <w:rFonts w:eastAsia="Times New Roman"/>
        </w:rPr>
        <w:t>I</w:t>
      </w:r>
      <w:r w:rsidR="00DC2F97">
        <w:t>类错误</w:t>
      </w:r>
      <w:r w:rsidR="00B76F5A">
        <w:rPr>
          <w:rFonts w:hint="eastAsia"/>
        </w:rPr>
        <w:t>的</w:t>
      </w:r>
      <w:r w:rsidR="00DC2F97">
        <w:rPr>
          <w:rFonts w:eastAsia="Times New Roman"/>
        </w:rPr>
        <w:t>4</w:t>
      </w:r>
      <w:r w:rsidR="00DC2F97">
        <w:t>倍。通常，默认使用</w:t>
      </w:r>
      <w:r w:rsidR="00DC2F97">
        <w:rPr>
          <w:rFonts w:eastAsia="Times New Roman"/>
        </w:rPr>
        <w:t>80%</w:t>
      </w:r>
      <w:r w:rsidR="00DC2F97">
        <w:t>的检验力（或者</w:t>
      </w:r>
      <w:r w:rsidR="00DC2F97">
        <w:rPr>
          <w:rFonts w:eastAsia="Times New Roman"/>
        </w:rPr>
        <w:t>20%</w:t>
      </w:r>
      <w:r w:rsidR="00DC2F97">
        <w:t>的</w:t>
      </w:r>
      <w:r w:rsidR="00DC2F97">
        <w:rPr>
          <w:rFonts w:eastAsia="Times New Roman"/>
        </w:rPr>
        <w:t>II</w:t>
      </w:r>
      <w:r w:rsidR="00DC2F97">
        <w:t>类错误）是基于</w:t>
      </w:r>
      <w:r w:rsidR="00DC2F97">
        <w:rPr>
          <w:rFonts w:eastAsia="Times New Roman"/>
        </w:rPr>
        <w:t>Cohen</w:t>
      </w:r>
      <w:r w:rsidR="00DC2F97">
        <w:t>（</w:t>
      </w:r>
      <w:r w:rsidR="00DC2F97">
        <w:rPr>
          <w:rFonts w:eastAsia="Times New Roman"/>
        </w:rPr>
        <w:t>1988</w:t>
      </w:r>
      <w:r w:rsidR="00DC2F97">
        <w:t>）个人的偏好，他对此解释道：</w:t>
      </w:r>
    </w:p>
    <w:p w14:paraId="53AB9ACA" w14:textId="420D2C87" w:rsidR="00F6683B" w:rsidRPr="0026378B" w:rsidRDefault="00DC2F97" w:rsidP="00454475">
      <w:pPr>
        <w:snapToGrid w:val="0"/>
        <w:ind w:firstLine="420"/>
        <w:jc w:val="left"/>
        <w:rPr>
          <w:rFonts w:ascii="仿宋" w:eastAsia="仿宋" w:hAnsi="仿宋"/>
          <w:color w:val="000000"/>
          <w:szCs w:val="21"/>
          <w:u w:val="single"/>
          <w:rPrChange w:id="176" w:author="wang xinyu" w:date="2023-09-08T11:18:00Z">
            <w:rPr>
              <w:rFonts w:ascii="仿宋" w:eastAsia="仿宋" w:hAnsi="仿宋"/>
              <w:color w:val="333333"/>
              <w:szCs w:val="21"/>
            </w:rPr>
          </w:rPrChange>
        </w:rPr>
      </w:pPr>
      <w:r w:rsidRPr="00A2065F">
        <w:rPr>
          <w:rFonts w:ascii="仿宋" w:eastAsia="仿宋" w:hAnsi="仿宋"/>
          <w:color w:val="000000"/>
          <w:szCs w:val="21"/>
          <w:u w:val="single"/>
        </w:rPr>
        <w:t>这</w:t>
      </w:r>
      <w:r w:rsidR="003B0EBC">
        <w:rPr>
          <w:rFonts w:ascii="仿宋" w:eastAsia="仿宋" w:hAnsi="仿宋" w:hint="eastAsia"/>
          <w:color w:val="000000"/>
          <w:szCs w:val="21"/>
          <w:u w:val="single"/>
        </w:rPr>
        <w:t>是一个惯例</w:t>
      </w:r>
      <w:r w:rsidRPr="00A2065F">
        <w:rPr>
          <w:rFonts w:ascii="仿宋" w:eastAsia="仿宋" w:hAnsi="仿宋"/>
          <w:color w:val="000000"/>
          <w:szCs w:val="21"/>
          <w:u w:val="single"/>
        </w:rPr>
        <w:t>，当研究者没有其他</w:t>
      </w:r>
      <w:r w:rsidR="003B0EBC">
        <w:rPr>
          <w:rFonts w:ascii="仿宋" w:eastAsia="仿宋" w:hAnsi="仿宋" w:hint="eastAsia"/>
          <w:color w:val="000000"/>
          <w:szCs w:val="21"/>
          <w:u w:val="single"/>
        </w:rPr>
        <w:t>依据</w:t>
      </w:r>
      <w:r w:rsidRPr="00A2065F">
        <w:rPr>
          <w:rFonts w:ascii="仿宋" w:eastAsia="仿宋" w:hAnsi="仿宋"/>
          <w:color w:val="000000"/>
          <w:szCs w:val="21"/>
          <w:u w:val="single"/>
        </w:rPr>
        <w:t>来设置所需的检验力值时，默认采用0.80。这意味着β（II类错误）被设定为0.20。采取这个值有</w:t>
      </w:r>
      <w:r w:rsidR="004129AD">
        <w:rPr>
          <w:rFonts w:ascii="仿宋" w:eastAsia="仿宋" w:hAnsi="仿宋" w:hint="eastAsia"/>
          <w:color w:val="000000"/>
          <w:szCs w:val="21"/>
          <w:u w:val="single"/>
        </w:rPr>
        <w:t>以下</w:t>
      </w:r>
      <w:r w:rsidRPr="00A2065F">
        <w:rPr>
          <w:rFonts w:ascii="仿宋" w:eastAsia="仿宋" w:hAnsi="仿宋"/>
          <w:color w:val="000000"/>
          <w:szCs w:val="21"/>
          <w:u w:val="single"/>
        </w:rPr>
        <w:t>几个原因(Cohen, 1965，第98-99页)。首先，主要考虑到α=0.05这个隐含条件。其次，选取0.20的β值是考虑到这两种误差的相对严重性之比为0.20/0.05。即第一类错误的严重程度是第二类错误的四倍。</w:t>
      </w:r>
      <w:r w:rsidRPr="0026378B">
        <w:rPr>
          <w:rFonts w:ascii="仿宋" w:eastAsia="仿宋" w:hAnsi="仿宋"/>
          <w:color w:val="000000"/>
          <w:szCs w:val="21"/>
          <w:u w:val="single"/>
          <w:rPrChange w:id="177" w:author="wang xinyu" w:date="2023-09-08T11:18:00Z">
            <w:rPr>
              <w:rFonts w:ascii="仿宋" w:eastAsia="仿宋" w:hAnsi="仿宋"/>
              <w:color w:val="000000"/>
              <w:szCs w:val="21"/>
              <w:u w:val="single"/>
              <w:shd w:val="clear" w:color="auto" w:fill="FFFF00"/>
            </w:rPr>
          </w:rPrChange>
        </w:rPr>
        <w:t>之所以提出0.80的检验力值是</w:t>
      </w:r>
      <w:r w:rsidR="00C1543E" w:rsidRPr="0026378B">
        <w:rPr>
          <w:rFonts w:ascii="仿宋" w:eastAsia="仿宋" w:hAnsi="仿宋" w:hint="eastAsia"/>
          <w:color w:val="000000"/>
          <w:szCs w:val="21"/>
          <w:u w:val="single"/>
          <w:rPrChange w:id="178" w:author="wang xinyu" w:date="2023-09-08T11:18:00Z">
            <w:rPr>
              <w:rFonts w:ascii="仿宋" w:eastAsia="仿宋" w:hAnsi="仿宋" w:hint="eastAsia"/>
              <w:color w:val="000000"/>
              <w:szCs w:val="21"/>
              <w:u w:val="single"/>
              <w:shd w:val="clear" w:color="auto" w:fill="FFFF00"/>
            </w:rPr>
          </w:rPrChange>
        </w:rPr>
        <w:t>因为当研究者找不到依据来确定检验力时可以参考，但</w:t>
      </w:r>
      <w:r w:rsidRPr="0026378B">
        <w:rPr>
          <w:rFonts w:ascii="仿宋" w:eastAsia="仿宋" w:hAnsi="仿宋"/>
          <w:color w:val="000000"/>
          <w:szCs w:val="21"/>
          <w:u w:val="single"/>
          <w:rPrChange w:id="179" w:author="wang xinyu" w:date="2023-09-08T11:18:00Z">
            <w:rPr>
              <w:rFonts w:ascii="仿宋" w:eastAsia="仿宋" w:hAnsi="仿宋"/>
              <w:color w:val="000000"/>
              <w:szCs w:val="21"/>
              <w:u w:val="single"/>
              <w:shd w:val="clear" w:color="auto" w:fill="FFFF00"/>
            </w:rPr>
          </w:rPrChange>
        </w:rPr>
        <w:t>当研究者在其具体的研究调查中找到实质性的依据来选择一个</w:t>
      </w:r>
      <w:r w:rsidR="00C1543E" w:rsidRPr="0026378B">
        <w:rPr>
          <w:rFonts w:ascii="仿宋" w:eastAsia="仿宋" w:hAnsi="仿宋" w:hint="eastAsia"/>
          <w:color w:val="000000"/>
          <w:szCs w:val="21"/>
          <w:u w:val="single"/>
          <w:rPrChange w:id="180" w:author="wang xinyu" w:date="2023-09-08T11:18:00Z">
            <w:rPr>
              <w:rFonts w:ascii="仿宋" w:eastAsia="仿宋" w:hAnsi="仿宋" w:hint="eastAsia"/>
              <w:color w:val="000000"/>
              <w:szCs w:val="21"/>
              <w:u w:val="single"/>
              <w:shd w:val="clear" w:color="auto" w:fill="FFFF00"/>
            </w:rPr>
          </w:rPrChange>
        </w:rPr>
        <w:t>特定</w:t>
      </w:r>
      <w:r w:rsidRPr="0026378B">
        <w:rPr>
          <w:rFonts w:ascii="仿宋" w:eastAsia="仿宋" w:hAnsi="仿宋"/>
          <w:color w:val="000000"/>
          <w:szCs w:val="21"/>
          <w:u w:val="single"/>
          <w:rPrChange w:id="181" w:author="wang xinyu" w:date="2023-09-08T11:18:00Z">
            <w:rPr>
              <w:rFonts w:ascii="仿宋" w:eastAsia="仿宋" w:hAnsi="仿宋"/>
              <w:color w:val="000000"/>
              <w:szCs w:val="21"/>
              <w:u w:val="single"/>
              <w:shd w:val="clear" w:color="auto" w:fill="FFFF00"/>
            </w:rPr>
          </w:rPrChange>
        </w:rPr>
        <w:t>值时，可以</w:t>
      </w:r>
      <w:r w:rsidR="00C1543E" w:rsidRPr="0026378B">
        <w:rPr>
          <w:rFonts w:ascii="仿宋" w:eastAsia="仿宋" w:hAnsi="仿宋" w:hint="eastAsia"/>
          <w:color w:val="000000"/>
          <w:szCs w:val="21"/>
          <w:u w:val="single"/>
          <w:rPrChange w:id="182" w:author="wang xinyu" w:date="2023-09-08T11:18:00Z">
            <w:rPr>
              <w:rFonts w:ascii="仿宋" w:eastAsia="仿宋" w:hAnsi="仿宋" w:hint="eastAsia"/>
              <w:color w:val="000000"/>
              <w:szCs w:val="21"/>
              <w:u w:val="single"/>
              <w:shd w:val="clear" w:color="auto" w:fill="FFFF00"/>
            </w:rPr>
          </w:rPrChange>
        </w:rPr>
        <w:t>不采用这个值</w:t>
      </w:r>
      <w:r w:rsidRPr="0026378B">
        <w:rPr>
          <w:rFonts w:ascii="仿宋" w:eastAsia="仿宋" w:hAnsi="仿宋"/>
          <w:color w:val="000000"/>
          <w:szCs w:val="21"/>
          <w:u w:val="single"/>
          <w:rPrChange w:id="183" w:author="wang xinyu" w:date="2023-09-08T11:18:00Z">
            <w:rPr>
              <w:rFonts w:ascii="仿宋" w:eastAsia="仿宋" w:hAnsi="仿宋"/>
              <w:color w:val="000000"/>
              <w:szCs w:val="21"/>
              <w:u w:val="single"/>
              <w:shd w:val="clear" w:color="auto" w:fill="FFFF00"/>
            </w:rPr>
          </w:rPrChange>
        </w:rPr>
        <w:t>（This .80 desired power convention is offered with the hope that it will be ignored whenever an investigator can find a basis in his substantive concerns in his specific research investigation to choose a value ad hoc.）</w:t>
      </w:r>
      <w:r w:rsidRPr="00A2065F">
        <w:rPr>
          <w:rFonts w:ascii="仿宋" w:eastAsia="仿宋" w:hAnsi="仿宋"/>
          <w:color w:val="000000"/>
          <w:szCs w:val="21"/>
          <w:u w:val="single"/>
        </w:rPr>
        <w:t>。</w:t>
      </w:r>
    </w:p>
    <w:p w14:paraId="795E11D1" w14:textId="48B0E344" w:rsidR="00F6683B" w:rsidRDefault="00DC2F97" w:rsidP="00F52231">
      <w:pPr>
        <w:ind w:firstLine="420"/>
        <w:rPr>
          <w:rFonts w:ascii="微软雅黑" w:eastAsia="微软雅黑" w:hAnsi="微软雅黑"/>
          <w:color w:val="333333"/>
          <w:sz w:val="22"/>
        </w:rPr>
      </w:pPr>
      <w:r>
        <w:t>我们可以看到，约定是基于其他约定之上的：即，</w:t>
      </w:r>
      <w:r>
        <w:rPr>
          <w:rFonts w:eastAsia="Times New Roman"/>
        </w:rPr>
        <w:t>80%</w:t>
      </w:r>
      <w:r>
        <w:t>检验力的标准是基于</w:t>
      </w:r>
      <w:r>
        <w:t>α</w:t>
      </w:r>
      <w:r>
        <w:t>水平为</w:t>
      </w:r>
      <w:r>
        <w:rPr>
          <w:rFonts w:eastAsia="Times New Roman"/>
        </w:rPr>
        <w:t>0.05</w:t>
      </w:r>
      <w:r>
        <w:t>的标准之上的。因此，我们从</w:t>
      </w:r>
      <w:r>
        <w:rPr>
          <w:rFonts w:eastAsia="Times New Roman"/>
        </w:rPr>
        <w:t>Cohen</w:t>
      </w:r>
      <w:r>
        <w:t>那学到的不应是以</w:t>
      </w:r>
      <w:r>
        <w:rPr>
          <w:rFonts w:eastAsia="Times New Roman"/>
        </w:rPr>
        <w:t>80%</w:t>
      </w:r>
      <w:r>
        <w:t>的检验力为目标，而是应当基于每</w:t>
      </w:r>
      <w:r w:rsidR="0098393B">
        <w:rPr>
          <w:rFonts w:hint="eastAsia"/>
        </w:rPr>
        <w:t>个</w:t>
      </w:r>
      <w:r>
        <w:t>错误的相对严重性，来论证错误率的合理性。这就是</w:t>
      </w:r>
      <w:r w:rsidRPr="0026378B">
        <w:rPr>
          <w:rFonts w:hint="eastAsia"/>
          <w:rPrChange w:id="184" w:author="wang xinyu" w:date="2023-09-08T11:18:00Z">
            <w:rPr>
              <w:rFonts w:hint="eastAsia"/>
              <w:highlight w:val="yellow"/>
            </w:rPr>
          </w:rPrChange>
        </w:rPr>
        <w:t>折中检验力分析</w:t>
      </w:r>
      <w:r w:rsidRPr="0026378B">
        <w:t>的</w:t>
      </w:r>
      <w:r>
        <w:t>用处。如果你和</w:t>
      </w:r>
      <w:r>
        <w:rPr>
          <w:rFonts w:eastAsia="Times New Roman"/>
        </w:rPr>
        <w:t>Cohen</w:t>
      </w:r>
      <w:r>
        <w:t>有一样的信念（即</w:t>
      </w:r>
      <w:r>
        <w:rPr>
          <w:rFonts w:eastAsia="Times New Roman"/>
        </w:rPr>
        <w:t>I</w:t>
      </w:r>
      <w:r>
        <w:t>类错误的严重程度是</w:t>
      </w:r>
      <w:r>
        <w:rPr>
          <w:rFonts w:eastAsia="Times New Roman"/>
        </w:rPr>
        <w:t>II</w:t>
      </w:r>
      <w:r>
        <w:t>类错误的四倍），那么回到之前所提出的</w:t>
      </w:r>
      <w:r>
        <w:rPr>
          <w:rFonts w:eastAsia="Times New Roman"/>
        </w:rPr>
        <w:t>2000</w:t>
      </w:r>
      <w:r>
        <w:t>名雇员的研究，对所有感兴趣的效应量而言，当</w:t>
      </w:r>
      <w:r>
        <w:rPr>
          <w:rFonts w:eastAsia="Times New Roman"/>
        </w:rPr>
        <w:t>II</w:t>
      </w:r>
      <w:r>
        <w:t>类错误率较低时，调整</w:t>
      </w:r>
      <w:r>
        <w:rPr>
          <w:rFonts w:eastAsia="Times New Roman"/>
        </w:rPr>
        <w:t>I</w:t>
      </w:r>
      <w:r>
        <w:t>类错误率是有意义的</w:t>
      </w:r>
      <w:r w:rsidR="008858CC" w:rsidRPr="008858CC">
        <w:t xml:space="preserve">(Cascio &amp; </w:t>
      </w:r>
      <w:proofErr w:type="spellStart"/>
      <w:r w:rsidR="008858CC" w:rsidRPr="008858CC">
        <w:t>Zedeck</w:t>
      </w:r>
      <w:proofErr w:type="spellEnd"/>
      <w:r w:rsidR="008858CC" w:rsidRPr="008858CC">
        <w:t>, 1983)</w:t>
      </w:r>
      <w:r>
        <w:t>。实际上，</w:t>
      </w:r>
      <w:proofErr w:type="spellStart"/>
      <w:r>
        <w:rPr>
          <w:rFonts w:eastAsia="Times New Roman"/>
        </w:rPr>
        <w:t>Erdfelder</w:t>
      </w:r>
      <w:proofErr w:type="spellEnd"/>
      <w:r>
        <w:t>，</w:t>
      </w:r>
      <w:r>
        <w:rPr>
          <w:rFonts w:eastAsia="Times New Roman"/>
        </w:rPr>
        <w:t>Faul</w:t>
      </w:r>
      <w:r>
        <w:t>和</w:t>
      </w:r>
      <w:r>
        <w:rPr>
          <w:rFonts w:eastAsia="Times New Roman"/>
        </w:rPr>
        <w:t>Buchner (1996)</w:t>
      </w:r>
      <w:r>
        <w:t>开发</w:t>
      </w:r>
      <w:r>
        <w:rPr>
          <w:rFonts w:eastAsia="Times New Roman"/>
        </w:rPr>
        <w:t>G*Power</w:t>
      </w:r>
      <w:r>
        <w:t>软件，在一定程度上为研究者们提供了一个做</w:t>
      </w:r>
      <w:r w:rsidRPr="0026378B">
        <w:rPr>
          <w:rFonts w:hint="eastAsia"/>
          <w:rPrChange w:id="185" w:author="wang xinyu" w:date="2023-09-08T11:18:00Z">
            <w:rPr>
              <w:rFonts w:hint="eastAsia"/>
              <w:highlight w:val="yellow"/>
            </w:rPr>
          </w:rPrChange>
        </w:rPr>
        <w:t>折中检验力分析</w:t>
      </w:r>
      <w:r w:rsidRPr="0026378B">
        <w:t>的</w:t>
      </w:r>
      <w:r>
        <w:t>工具。</w:t>
      </w:r>
    </w:p>
    <w:p w14:paraId="28DE8859" w14:textId="77777777" w:rsidR="00F6683B" w:rsidRDefault="00F6683B">
      <w:pPr>
        <w:snapToGrid w:val="0"/>
        <w:ind w:firstLine="440"/>
        <w:jc w:val="left"/>
        <w:rPr>
          <w:rFonts w:ascii="微软雅黑" w:eastAsia="微软雅黑" w:hAnsi="微软雅黑"/>
          <w:color w:val="333333"/>
          <w:sz w:val="22"/>
        </w:rPr>
      </w:pPr>
    </w:p>
    <w:p w14:paraId="2CD44225" w14:textId="0D51D26C" w:rsidR="00A93099" w:rsidRDefault="00DC2F97" w:rsidP="00A93099">
      <w:pPr>
        <w:snapToGrid w:val="0"/>
        <w:ind w:firstLine="400"/>
        <w:jc w:val="center"/>
        <w:rPr>
          <w:rFonts w:ascii="黑体" w:eastAsia="黑体" w:hAnsi="黑体"/>
          <w:color w:val="000000"/>
          <w:sz w:val="20"/>
          <w:szCs w:val="20"/>
        </w:rPr>
      </w:pPr>
      <w:r>
        <w:rPr>
          <w:rFonts w:ascii="黑体" w:eastAsia="黑体" w:hAnsi="黑体"/>
          <w:noProof/>
          <w:color w:val="000000"/>
          <w:sz w:val="20"/>
          <w:szCs w:val="20"/>
        </w:rPr>
        <w:lastRenderedPageBreak/>
        <w:drawing>
          <wp:inline distT="0" distB="0" distL="0" distR="0" wp14:anchorId="57FDD38F" wp14:editId="3FA9F4B5">
            <wp:extent cx="4257675" cy="51720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2"/>
                    <a:stretch>
                      <a:fillRect/>
                    </a:stretch>
                  </pic:blipFill>
                  <pic:spPr>
                    <a:xfrm>
                      <a:off x="0" y="0"/>
                      <a:ext cx="4257675" cy="5172075"/>
                    </a:xfrm>
                    <a:prstGeom prst="rect">
                      <a:avLst/>
                    </a:prstGeom>
                  </pic:spPr>
                </pic:pic>
              </a:graphicData>
            </a:graphic>
          </wp:inline>
        </w:drawing>
      </w:r>
    </w:p>
    <w:p w14:paraId="3C41DC1E" w14:textId="0E53751C" w:rsidR="00F6683B" w:rsidRDefault="00DC2F97" w:rsidP="00A2065F">
      <w:pPr>
        <w:snapToGrid w:val="0"/>
        <w:ind w:firstLine="300"/>
        <w:jc w:val="center"/>
        <w:rPr>
          <w:rFonts w:ascii="黑体" w:eastAsia="黑体" w:hAnsi="黑体"/>
          <w:color w:val="333333"/>
          <w:sz w:val="15"/>
          <w:szCs w:val="15"/>
        </w:rPr>
      </w:pPr>
      <w:r w:rsidRPr="00A2065F">
        <w:rPr>
          <w:rFonts w:ascii="黑体" w:eastAsia="黑体" w:hAnsi="黑体"/>
          <w:color w:val="000000"/>
          <w:sz w:val="15"/>
          <w:szCs w:val="15"/>
        </w:rPr>
        <w:t xml:space="preserve">图10 </w:t>
      </w:r>
      <w:r w:rsidRPr="00A2065F">
        <w:rPr>
          <w:rFonts w:ascii="Calibri" w:eastAsia="黑体" w:hAnsi="Calibri" w:cs="Calibri"/>
          <w:color w:val="000000"/>
          <w:sz w:val="15"/>
          <w:szCs w:val="15"/>
        </w:rPr>
        <w:t> </w:t>
      </w:r>
      <w:r w:rsidRPr="00A2065F">
        <w:rPr>
          <w:rFonts w:ascii="黑体" w:eastAsia="黑体" w:hAnsi="黑体"/>
          <w:color w:val="000000"/>
          <w:sz w:val="15"/>
          <w:szCs w:val="15"/>
        </w:rPr>
        <w:t>G* power中的折中检验力分析</w:t>
      </w:r>
    </w:p>
    <w:p w14:paraId="32C06094" w14:textId="77777777" w:rsidR="00A2065F" w:rsidRPr="00A2065F" w:rsidRDefault="00A2065F" w:rsidP="00A2065F">
      <w:pPr>
        <w:snapToGrid w:val="0"/>
        <w:ind w:firstLine="300"/>
        <w:jc w:val="center"/>
        <w:rPr>
          <w:rFonts w:ascii="黑体" w:eastAsia="黑体" w:hAnsi="黑体"/>
          <w:color w:val="333333"/>
          <w:sz w:val="15"/>
          <w:szCs w:val="15"/>
        </w:rPr>
      </w:pPr>
    </w:p>
    <w:p w14:paraId="15128A92" w14:textId="74DA1105" w:rsidR="00F6683B" w:rsidRDefault="00DC2F97" w:rsidP="00F52231">
      <w:pPr>
        <w:ind w:firstLine="420"/>
        <w:rPr>
          <w:rFonts w:ascii="微软雅黑" w:eastAsia="微软雅黑" w:hAnsi="微软雅黑"/>
          <w:color w:val="333333"/>
          <w:sz w:val="22"/>
        </w:rPr>
      </w:pPr>
      <w:r>
        <w:t>图</w:t>
      </w:r>
      <w:r>
        <w:rPr>
          <w:rFonts w:eastAsia="Times New Roman"/>
        </w:rPr>
        <w:t>10</w:t>
      </w:r>
      <w:r w:rsidR="00A72A47">
        <w:rPr>
          <w:rFonts w:hint="eastAsia"/>
        </w:rPr>
        <w:t>展示</w:t>
      </w:r>
      <w:r>
        <w:t>了当</w:t>
      </w:r>
      <w:r>
        <w:rPr>
          <w:rFonts w:eastAsia="Times New Roman"/>
        </w:rPr>
        <w:t>I</w:t>
      </w:r>
      <w:r>
        <w:t>类错误</w:t>
      </w:r>
      <w:r w:rsidR="00A2065F">
        <w:rPr>
          <w:rFonts w:hint="eastAsia"/>
        </w:rPr>
        <w:t>的</w:t>
      </w:r>
      <w:r>
        <w:t>代价等同于</w:t>
      </w:r>
      <w:r>
        <w:rPr>
          <w:rFonts w:eastAsia="Times New Roman"/>
        </w:rPr>
        <w:t>II</w:t>
      </w:r>
      <w:r>
        <w:t>类错误时（</w:t>
      </w:r>
      <w:r>
        <w:rPr>
          <w:rFonts w:eastAsia="Times New Roman"/>
        </w:rPr>
        <w:t>β/α ratio</w:t>
      </w:r>
      <w:r>
        <w:t>为</w:t>
      </w:r>
      <w:r>
        <w:rPr>
          <w:rFonts w:eastAsia="Times New Roman"/>
        </w:rPr>
        <w:t>1</w:t>
      </w:r>
      <w:r>
        <w:t>时），在</w:t>
      </w:r>
      <w:r>
        <w:rPr>
          <w:rFonts w:eastAsia="Times New Roman"/>
        </w:rPr>
        <w:t>G*Power</w:t>
      </w:r>
      <w:r>
        <w:t>中做</w:t>
      </w:r>
      <w:r w:rsidRPr="0026378B">
        <w:rPr>
          <w:rFonts w:hint="eastAsia"/>
          <w:rPrChange w:id="186" w:author="wang xinyu" w:date="2023-09-08T11:18:00Z">
            <w:rPr>
              <w:rFonts w:hint="eastAsia"/>
              <w:highlight w:val="yellow"/>
            </w:rPr>
          </w:rPrChange>
        </w:rPr>
        <w:t>折中检验力分析</w:t>
      </w:r>
      <w:r w:rsidRPr="0026378B">
        <w:t>的情况，</w:t>
      </w:r>
      <w:r w:rsidR="00D74572" w:rsidRPr="0026378B">
        <w:rPr>
          <w:rFonts w:hint="eastAsia"/>
        </w:rPr>
        <w:t>当</w:t>
      </w:r>
      <w:r w:rsidRPr="0026378B">
        <w:t>每个条件有</w:t>
      </w:r>
      <w:r w:rsidRPr="0026378B">
        <w:rPr>
          <w:rFonts w:eastAsia="Times New Roman"/>
        </w:rPr>
        <w:t>1000</w:t>
      </w:r>
      <w:r w:rsidRPr="0026378B">
        <w:t>个</w:t>
      </w:r>
      <w:r w:rsidR="00D74572" w:rsidRPr="0026378B">
        <w:rPr>
          <w:rFonts w:hint="eastAsia"/>
        </w:rPr>
        <w:t>被试时</w:t>
      </w:r>
      <w:r w:rsidRPr="0026378B">
        <w:t>，</w:t>
      </w:r>
      <w:r w:rsidRPr="0026378B">
        <w:rPr>
          <w:rFonts w:eastAsia="Times New Roman"/>
        </w:rPr>
        <w:t>I</w:t>
      </w:r>
      <w:r w:rsidRPr="0026378B">
        <w:t>类错误和</w:t>
      </w:r>
      <w:r w:rsidRPr="0026378B">
        <w:rPr>
          <w:rFonts w:eastAsia="Times New Roman"/>
        </w:rPr>
        <w:t>II</w:t>
      </w:r>
      <w:r w:rsidRPr="0026378B">
        <w:t>类错误</w:t>
      </w:r>
      <w:r w:rsidR="00D74572" w:rsidRPr="0026378B">
        <w:rPr>
          <w:rFonts w:hint="eastAsia"/>
        </w:rPr>
        <w:t>均</w:t>
      </w:r>
      <w:r w:rsidRPr="0026378B">
        <w:t>为</w:t>
      </w:r>
      <w:r w:rsidRPr="0026378B">
        <w:rPr>
          <w:rFonts w:eastAsia="Times New Roman"/>
        </w:rPr>
        <w:t>0.0179</w:t>
      </w:r>
      <w:r w:rsidRPr="0026378B">
        <w:t>。正如</w:t>
      </w:r>
      <w:r w:rsidRPr="0026378B">
        <w:rPr>
          <w:rFonts w:eastAsia="Times New Roman"/>
        </w:rPr>
        <w:t>Faul</w:t>
      </w:r>
      <w:r w:rsidRPr="0026378B">
        <w:t>，</w:t>
      </w:r>
      <w:proofErr w:type="spellStart"/>
      <w:r w:rsidRPr="0026378B">
        <w:rPr>
          <w:rFonts w:eastAsia="Times New Roman"/>
        </w:rPr>
        <w:t>Er</w:t>
      </w:r>
      <w:r>
        <w:rPr>
          <w:rFonts w:eastAsia="Times New Roman"/>
        </w:rPr>
        <w:t>dfelder</w:t>
      </w:r>
      <w:proofErr w:type="spellEnd"/>
      <w:r>
        <w:t>，</w:t>
      </w:r>
      <w:r>
        <w:rPr>
          <w:rFonts w:eastAsia="Times New Roman"/>
        </w:rPr>
        <w:t>Lang</w:t>
      </w:r>
      <w:r>
        <w:t>以及</w:t>
      </w:r>
      <w:r>
        <w:rPr>
          <w:rFonts w:eastAsia="Times New Roman"/>
        </w:rPr>
        <w:t xml:space="preserve">Buchner (2007) </w:t>
      </w:r>
      <w:r>
        <w:t>所描述的：</w:t>
      </w:r>
    </w:p>
    <w:p w14:paraId="4ADF0EB3" w14:textId="64005CF6" w:rsidR="00F6683B" w:rsidRPr="00A2065F" w:rsidRDefault="00DC2F97" w:rsidP="00A2065F">
      <w:pPr>
        <w:snapToGrid w:val="0"/>
        <w:ind w:firstLine="420"/>
        <w:jc w:val="left"/>
        <w:rPr>
          <w:rFonts w:ascii="仿宋" w:eastAsia="仿宋" w:hAnsi="仿宋"/>
          <w:color w:val="333333"/>
          <w:szCs w:val="21"/>
        </w:rPr>
      </w:pPr>
      <w:r w:rsidRPr="00A2065F">
        <w:rPr>
          <w:rFonts w:ascii="仿宋" w:eastAsia="仿宋" w:hAnsi="仿宋"/>
          <w:color w:val="000000"/>
          <w:szCs w:val="21"/>
          <w:u w:val="single"/>
        </w:rPr>
        <w:t>显然，</w:t>
      </w:r>
      <w:r w:rsidRPr="0026378B">
        <w:rPr>
          <w:rFonts w:ascii="仿宋" w:eastAsia="仿宋" w:hAnsi="仿宋"/>
          <w:color w:val="000000"/>
          <w:szCs w:val="21"/>
          <w:u w:val="single"/>
          <w:rPrChange w:id="187" w:author="wang xinyu" w:date="2023-09-08T11:18:00Z">
            <w:rPr>
              <w:rFonts w:ascii="仿宋" w:eastAsia="仿宋" w:hAnsi="仿宋"/>
              <w:color w:val="000000"/>
              <w:szCs w:val="21"/>
              <w:highlight w:val="yellow"/>
              <w:u w:val="single"/>
            </w:rPr>
          </w:rPrChange>
        </w:rPr>
        <w:t>折中检验力分析</w:t>
      </w:r>
      <w:r w:rsidRPr="00A2065F">
        <w:rPr>
          <w:rFonts w:ascii="仿宋" w:eastAsia="仿宋" w:hAnsi="仿宋"/>
          <w:color w:val="000000"/>
          <w:szCs w:val="21"/>
          <w:u w:val="single"/>
        </w:rPr>
        <w:t>很容易导致非常规的显著性水平，也就是大于α=0.05（在小样本或小效应量的情况下）或小于α=0.001（在大样本或者大效应量的情况下）。然而我们相信，平衡I类错误和II类错误风险的益处能够弥补违反显著性水平约定（α=0.05）的代价。</w:t>
      </w:r>
    </w:p>
    <w:p w14:paraId="47E78A2B" w14:textId="01385A72" w:rsidR="00F6683B" w:rsidRDefault="00DC2F97" w:rsidP="00F52231">
      <w:pPr>
        <w:ind w:firstLine="420"/>
        <w:rPr>
          <w:rFonts w:ascii="微软雅黑" w:eastAsia="微软雅黑" w:hAnsi="微软雅黑"/>
          <w:color w:val="333333"/>
          <w:sz w:val="22"/>
        </w:rPr>
      </w:pPr>
      <w:r>
        <w:t>这将</w:t>
      </w:r>
      <w:r w:rsidR="005629BF">
        <w:rPr>
          <w:rFonts w:hint="eastAsia"/>
        </w:rPr>
        <w:t>指引</w:t>
      </w:r>
      <w:r>
        <w:t>我们</w:t>
      </w:r>
      <w:r w:rsidR="005629BF">
        <w:rPr>
          <w:rFonts w:hint="eastAsia"/>
        </w:rPr>
        <w:t>了解</w:t>
      </w:r>
      <w:r w:rsidR="00696836" w:rsidRPr="0026378B">
        <w:rPr>
          <w:rFonts w:hint="eastAsia"/>
          <w:rPrChange w:id="188" w:author="wang xinyu" w:date="2023-09-08T11:19:00Z">
            <w:rPr>
              <w:rFonts w:hint="eastAsia"/>
              <w:highlight w:val="yellow"/>
            </w:rPr>
          </w:rPrChange>
        </w:rPr>
        <w:t>折中检验力分析</w:t>
      </w:r>
      <w:r w:rsidR="00696836">
        <w:rPr>
          <w:rFonts w:hint="eastAsia"/>
        </w:rPr>
        <w:t>发挥</w:t>
      </w:r>
      <w:r w:rsidR="005629BF">
        <w:rPr>
          <w:rFonts w:hint="eastAsia"/>
        </w:rPr>
        <w:t>其他</w:t>
      </w:r>
      <w:r w:rsidR="00696836">
        <w:rPr>
          <w:rFonts w:hint="eastAsia"/>
        </w:rPr>
        <w:t>作用的</w:t>
      </w:r>
      <w:r>
        <w:t>情况，即当我们知道研究的统计检验力很低时。虽然在错误率很高时做决定是非常不可取的，但当研究者发现自己必须基于较少的信息作出决策时，</w:t>
      </w:r>
      <w:r>
        <w:rPr>
          <w:rFonts w:eastAsia="Times New Roman"/>
        </w:rPr>
        <w:t>Winter</w:t>
      </w:r>
      <w:r>
        <w:t>（</w:t>
      </w:r>
      <w:r>
        <w:rPr>
          <w:rFonts w:eastAsia="Times New Roman"/>
        </w:rPr>
        <w:t>1962</w:t>
      </w:r>
      <w:r>
        <w:t>）认为：</w:t>
      </w:r>
    </w:p>
    <w:p w14:paraId="2BA7E5C1" w14:textId="15B1F665" w:rsidR="00F6683B" w:rsidRPr="00055BC3" w:rsidRDefault="00DC2F97" w:rsidP="00055BC3">
      <w:pPr>
        <w:snapToGrid w:val="0"/>
        <w:ind w:firstLine="420"/>
        <w:jc w:val="left"/>
        <w:rPr>
          <w:rFonts w:ascii="仿宋" w:eastAsia="仿宋" w:hAnsi="仿宋"/>
          <w:color w:val="333333"/>
          <w:szCs w:val="21"/>
        </w:rPr>
      </w:pPr>
      <w:r w:rsidRPr="00055BC3">
        <w:rPr>
          <w:rFonts w:ascii="仿宋" w:eastAsia="仿宋" w:hAnsi="仿宋"/>
          <w:color w:val="000000"/>
          <w:szCs w:val="21"/>
          <w:u w:val="single"/>
        </w:rPr>
        <w:t>经常使用0.05或0.01作为显著性水平是一种约</w:t>
      </w:r>
      <w:r w:rsidR="00055BC3">
        <w:rPr>
          <w:rFonts w:ascii="仿宋" w:eastAsia="仿宋" w:hAnsi="仿宋"/>
          <w:color w:val="000000"/>
          <w:szCs w:val="21"/>
          <w:u w:val="single"/>
        </w:rPr>
        <w:t>定俗成的惯例，但基本上没有科学性和逻辑性可言。在</w:t>
      </w:r>
      <w:r w:rsidR="00FA3818">
        <w:rPr>
          <w:rFonts w:ascii="仿宋" w:eastAsia="仿宋" w:hAnsi="仿宋" w:hint="eastAsia"/>
          <w:color w:val="000000"/>
          <w:szCs w:val="21"/>
          <w:u w:val="single"/>
        </w:rPr>
        <w:t>上述显著性水平</w:t>
      </w:r>
      <w:r w:rsidR="00055BC3">
        <w:rPr>
          <w:rFonts w:ascii="仿宋" w:eastAsia="仿宋" w:hAnsi="仿宋"/>
          <w:color w:val="000000"/>
          <w:szCs w:val="21"/>
          <w:u w:val="single"/>
        </w:rPr>
        <w:t>下，</w:t>
      </w:r>
      <w:r w:rsidR="00FA3818">
        <w:rPr>
          <w:rFonts w:ascii="仿宋" w:eastAsia="仿宋" w:hAnsi="仿宋" w:hint="eastAsia"/>
          <w:color w:val="000000"/>
          <w:szCs w:val="21"/>
          <w:u w:val="single"/>
        </w:rPr>
        <w:t>如果</w:t>
      </w:r>
      <w:r w:rsidR="00055BC3">
        <w:rPr>
          <w:rFonts w:ascii="仿宋" w:eastAsia="仿宋" w:hAnsi="仿宋" w:hint="eastAsia"/>
          <w:color w:val="000000"/>
          <w:szCs w:val="21"/>
          <w:u w:val="single"/>
        </w:rPr>
        <w:t>研究</w:t>
      </w:r>
      <w:r w:rsidRPr="00055BC3">
        <w:rPr>
          <w:rFonts w:ascii="仿宋" w:eastAsia="仿宋" w:hAnsi="仿宋"/>
          <w:color w:val="000000"/>
          <w:szCs w:val="21"/>
          <w:u w:val="single"/>
        </w:rPr>
        <w:t>的检验力很低，并且当</w:t>
      </w:r>
      <w:r w:rsidRPr="00055BC3">
        <w:rPr>
          <w:rFonts w:ascii="仿宋" w:eastAsia="仿宋" w:hAnsi="仿宋"/>
          <w:color w:val="000000"/>
          <w:szCs w:val="21"/>
        </w:rPr>
        <w:t>I类错误</w:t>
      </w:r>
      <w:r w:rsidRPr="00055BC3">
        <w:rPr>
          <w:rFonts w:ascii="仿宋" w:eastAsia="仿宋" w:hAnsi="仿宋"/>
          <w:color w:val="000000"/>
          <w:szCs w:val="21"/>
          <w:u w:val="single"/>
        </w:rPr>
        <w:t>和</w:t>
      </w:r>
      <w:r w:rsidRPr="00055BC3">
        <w:rPr>
          <w:rFonts w:ascii="仿宋" w:eastAsia="仿宋" w:hAnsi="仿宋"/>
          <w:color w:val="000000"/>
          <w:szCs w:val="21"/>
        </w:rPr>
        <w:t>II类</w:t>
      </w:r>
      <w:r w:rsidRPr="00055BC3">
        <w:rPr>
          <w:rFonts w:ascii="仿宋" w:eastAsia="仿宋" w:hAnsi="仿宋"/>
          <w:color w:val="000000"/>
          <w:szCs w:val="21"/>
          <w:u w:val="single"/>
        </w:rPr>
        <w:t>错误的重要性大致相同时，0.30和0.20的显著性水平可能比0.05和0.01的显著性水平更为合适。</w:t>
      </w:r>
    </w:p>
    <w:p w14:paraId="6325E5CB" w14:textId="35909DF4" w:rsidR="00F6683B" w:rsidRDefault="00DC2F97" w:rsidP="00F52231">
      <w:pPr>
        <w:ind w:firstLine="420"/>
        <w:rPr>
          <w:rFonts w:ascii="微软雅黑" w:eastAsia="微软雅黑" w:hAnsi="微软雅黑"/>
          <w:color w:val="333333"/>
          <w:sz w:val="22"/>
        </w:rPr>
      </w:pPr>
      <w:r>
        <w:lastRenderedPageBreak/>
        <w:t>例如，我们计划做一个双侧</w:t>
      </w:r>
      <w:r>
        <w:rPr>
          <w:rFonts w:eastAsia="Times New Roman"/>
        </w:rPr>
        <w:t>t</w:t>
      </w:r>
      <w:r>
        <w:t>检验，每个独立组最多能够收集</w:t>
      </w:r>
      <w:r>
        <w:rPr>
          <w:rFonts w:eastAsia="Times New Roman"/>
        </w:rPr>
        <w:t>50</w:t>
      </w:r>
      <w:r>
        <w:t>个</w:t>
      </w:r>
      <w:r w:rsidR="005629BF">
        <w:rPr>
          <w:rFonts w:hint="eastAsia"/>
        </w:rPr>
        <w:t>样本</w:t>
      </w:r>
      <w:r>
        <w:t>，且预期总体效应量为</w:t>
      </w:r>
      <w:r>
        <w:rPr>
          <w:rFonts w:eastAsia="Times New Roman"/>
        </w:rPr>
        <w:t>0.5</w:t>
      </w:r>
      <w:r>
        <w:t>，</w:t>
      </w:r>
      <w:r w:rsidR="00C326B2">
        <w:rPr>
          <w:rFonts w:hint="eastAsia"/>
        </w:rPr>
        <w:t>如果将</w:t>
      </w:r>
      <w:r>
        <w:t>α</w:t>
      </w:r>
      <w:r>
        <w:t>水平</w:t>
      </w:r>
      <w:r w:rsidR="00C326B2">
        <w:rPr>
          <w:rFonts w:hint="eastAsia"/>
        </w:rPr>
        <w:t>设置</w:t>
      </w:r>
      <w:r>
        <w:t>为</w:t>
      </w:r>
      <w:r>
        <w:rPr>
          <w:rFonts w:eastAsia="Times New Roman"/>
        </w:rPr>
        <w:t>0.05</w:t>
      </w:r>
      <w:r>
        <w:t>，</w:t>
      </w:r>
      <w:r w:rsidR="00C326B2">
        <w:rPr>
          <w:rFonts w:hint="eastAsia"/>
        </w:rPr>
        <w:t>检验力将会达到</w:t>
      </w:r>
      <w:r>
        <w:rPr>
          <w:rFonts w:eastAsia="Times New Roman"/>
        </w:rPr>
        <w:t>70%</w:t>
      </w:r>
      <w:r>
        <w:t>。</w:t>
      </w:r>
      <w:r w:rsidR="005629BF">
        <w:rPr>
          <w:rFonts w:hint="eastAsia"/>
        </w:rPr>
        <w:t>同样，</w:t>
      </w:r>
      <w:r>
        <w:t>我们可以平衡两类错误（使其重要性相等），并将</w:t>
      </w:r>
      <w:r>
        <w:t>α</w:t>
      </w:r>
      <w:r>
        <w:t>水平设置为</w:t>
      </w:r>
      <w:r>
        <w:rPr>
          <w:rFonts w:eastAsia="Times New Roman"/>
        </w:rPr>
        <w:t>0.149</w:t>
      </w:r>
      <w:r>
        <w:t>，</w:t>
      </w:r>
      <w:r w:rsidR="005629BF">
        <w:rPr>
          <w:rFonts w:hint="eastAsia"/>
        </w:rPr>
        <w:t>最终得到</w:t>
      </w:r>
      <w:r>
        <w:t>效应量为</w:t>
      </w:r>
      <w:r>
        <w:rPr>
          <w:rFonts w:eastAsia="Times New Roman"/>
        </w:rPr>
        <w:t>d = 0.5</w:t>
      </w:r>
      <w:r>
        <w:t>且统计检验力为</w:t>
      </w:r>
      <w:r>
        <w:rPr>
          <w:rFonts w:eastAsia="Times New Roman"/>
        </w:rPr>
        <w:t>0.851</w:t>
      </w:r>
      <w:r>
        <w:t>（即给定一个</w:t>
      </w:r>
      <w:r>
        <w:rPr>
          <w:rFonts w:eastAsia="Times New Roman"/>
        </w:rPr>
        <w:t>0.149</w:t>
      </w:r>
      <w:r>
        <w:t>的</w:t>
      </w:r>
      <w:r>
        <w:rPr>
          <w:rFonts w:eastAsia="Times New Roman"/>
        </w:rPr>
        <w:t>II</w:t>
      </w:r>
      <w:r>
        <w:t>类</w:t>
      </w:r>
      <w:r w:rsidRPr="00055BC3">
        <w:t>错误率</w:t>
      </w:r>
      <w:r>
        <w:t>）。在</w:t>
      </w:r>
      <w:r w:rsidRPr="0026378B">
        <w:rPr>
          <w:rFonts w:hint="eastAsia"/>
          <w:rPrChange w:id="189" w:author="wang xinyu" w:date="2023-09-08T11:19:00Z">
            <w:rPr>
              <w:rFonts w:hint="eastAsia"/>
              <w:highlight w:val="yellow"/>
            </w:rPr>
          </w:rPrChange>
        </w:rPr>
        <w:t>折中检验力分析</w:t>
      </w:r>
      <w:r w:rsidRPr="0026378B">
        <w:t>下</w:t>
      </w:r>
      <w:r>
        <w:t>α</w:t>
      </w:r>
      <w:r>
        <w:t>和</w:t>
      </w:r>
      <w:r>
        <w:t>β</w:t>
      </w:r>
      <w:r w:rsidR="007A63C3">
        <w:rPr>
          <w:rFonts w:hint="eastAsia"/>
        </w:rPr>
        <w:t>的</w:t>
      </w:r>
      <w:r>
        <w:t>选择，可以扩展到虚无假设和备择假设先验概率的考</w:t>
      </w:r>
      <w:r w:rsidR="005629BF">
        <w:rPr>
          <w:rFonts w:hint="eastAsia"/>
        </w:rPr>
        <w:t>量</w:t>
      </w:r>
      <w:r>
        <w:t>当中</w:t>
      </w:r>
      <w:r>
        <w:rPr>
          <w:rFonts w:eastAsia="Times New Roman"/>
        </w:rPr>
        <w:t xml:space="preserve">(Maier &amp; </w:t>
      </w:r>
      <w:proofErr w:type="spellStart"/>
      <w:r>
        <w:rPr>
          <w:rFonts w:eastAsia="Times New Roman"/>
        </w:rPr>
        <w:t>Lakens</w:t>
      </w:r>
      <w:proofErr w:type="spellEnd"/>
      <w:r>
        <w:rPr>
          <w:rFonts w:eastAsia="Times New Roman"/>
        </w:rPr>
        <w:t xml:space="preserve">, 2022; Miller &amp; Ulrich,2019; Murphy, </w:t>
      </w:r>
      <w:proofErr w:type="spellStart"/>
      <w:r>
        <w:rPr>
          <w:rFonts w:eastAsia="Times New Roman"/>
        </w:rPr>
        <w:t>Myors</w:t>
      </w:r>
      <w:proofErr w:type="spellEnd"/>
      <w:r>
        <w:rPr>
          <w:rFonts w:eastAsia="Times New Roman"/>
        </w:rPr>
        <w:t xml:space="preserve">, &amp; </w:t>
      </w:r>
      <w:proofErr w:type="spellStart"/>
      <w:r>
        <w:rPr>
          <w:rFonts w:eastAsia="Times New Roman"/>
        </w:rPr>
        <w:t>Wolach</w:t>
      </w:r>
      <w:proofErr w:type="spellEnd"/>
      <w:r>
        <w:rPr>
          <w:rFonts w:eastAsia="Times New Roman"/>
        </w:rPr>
        <w:t>, 2014)</w:t>
      </w:r>
      <w:r>
        <w:t>。</w:t>
      </w:r>
    </w:p>
    <w:p w14:paraId="3FED7DEE" w14:textId="4BF7A467" w:rsidR="00F6683B" w:rsidRPr="00A93099" w:rsidRDefault="00DC2F97" w:rsidP="00696836">
      <w:pPr>
        <w:ind w:firstLine="420"/>
      </w:pPr>
      <w:r w:rsidRPr="0026378B">
        <w:rPr>
          <w:rFonts w:hint="eastAsia"/>
          <w:rPrChange w:id="190" w:author="wang xinyu" w:date="2023-09-08T11:19:00Z">
            <w:rPr>
              <w:rFonts w:hint="eastAsia"/>
              <w:highlight w:val="yellow"/>
            </w:rPr>
          </w:rPrChange>
        </w:rPr>
        <w:t>折中检验力分析</w:t>
      </w:r>
      <w:r w:rsidRPr="0026378B">
        <w:t>需要研究者确定样本量的大小。这个样本量的大小就需要进行</w:t>
      </w:r>
      <w:r w:rsidR="00EE4C23" w:rsidRPr="0026378B">
        <w:rPr>
          <w:rFonts w:hint="eastAsia"/>
        </w:rPr>
        <w:t>合理性论证</w:t>
      </w:r>
      <w:r w:rsidRPr="0026378B">
        <w:t>，因此</w:t>
      </w:r>
      <w:r w:rsidRPr="0026378B">
        <w:rPr>
          <w:rFonts w:hint="eastAsia"/>
          <w:rPrChange w:id="191" w:author="wang xinyu" w:date="2023-09-08T11:19:00Z">
            <w:rPr>
              <w:rFonts w:hint="eastAsia"/>
              <w:highlight w:val="yellow"/>
            </w:rPr>
          </w:rPrChange>
        </w:rPr>
        <w:t>折中检验力分析</w:t>
      </w:r>
      <w:r>
        <w:t>通常与资源受限的样本量一起进行权衡。如果你</w:t>
      </w:r>
      <w:r w:rsidR="0044546D">
        <w:rPr>
          <w:rFonts w:hint="eastAsia"/>
        </w:rPr>
        <w:t>的</w:t>
      </w:r>
      <w:r>
        <w:t>资源</w:t>
      </w:r>
      <w:r w:rsidR="0044546D">
        <w:rPr>
          <w:rFonts w:hint="eastAsia"/>
        </w:rPr>
        <w:t>有</w:t>
      </w:r>
      <w:r>
        <w:t>限，又迫切的需要做出决策，那么折中</w:t>
      </w:r>
      <w:r w:rsidR="00CA15F9">
        <w:t>检验力</w:t>
      </w:r>
      <w:r>
        <w:t>分析</w:t>
      </w:r>
      <w:r w:rsidR="0044546D">
        <w:rPr>
          <w:rFonts w:hint="eastAsia"/>
        </w:rPr>
        <w:t>非常关键</w:t>
      </w:r>
      <w:r>
        <w:t>。在这种情况下，研究者应该认真考虑一个</w:t>
      </w:r>
      <w:r w:rsidR="000533EE">
        <w:rPr>
          <w:rFonts w:hint="eastAsia"/>
        </w:rPr>
        <w:t>可</w:t>
      </w:r>
      <w:r>
        <w:t>接受的</w:t>
      </w:r>
      <w:r>
        <w:rPr>
          <w:rFonts w:eastAsia="Times New Roman"/>
        </w:rPr>
        <w:t>I</w:t>
      </w:r>
      <w:r>
        <w:t>类和</w:t>
      </w:r>
      <w:r>
        <w:rPr>
          <w:rFonts w:eastAsia="Times New Roman"/>
        </w:rPr>
        <w:t>II</w:t>
      </w:r>
      <w:r>
        <w:t>类错误率。然而，当一个研究的样本量很大，但研究者仍不能自由设置样本量时，折中检验力分析仍然是有意义的。例如，收集的是一项</w:t>
      </w:r>
      <w:r w:rsidR="0074711C">
        <w:rPr>
          <w:rFonts w:hint="eastAsia"/>
        </w:rPr>
        <w:t>较</w:t>
      </w:r>
      <w:r>
        <w:t>大的国际研究中的一部分数据，且样本量是基于其他研究问题</w:t>
      </w:r>
      <w:r w:rsidR="0074711C">
        <w:rPr>
          <w:rFonts w:hint="eastAsia"/>
        </w:rPr>
        <w:t>得来</w:t>
      </w:r>
      <w:r>
        <w:t>。在</w:t>
      </w:r>
      <w:r>
        <w:rPr>
          <w:rFonts w:eastAsia="Times New Roman"/>
        </w:rPr>
        <w:t>II</w:t>
      </w:r>
      <w:r>
        <w:t>类错误率非常低（且检验力很高）的研究设计中，一些统计学者认为还应当降低</w:t>
      </w:r>
      <w:r>
        <w:t>α</w:t>
      </w:r>
      <w:r>
        <w:t>水平来防止林德利悖论（</w:t>
      </w:r>
      <w:r>
        <w:rPr>
          <w:rFonts w:eastAsia="Times New Roman"/>
        </w:rPr>
        <w:t>Lindley’s paradox</w:t>
      </w:r>
      <w:r>
        <w:t>），在林德利悖论中，</w:t>
      </w:r>
      <w:r w:rsidR="0074711C">
        <w:rPr>
          <w:rFonts w:hint="eastAsia"/>
        </w:rPr>
        <w:t>效应显著</w:t>
      </w:r>
      <w:r>
        <w:rPr>
          <w:rFonts w:eastAsia="Times New Roman"/>
        </w:rPr>
        <w:t>(</w:t>
      </w:r>
      <w:r>
        <w:rPr>
          <w:rFonts w:eastAsia="Times New Roman"/>
          <w:i/>
          <w:iCs/>
        </w:rPr>
        <w:t>p</w:t>
      </w:r>
      <w:r>
        <w:rPr>
          <w:rFonts w:eastAsia="Times New Roman"/>
        </w:rPr>
        <w:t xml:space="preserve"> &lt; </w:t>
      </w:r>
      <w:r>
        <w:rPr>
          <w:rFonts w:eastAsia="Times New Roman"/>
          <w:i/>
          <w:iCs/>
        </w:rPr>
        <w:t>α</w:t>
      </w:r>
      <w:r>
        <w:rPr>
          <w:rFonts w:eastAsia="Times New Roman"/>
        </w:rPr>
        <w:t>)</w:t>
      </w:r>
      <w:r>
        <w:t>是对零假设的</w:t>
      </w:r>
      <w:r w:rsidR="00F50CF5">
        <w:rPr>
          <w:rFonts w:hint="eastAsia"/>
        </w:rPr>
        <w:t>某种</w:t>
      </w:r>
      <w:r>
        <w:t>证明</w:t>
      </w:r>
      <w:r>
        <w:rPr>
          <w:rFonts w:eastAsia="Times New Roman"/>
        </w:rPr>
        <w:t>(</w:t>
      </w:r>
      <w:r>
        <w:rPr>
          <w:rFonts w:eastAsia="Times New Roman"/>
          <w:sz w:val="20"/>
          <w:szCs w:val="20"/>
        </w:rPr>
        <w:t>Good, 1992; Jeffreys, 1939</w:t>
      </w:r>
      <w:r>
        <w:rPr>
          <w:rFonts w:eastAsia="Times New Roman"/>
        </w:rPr>
        <w:t>)</w:t>
      </w:r>
      <w:r>
        <w:t>。降低</w:t>
      </w:r>
      <w:r w:rsidR="000B1A5F">
        <w:rPr>
          <w:rFonts w:hint="eastAsia"/>
        </w:rPr>
        <w:t>统计检验力分析中</w:t>
      </w:r>
      <w:r>
        <w:t>的</w:t>
      </w:r>
      <w:r>
        <w:t>α</w:t>
      </w:r>
      <w:r>
        <w:t>水平可以防止</w:t>
      </w:r>
      <w:r w:rsidR="000B1A5F">
        <w:rPr>
          <w:rFonts w:hint="eastAsia"/>
        </w:rPr>
        <w:t>该</w:t>
      </w:r>
      <w:r>
        <w:t>悖论的产生，这就为大样本量的折中检验力分析提供了另一种依据</w:t>
      </w:r>
      <w:r>
        <w:rPr>
          <w:rFonts w:eastAsia="Times New Roman"/>
        </w:rPr>
        <w:t xml:space="preserve">(Maier &amp; </w:t>
      </w:r>
      <w:proofErr w:type="spellStart"/>
      <w:r>
        <w:rPr>
          <w:rFonts w:eastAsia="Times New Roman"/>
        </w:rPr>
        <w:t>Lakens</w:t>
      </w:r>
      <w:proofErr w:type="spellEnd"/>
      <w:r>
        <w:rPr>
          <w:rFonts w:eastAsia="Times New Roman"/>
        </w:rPr>
        <w:t>, 2022)</w:t>
      </w:r>
      <w:r>
        <w:t>。最后，折中检验力分析需要一个对效应量</w:t>
      </w:r>
      <w:r w:rsidR="00F50CF5">
        <w:rPr>
          <w:rFonts w:hint="eastAsia"/>
        </w:rPr>
        <w:t>进行</w:t>
      </w:r>
      <w:r>
        <w:t>合理论证，要么基于感兴趣的最小效应量，要么基于预期的效应量。表</w:t>
      </w:r>
      <w:r>
        <w:rPr>
          <w:rFonts w:eastAsia="Times New Roman"/>
        </w:rPr>
        <w:t>7</w:t>
      </w:r>
      <w:r>
        <w:t>列出了应该与折中检验力分析一起讨论的三个方面。</w:t>
      </w:r>
    </w:p>
    <w:p w14:paraId="1504DD7E" w14:textId="77777777" w:rsidR="00F6683B" w:rsidRPr="00055BC3" w:rsidRDefault="00DC2F97" w:rsidP="00055BC3">
      <w:pPr>
        <w:snapToGrid w:val="0"/>
        <w:ind w:firstLineChars="0" w:firstLine="0"/>
        <w:jc w:val="left"/>
        <w:rPr>
          <w:rFonts w:ascii="黑体" w:eastAsia="黑体" w:hAnsi="黑体"/>
          <w:color w:val="333333"/>
          <w:sz w:val="18"/>
          <w:szCs w:val="18"/>
        </w:rPr>
      </w:pPr>
      <w:r w:rsidRPr="00055BC3">
        <w:rPr>
          <w:rFonts w:ascii="黑体" w:eastAsia="黑体" w:hAnsi="黑体"/>
          <w:color w:val="000000"/>
          <w:sz w:val="18"/>
          <w:szCs w:val="18"/>
        </w:rPr>
        <w:t>表7 依据折中检验力分析来权衡错误率合理性时的一些建议</w:t>
      </w:r>
    </w:p>
    <w:tbl>
      <w:tblPr>
        <w:tblStyle w:val="a7"/>
        <w:tblW w:w="0" w:type="auto"/>
        <w:tblBorders>
          <w:top w:val="single" w:sz="8" w:space="0" w:color="000000"/>
          <w:left w:val="none" w:sz="0" w:space="0" w:color="auto"/>
          <w:bottom w:val="single" w:sz="8" w:space="0" w:color="000000"/>
          <w:right w:val="none" w:sz="0" w:space="0" w:color="auto"/>
          <w:insideH w:val="single" w:sz="8" w:space="0" w:color="000000"/>
          <w:insideV w:val="none" w:sz="0" w:space="0" w:color="auto"/>
        </w:tblBorders>
        <w:tblLayout w:type="fixed"/>
        <w:tblCellMar>
          <w:top w:w="120" w:type="dxa"/>
          <w:left w:w="60" w:type="dxa"/>
          <w:bottom w:w="120" w:type="dxa"/>
          <w:right w:w="60" w:type="dxa"/>
        </w:tblCellMar>
        <w:tblLook w:val="04A0" w:firstRow="1" w:lastRow="0" w:firstColumn="1" w:lastColumn="0" w:noHBand="0" w:noVBand="1"/>
      </w:tblPr>
      <w:tblGrid>
        <w:gridCol w:w="3795"/>
        <w:gridCol w:w="4725"/>
      </w:tblGrid>
      <w:tr w:rsidR="00F6683B" w:rsidRPr="00055BC3" w14:paraId="78C9DFCF" w14:textId="77777777" w:rsidTr="00055BC3">
        <w:trPr>
          <w:trHeight w:val="420"/>
        </w:trPr>
        <w:tc>
          <w:tcPr>
            <w:tcW w:w="3795" w:type="dxa"/>
            <w:shd w:val="clear" w:color="auto" w:fill="auto"/>
            <w:vAlign w:val="center"/>
          </w:tcPr>
          <w:p w14:paraId="234E7067" w14:textId="766ACDF8" w:rsidR="00F6683B" w:rsidRPr="00055BC3" w:rsidRDefault="00055BC3" w:rsidP="00055BC3">
            <w:pPr>
              <w:snapToGrid w:val="0"/>
              <w:ind w:firstLineChars="0" w:firstLine="0"/>
              <w:jc w:val="left"/>
              <w:rPr>
                <w:rFonts w:asciiTheme="majorEastAsia" w:eastAsiaTheme="majorEastAsia" w:hAnsiTheme="majorEastAsia"/>
                <w:color w:val="333333"/>
                <w:sz w:val="18"/>
                <w:szCs w:val="18"/>
              </w:rPr>
            </w:pPr>
            <w:r>
              <w:rPr>
                <w:rFonts w:asciiTheme="majorEastAsia" w:eastAsiaTheme="majorEastAsia" w:hAnsiTheme="majorEastAsia"/>
                <w:color w:val="000000"/>
                <w:sz w:val="18"/>
                <w:szCs w:val="18"/>
              </w:rPr>
              <w:t>需要</w:t>
            </w:r>
            <w:r w:rsidR="00F50CF5">
              <w:rPr>
                <w:rFonts w:asciiTheme="majorEastAsia" w:eastAsiaTheme="majorEastAsia" w:hAnsiTheme="majorEastAsia" w:hint="eastAsia"/>
                <w:color w:val="000000"/>
                <w:sz w:val="18"/>
                <w:szCs w:val="18"/>
              </w:rPr>
              <w:t>参考</w:t>
            </w:r>
            <w:r>
              <w:rPr>
                <w:rFonts w:asciiTheme="majorEastAsia" w:eastAsiaTheme="majorEastAsia" w:hAnsiTheme="majorEastAsia"/>
                <w:color w:val="000000"/>
                <w:sz w:val="18"/>
                <w:szCs w:val="18"/>
              </w:rPr>
              <w:t>的</w:t>
            </w:r>
            <w:r>
              <w:rPr>
                <w:rFonts w:asciiTheme="majorEastAsia" w:eastAsiaTheme="majorEastAsia" w:hAnsiTheme="majorEastAsia" w:hint="eastAsia"/>
                <w:color w:val="000000"/>
                <w:sz w:val="18"/>
                <w:szCs w:val="18"/>
              </w:rPr>
              <w:t>事项</w:t>
            </w:r>
          </w:p>
        </w:tc>
        <w:tc>
          <w:tcPr>
            <w:tcW w:w="4725" w:type="dxa"/>
            <w:shd w:val="clear" w:color="auto" w:fill="auto"/>
            <w:vAlign w:val="center"/>
          </w:tcPr>
          <w:p w14:paraId="56684271" w14:textId="7A6C9907"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该</w:t>
            </w:r>
            <w:r w:rsidR="00F50CF5">
              <w:rPr>
                <w:rFonts w:asciiTheme="majorEastAsia" w:eastAsiaTheme="majorEastAsia" w:hAnsiTheme="majorEastAsia" w:hint="eastAsia"/>
                <w:color w:val="000000"/>
                <w:sz w:val="18"/>
                <w:szCs w:val="18"/>
              </w:rPr>
              <w:t>怎么</w:t>
            </w:r>
            <w:r w:rsidRPr="00055BC3">
              <w:rPr>
                <w:rFonts w:asciiTheme="majorEastAsia" w:eastAsiaTheme="majorEastAsia" w:hAnsiTheme="majorEastAsia"/>
                <w:color w:val="000000"/>
                <w:sz w:val="18"/>
                <w:szCs w:val="18"/>
              </w:rPr>
              <w:t>做？</w:t>
            </w:r>
          </w:p>
        </w:tc>
      </w:tr>
      <w:tr w:rsidR="00F6683B" w:rsidRPr="00055BC3" w14:paraId="4EB41DDC" w14:textId="77777777" w:rsidTr="00055BC3">
        <w:trPr>
          <w:trHeight w:val="420"/>
        </w:trPr>
        <w:tc>
          <w:tcPr>
            <w:tcW w:w="3795" w:type="dxa"/>
            <w:shd w:val="clear" w:color="auto" w:fill="auto"/>
            <w:vAlign w:val="center"/>
          </w:tcPr>
          <w:p w14:paraId="43688FB0" w14:textId="788E9BC8"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样本量的合理论证</w:t>
            </w:r>
          </w:p>
        </w:tc>
        <w:tc>
          <w:tcPr>
            <w:tcW w:w="4725" w:type="dxa"/>
            <w:shd w:val="clear" w:color="auto" w:fill="auto"/>
            <w:vAlign w:val="center"/>
          </w:tcPr>
          <w:p w14:paraId="177DC325" w14:textId="1CF558AE"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说明为什么要收集特定的样本量（例如，基于资源的限制或决定样本量的其他因素）。</w:t>
            </w:r>
          </w:p>
        </w:tc>
      </w:tr>
      <w:tr w:rsidR="00F6683B" w:rsidRPr="00055BC3" w14:paraId="7384F189" w14:textId="77777777" w:rsidTr="00055BC3">
        <w:trPr>
          <w:trHeight w:val="420"/>
        </w:trPr>
        <w:tc>
          <w:tcPr>
            <w:tcW w:w="3795" w:type="dxa"/>
            <w:shd w:val="clear" w:color="auto" w:fill="auto"/>
            <w:vAlign w:val="center"/>
          </w:tcPr>
          <w:p w14:paraId="2FE519CC" w14:textId="28DCE555"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效应量的合理论证</w:t>
            </w:r>
          </w:p>
        </w:tc>
        <w:tc>
          <w:tcPr>
            <w:tcW w:w="4725" w:type="dxa"/>
            <w:shd w:val="clear" w:color="auto" w:fill="auto"/>
            <w:vAlign w:val="center"/>
          </w:tcPr>
          <w:p w14:paraId="4FA7CD89" w14:textId="0387CEE0"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效应量的大小是基于感兴趣的最小效应量，还是所预期的效应量。</w:t>
            </w:r>
          </w:p>
        </w:tc>
      </w:tr>
      <w:tr w:rsidR="00F6683B" w:rsidRPr="00055BC3" w14:paraId="4087E464" w14:textId="77777777" w:rsidTr="00055BC3">
        <w:trPr>
          <w:trHeight w:val="420"/>
        </w:trPr>
        <w:tc>
          <w:tcPr>
            <w:tcW w:w="3795" w:type="dxa"/>
            <w:shd w:val="clear" w:color="auto" w:fill="auto"/>
            <w:vAlign w:val="center"/>
          </w:tcPr>
          <w:p w14:paraId="10CF1B00" w14:textId="303B7324"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I类错误和II类错误之间的期望比（</w:t>
            </w:r>
            <w:r w:rsidRPr="0026378B">
              <w:rPr>
                <w:rFonts w:asciiTheme="majorEastAsia" w:eastAsiaTheme="majorEastAsia" w:hAnsiTheme="majorEastAsia"/>
                <w:color w:val="000000"/>
                <w:sz w:val="18"/>
                <w:szCs w:val="18"/>
                <w:rPrChange w:id="192" w:author="wang xinyu" w:date="2023-09-08T11:19:00Z">
                  <w:rPr>
                    <w:rFonts w:asciiTheme="majorEastAsia" w:eastAsiaTheme="majorEastAsia" w:hAnsiTheme="majorEastAsia"/>
                    <w:color w:val="000000"/>
                    <w:sz w:val="18"/>
                    <w:szCs w:val="18"/>
                    <w:shd w:val="clear" w:color="auto" w:fill="FFFF00"/>
                  </w:rPr>
                </w:rPrChange>
              </w:rPr>
              <w:t>相对重要程度之比</w:t>
            </w:r>
            <w:r w:rsidR="008F187C" w:rsidRPr="0026378B">
              <w:rPr>
                <w:rFonts w:asciiTheme="majorEastAsia" w:eastAsiaTheme="majorEastAsia" w:hAnsiTheme="majorEastAsia" w:hint="eastAsia"/>
                <w:color w:val="000000"/>
                <w:sz w:val="18"/>
                <w:szCs w:val="18"/>
                <w:rPrChange w:id="193" w:author="wang xinyu" w:date="2023-09-08T11:19:00Z">
                  <w:rPr>
                    <w:rFonts w:asciiTheme="majorEastAsia" w:eastAsiaTheme="majorEastAsia" w:hAnsiTheme="majorEastAsia" w:hint="eastAsia"/>
                    <w:color w:val="000000"/>
                    <w:sz w:val="18"/>
                    <w:szCs w:val="18"/>
                    <w:shd w:val="clear" w:color="auto" w:fill="FFFF00"/>
                  </w:rPr>
                </w:rPrChange>
              </w:rPr>
              <w:t>，</w:t>
            </w:r>
            <w:r w:rsidR="008F187C" w:rsidRPr="0026378B">
              <w:rPr>
                <w:rFonts w:asciiTheme="majorEastAsia" w:eastAsiaTheme="majorEastAsia" w:hAnsiTheme="majorEastAsia"/>
                <w:color w:val="000000"/>
                <w:sz w:val="18"/>
                <w:szCs w:val="18"/>
                <w:rPrChange w:id="194" w:author="wang xinyu" w:date="2023-09-08T11:19:00Z">
                  <w:rPr>
                    <w:rFonts w:asciiTheme="majorEastAsia" w:eastAsiaTheme="majorEastAsia" w:hAnsiTheme="majorEastAsia"/>
                    <w:color w:val="000000"/>
                    <w:sz w:val="18"/>
                    <w:szCs w:val="18"/>
                    <w:shd w:val="clear" w:color="auto" w:fill="FFFF00"/>
                  </w:rPr>
                </w:rPrChange>
              </w:rPr>
              <w:t>desired ratio</w:t>
            </w:r>
            <w:r w:rsidRPr="0026378B">
              <w:rPr>
                <w:rFonts w:asciiTheme="majorEastAsia" w:eastAsiaTheme="majorEastAsia" w:hAnsiTheme="majorEastAsia"/>
                <w:color w:val="000000"/>
                <w:sz w:val="18"/>
                <w:szCs w:val="18"/>
              </w:rPr>
              <w:t>）</w:t>
            </w:r>
          </w:p>
        </w:tc>
        <w:tc>
          <w:tcPr>
            <w:tcW w:w="4725" w:type="dxa"/>
            <w:shd w:val="clear" w:color="auto" w:fill="auto"/>
            <w:vAlign w:val="center"/>
          </w:tcPr>
          <w:p w14:paraId="12577749" w14:textId="16F6B849" w:rsidR="00F6683B" w:rsidRPr="00055BC3" w:rsidRDefault="00DC2F97" w:rsidP="00055BC3">
            <w:pPr>
              <w:snapToGrid w:val="0"/>
              <w:ind w:firstLineChars="0" w:firstLine="0"/>
              <w:jc w:val="left"/>
              <w:rPr>
                <w:rFonts w:asciiTheme="majorEastAsia" w:eastAsiaTheme="majorEastAsia" w:hAnsiTheme="majorEastAsia"/>
                <w:color w:val="333333"/>
                <w:sz w:val="18"/>
                <w:szCs w:val="18"/>
              </w:rPr>
            </w:pPr>
            <w:r w:rsidRPr="00055BC3">
              <w:rPr>
                <w:rFonts w:asciiTheme="majorEastAsia" w:eastAsiaTheme="majorEastAsia" w:hAnsiTheme="majorEastAsia"/>
                <w:color w:val="000000"/>
                <w:sz w:val="18"/>
                <w:szCs w:val="18"/>
              </w:rPr>
              <w:t>通过仔细评估每类错误的后果来权衡二者的相对代价</w:t>
            </w:r>
          </w:p>
        </w:tc>
      </w:tr>
    </w:tbl>
    <w:p w14:paraId="2F33AE38" w14:textId="77777777" w:rsidR="00F6683B" w:rsidRDefault="00DC2F97" w:rsidP="00777ECA">
      <w:pPr>
        <w:pStyle w:val="2"/>
      </w:pPr>
      <w:r>
        <w:t>如果期刊编辑要求事后统计检验力，该怎么办？</w:t>
      </w:r>
    </w:p>
    <w:p w14:paraId="6CAF5D2D" w14:textId="0C9A5655" w:rsidR="00F6683B" w:rsidRDefault="00DC2F97" w:rsidP="00F52231">
      <w:pPr>
        <w:ind w:firstLine="420"/>
        <w:rPr>
          <w:rFonts w:ascii="微软雅黑" w:eastAsia="微软雅黑" w:hAnsi="微软雅黑"/>
          <w:color w:val="333333"/>
          <w:sz w:val="22"/>
        </w:rPr>
      </w:pPr>
      <w:r>
        <w:t>事后检验力、回溯性检验力或观察性检验力被用于描述效应量</w:t>
      </w:r>
      <w:r w:rsidR="00D815EE">
        <w:t>（假设从收集到的数据估算出的效应量是真实的效应量）</w:t>
      </w:r>
      <w:r>
        <w:t>的</w:t>
      </w:r>
      <w:r w:rsidR="00D815EE">
        <w:rPr>
          <w:rFonts w:hint="eastAsia"/>
        </w:rPr>
        <w:t>统计检验力</w:t>
      </w:r>
      <w:r>
        <w:rPr>
          <w:rFonts w:eastAsia="Times New Roman"/>
        </w:rPr>
        <w:t>(Lenth, 2007; Zumbo &amp; Hubley, 1998)</w:t>
      </w:r>
      <w:r w:rsidR="00055BC3">
        <w:t>。所以，在</w:t>
      </w:r>
      <w:r w:rsidR="00A06629">
        <w:rPr>
          <w:rFonts w:hint="eastAsia"/>
        </w:rPr>
        <w:t>收集</w:t>
      </w:r>
      <w:r w:rsidR="00055BC3">
        <w:t>数据之</w:t>
      </w:r>
      <w:r w:rsidR="00055BC3" w:rsidRPr="00F52231">
        <w:t>前，</w:t>
      </w:r>
      <w:r w:rsidR="00A06629">
        <w:rPr>
          <w:rFonts w:hint="eastAsia"/>
        </w:rPr>
        <w:t>无法计算</w:t>
      </w:r>
      <w:r w:rsidR="00055BC3" w:rsidRPr="00F52231">
        <w:t>事后检验力，它并不像</w:t>
      </w:r>
      <w:r w:rsidR="00055BC3" w:rsidRPr="00F52231">
        <w:rPr>
          <w:rFonts w:hint="eastAsia"/>
        </w:rPr>
        <w:t>先验</w:t>
      </w:r>
      <w:r w:rsidRPr="00F52231">
        <w:t>检验力</w:t>
      </w:r>
      <w:r w:rsidR="00055BC3" w:rsidRPr="00F52231">
        <w:t>分析那样，可以基于感兴趣的效应量来进行</w:t>
      </w:r>
      <w:r w:rsidR="00055BC3">
        <w:t>估计，而且</w:t>
      </w:r>
      <w:r w:rsidR="00055BC3">
        <w:lastRenderedPageBreak/>
        <w:t>它也不像灵敏度</w:t>
      </w:r>
      <w:r w:rsidR="00F50CF5">
        <w:rPr>
          <w:rFonts w:hint="eastAsia"/>
        </w:rPr>
        <w:t>功效</w:t>
      </w:r>
      <w:r>
        <w:t>分析那样，可以对一系列感兴趣的效应量进行估计。因为事后</w:t>
      </w:r>
      <w:r w:rsidRPr="00F52231">
        <w:t>检验力是基于已收集数据的效应量，除了报告的</w:t>
      </w:r>
      <w:r w:rsidRPr="00F52231">
        <w:rPr>
          <w:rFonts w:eastAsia="Times New Roman"/>
          <w:i/>
          <w:iCs/>
        </w:rPr>
        <w:t>p</w:t>
      </w:r>
      <w:r w:rsidRPr="00F52231">
        <w:t>值之外，没有增添其他信息，但它以</w:t>
      </w:r>
      <w:r>
        <w:t>不同的方式呈现了相同的信息。编辑和审稿人经常要求作者用事后检验力分析来解释不显著的结果。这不是一个</w:t>
      </w:r>
      <w:r w:rsidR="006A7EB4">
        <w:rPr>
          <w:rFonts w:hint="eastAsia"/>
        </w:rPr>
        <w:t>合理</w:t>
      </w:r>
      <w:r>
        <w:t>的要求，无论何时提出，你都不应该遵从。相反，你应该进行灵敏度</w:t>
      </w:r>
      <w:r w:rsidR="00F50CF5">
        <w:rPr>
          <w:rFonts w:hint="eastAsia"/>
        </w:rPr>
        <w:t>功效</w:t>
      </w:r>
      <w:r>
        <w:t>分析，并讨论感兴趣的最小效应量的检验力，以及预期效应量的一个实际范围。</w:t>
      </w:r>
    </w:p>
    <w:p w14:paraId="1E968874" w14:textId="627EBE60" w:rsidR="00F6683B" w:rsidRPr="00F52231" w:rsidRDefault="00DC2F97" w:rsidP="00F52231">
      <w:pPr>
        <w:ind w:firstLine="420"/>
        <w:rPr>
          <w:rFonts w:ascii="微软雅黑" w:eastAsia="微软雅黑" w:hAnsi="微软雅黑"/>
          <w:color w:val="333333"/>
          <w:sz w:val="22"/>
        </w:rPr>
      </w:pPr>
      <w:r>
        <w:t>事后检验力与统计检验中的</w:t>
      </w:r>
      <w:r>
        <w:rPr>
          <w:rFonts w:eastAsia="Times New Roman"/>
          <w:i/>
          <w:iCs/>
        </w:rPr>
        <w:t>p</w:t>
      </w:r>
      <w:r>
        <w:t>值直接相关</w:t>
      </w:r>
      <w:r>
        <w:rPr>
          <w:rFonts w:eastAsia="Times New Roman"/>
        </w:rPr>
        <w:t>(Hoenig &amp; Heisey, 2001)</w:t>
      </w:r>
      <w:r>
        <w:t>。对于</w:t>
      </w:r>
      <w:r>
        <w:rPr>
          <w:rFonts w:eastAsia="Times New Roman"/>
          <w:i/>
          <w:iCs/>
        </w:rPr>
        <w:t>p</w:t>
      </w:r>
      <w:r>
        <w:t>值恰好为</w:t>
      </w:r>
      <w:r>
        <w:rPr>
          <w:rFonts w:eastAsia="Times New Roman"/>
        </w:rPr>
        <w:t>0.05</w:t>
      </w:r>
      <w:r>
        <w:t>的</w:t>
      </w:r>
      <w:r>
        <w:rPr>
          <w:rFonts w:eastAsia="Times New Roman"/>
          <w:i/>
          <w:iCs/>
        </w:rPr>
        <w:t>z</w:t>
      </w:r>
      <w:r>
        <w:t>检验，事后检验力始终为</w:t>
      </w:r>
      <w:r>
        <w:rPr>
          <w:rFonts w:eastAsia="Times New Roman"/>
        </w:rPr>
        <w:t>50%</w:t>
      </w:r>
      <w:r>
        <w:t>。产生这种关系的原因是，当所得</w:t>
      </w:r>
      <w:r>
        <w:rPr>
          <w:rFonts w:eastAsia="Times New Roman"/>
          <w:i/>
          <w:iCs/>
        </w:rPr>
        <w:t>p</w:t>
      </w:r>
      <w:r>
        <w:t>值等于</w:t>
      </w:r>
      <w:r>
        <w:rPr>
          <w:i/>
          <w:iCs/>
        </w:rPr>
        <w:t>α</w:t>
      </w:r>
      <w:r>
        <w:t>水平（例如</w:t>
      </w:r>
      <w:r>
        <w:rPr>
          <w:rFonts w:eastAsia="Times New Roman"/>
        </w:rPr>
        <w:t>0.05</w:t>
      </w:r>
      <w:r>
        <w:t>）时，所得</w:t>
      </w:r>
      <w:r>
        <w:rPr>
          <w:rFonts w:eastAsia="Times New Roman"/>
        </w:rPr>
        <w:t>z</w:t>
      </w:r>
      <w:r>
        <w:t>分数正好等于检验</w:t>
      </w:r>
      <w:r w:rsidR="005C2CEF">
        <w:rPr>
          <w:rFonts w:hint="eastAsia"/>
        </w:rPr>
        <w:t>显著</w:t>
      </w:r>
      <w:r>
        <w:t>的临界值（例如，在一个</w:t>
      </w:r>
      <w:r>
        <w:rPr>
          <w:i/>
          <w:iCs/>
        </w:rPr>
        <w:t>α</w:t>
      </w:r>
      <w:r>
        <w:t>水平为</w:t>
      </w:r>
      <w:r>
        <w:rPr>
          <w:rFonts w:eastAsia="Times New Roman"/>
        </w:rPr>
        <w:t>5%</w:t>
      </w:r>
      <w:r>
        <w:t>的双侧检验中，</w:t>
      </w:r>
      <w:r>
        <w:rPr>
          <w:rFonts w:eastAsia="Times New Roman"/>
          <w:i/>
          <w:iCs/>
        </w:rPr>
        <w:t xml:space="preserve">z </w:t>
      </w:r>
      <w:r>
        <w:rPr>
          <w:rFonts w:eastAsia="Times New Roman"/>
        </w:rPr>
        <w:t>=1.96</w:t>
      </w:r>
      <w:r>
        <w:t>）。当备择假设以临界值为中心时，如果备择假设为真，我们预期所得数据的一半数据会低于临界值，而另一半数据会高于临界值。所以，在事后统计检验力分析中，</w:t>
      </w:r>
      <w:r w:rsidR="000179F9">
        <w:rPr>
          <w:rFonts w:hint="eastAsia"/>
        </w:rPr>
        <w:t>如果假定分析的效应量为真，那么</w:t>
      </w:r>
      <w:r>
        <w:rPr>
          <w:rFonts w:eastAsia="Times New Roman"/>
          <w:i/>
          <w:iCs/>
        </w:rPr>
        <w:t>p</w:t>
      </w:r>
      <w:r>
        <w:t>值与</w:t>
      </w:r>
      <w:r>
        <w:rPr>
          <w:rFonts w:eastAsia="Times New Roman"/>
        </w:rPr>
        <w:t>α</w:t>
      </w:r>
      <w:r>
        <w:t>水平相同的</w:t>
      </w:r>
      <w:r w:rsidR="000179F9">
        <w:rPr>
          <w:rFonts w:hint="eastAsia"/>
        </w:rPr>
        <w:t>检验，其统计检验力</w:t>
      </w:r>
      <w:r>
        <w:t>恰好</w:t>
      </w:r>
      <w:r w:rsidR="000179F9">
        <w:rPr>
          <w:rFonts w:hint="eastAsia"/>
        </w:rPr>
        <w:t>为</w:t>
      </w:r>
      <w:r>
        <w:rPr>
          <w:rFonts w:eastAsia="Times New Roman"/>
        </w:rPr>
        <w:t>50%</w:t>
      </w:r>
      <w:r w:rsidR="00F52231">
        <w:rPr>
          <w:rFonts w:hint="eastAsia"/>
        </w:rPr>
        <w:t>。</w:t>
      </w:r>
      <w:r w:rsidR="00F52231" w:rsidRPr="00F52231">
        <w:rPr>
          <w:rFonts w:ascii="微软雅黑" w:eastAsia="微软雅黑" w:hAnsi="微软雅黑"/>
          <w:color w:val="333333"/>
          <w:sz w:val="22"/>
        </w:rPr>
        <w:t xml:space="preserve"> </w:t>
      </w:r>
    </w:p>
    <w:p w14:paraId="0A9AEA25" w14:textId="5CBFE987" w:rsidR="00F6683B" w:rsidRDefault="00DC2F97" w:rsidP="00A93099">
      <w:pPr>
        <w:ind w:firstLine="420"/>
        <w:rPr>
          <w:rFonts w:ascii="微软雅黑" w:eastAsia="微软雅黑" w:hAnsi="微软雅黑"/>
          <w:color w:val="333333"/>
          <w:sz w:val="22"/>
        </w:rPr>
      </w:pPr>
      <w:r w:rsidRPr="00F52231">
        <w:t>对于其他统计检验来说，当备择假设的分布不对称</w:t>
      </w:r>
      <w:r>
        <w:t>时（例如</w:t>
      </w:r>
      <w:r>
        <w:rPr>
          <w:rFonts w:eastAsia="Times New Roman"/>
        </w:rPr>
        <w:t>t</w:t>
      </w:r>
      <w:r>
        <w:t>检验，备择假设遵循非中心化的</w:t>
      </w:r>
      <w:r>
        <w:rPr>
          <w:rFonts w:eastAsia="Times New Roman"/>
        </w:rPr>
        <w:t>t</w:t>
      </w:r>
      <w:r>
        <w:t>分布，如图</w:t>
      </w:r>
      <w:r>
        <w:rPr>
          <w:rFonts w:eastAsia="Times New Roman"/>
        </w:rPr>
        <w:t>7</w:t>
      </w:r>
      <w:r>
        <w:t>所示），一个</w:t>
      </w:r>
      <w:r w:rsidR="00287B24">
        <w:rPr>
          <w:rFonts w:eastAsia="Times New Roman"/>
          <w:i/>
          <w:iCs/>
        </w:rPr>
        <w:t>p</w:t>
      </w:r>
      <w:r w:rsidR="00287B24">
        <w:rPr>
          <w:rFonts w:hint="eastAsia"/>
        </w:rPr>
        <w:t>=</w:t>
      </w:r>
      <w:r>
        <w:rPr>
          <w:rFonts w:eastAsia="Times New Roman"/>
        </w:rPr>
        <w:t>0.05</w:t>
      </w:r>
      <w:r w:rsidR="00287B24">
        <w:rPr>
          <w:rFonts w:hint="eastAsia"/>
        </w:rPr>
        <w:t>时检验力不为</w:t>
      </w:r>
      <w:r>
        <w:rPr>
          <w:rFonts w:eastAsia="Times New Roman"/>
        </w:rPr>
        <w:t>50%</w:t>
      </w:r>
      <w:r>
        <w:t>，但是通过对</w:t>
      </w:r>
      <w:r>
        <w:rPr>
          <w:rFonts w:eastAsia="Times New Roman"/>
        </w:rPr>
        <w:t>p</w:t>
      </w:r>
      <w:r>
        <w:t>值和检验力绘图，我们发现这两个统计量总是直接相关的。如图</w:t>
      </w:r>
      <w:r>
        <w:rPr>
          <w:rFonts w:eastAsia="Times New Roman"/>
        </w:rPr>
        <w:t>11</w:t>
      </w:r>
      <w:r>
        <w:t>所示，如果</w:t>
      </w:r>
      <w:r w:rsidRPr="00F52231">
        <w:rPr>
          <w:rFonts w:eastAsia="Times New Roman"/>
          <w:i/>
        </w:rPr>
        <w:t>p</w:t>
      </w:r>
      <w:r>
        <w:t>值显示不显著（即，大于</w:t>
      </w:r>
      <w:r>
        <w:rPr>
          <w:rFonts w:eastAsia="Times New Roman"/>
        </w:rPr>
        <w:t>0.05</w:t>
      </w:r>
      <w:r>
        <w:t>时），那么可得知在</w:t>
      </w:r>
      <w:r>
        <w:rPr>
          <w:rFonts w:eastAsia="Times New Roman"/>
        </w:rPr>
        <w:t>t</w:t>
      </w:r>
      <w:r>
        <w:t>检验中检验力将低于</w:t>
      </w:r>
      <w:r>
        <w:rPr>
          <w:rFonts w:eastAsia="Times New Roman"/>
        </w:rPr>
        <w:t>50%</w:t>
      </w:r>
      <w:r>
        <w:t>。同样的，</w:t>
      </w:r>
      <w:r>
        <w:rPr>
          <w:rFonts w:eastAsia="Times New Roman"/>
        </w:rPr>
        <w:t>Lenth(2007</w:t>
      </w:r>
      <w:r>
        <w:t>）在</w:t>
      </w:r>
      <w:r>
        <w:rPr>
          <w:rFonts w:eastAsia="Times New Roman"/>
        </w:rPr>
        <w:t>F</w:t>
      </w:r>
      <w:r>
        <w:t>检验中也说明了检验力（事后）是由当前的</w:t>
      </w:r>
      <w:r w:rsidRPr="00F52231">
        <w:rPr>
          <w:rFonts w:eastAsia="Times New Roman"/>
          <w:i/>
        </w:rPr>
        <w:t>p</w:t>
      </w:r>
      <w:r>
        <w:t>值决定的，尽管不显著时</w:t>
      </w:r>
      <w:r w:rsidR="00CA15F9">
        <w:t>检验力</w:t>
      </w:r>
      <w:r>
        <w:t>低于</w:t>
      </w:r>
      <w:r>
        <w:rPr>
          <w:rFonts w:eastAsia="Times New Roman"/>
        </w:rPr>
        <w:t>50%</w:t>
      </w:r>
      <w:r>
        <w:t>的说法不成立。</w:t>
      </w:r>
    </w:p>
    <w:p w14:paraId="741535AD" w14:textId="4E424321" w:rsidR="00F6683B" w:rsidRDefault="00E171E6">
      <w:pPr>
        <w:snapToGrid w:val="0"/>
        <w:ind w:firstLineChars="500" w:firstLine="1050"/>
        <w:jc w:val="center"/>
        <w:rPr>
          <w:rFonts w:ascii="黑体" w:eastAsia="黑体" w:hAnsi="黑体"/>
          <w:color w:val="000000"/>
          <w:sz w:val="20"/>
          <w:szCs w:val="20"/>
        </w:rPr>
      </w:pPr>
      <w:r>
        <w:rPr>
          <w:noProof/>
        </w:rPr>
        <w:drawing>
          <wp:inline distT="0" distB="0" distL="0" distR="0" wp14:anchorId="1E41ED61" wp14:editId="60275051">
            <wp:extent cx="4152845" cy="3959668"/>
            <wp:effectExtent l="0" t="0" r="63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9635" cy="3966142"/>
                    </a:xfrm>
                    <a:prstGeom prst="rect">
                      <a:avLst/>
                    </a:prstGeom>
                  </pic:spPr>
                </pic:pic>
              </a:graphicData>
            </a:graphic>
          </wp:inline>
        </w:drawing>
      </w:r>
    </w:p>
    <w:p w14:paraId="6CB91C70" w14:textId="77777777" w:rsidR="00F6683B" w:rsidRPr="00F52231" w:rsidRDefault="00DC2F97">
      <w:pPr>
        <w:snapToGrid w:val="0"/>
        <w:ind w:firstLineChars="500" w:firstLine="750"/>
        <w:jc w:val="center"/>
        <w:rPr>
          <w:rFonts w:ascii="黑体" w:eastAsia="黑体" w:hAnsi="黑体"/>
          <w:color w:val="333333"/>
          <w:sz w:val="15"/>
          <w:szCs w:val="15"/>
        </w:rPr>
      </w:pPr>
      <w:r w:rsidRPr="00F52231">
        <w:rPr>
          <w:rFonts w:ascii="黑体" w:eastAsia="黑体" w:hAnsi="黑体"/>
          <w:color w:val="000000"/>
          <w:sz w:val="15"/>
          <w:szCs w:val="15"/>
        </w:rPr>
        <w:t xml:space="preserve">图11 </w:t>
      </w:r>
      <w:r w:rsidRPr="00F52231">
        <w:rPr>
          <w:rFonts w:ascii="Calibri" w:eastAsia="黑体" w:hAnsi="Calibri" w:cs="Calibri"/>
          <w:color w:val="000000"/>
          <w:sz w:val="15"/>
          <w:szCs w:val="15"/>
        </w:rPr>
        <w:t> </w:t>
      </w:r>
      <w:r w:rsidRPr="00F52231">
        <w:rPr>
          <w:rFonts w:ascii="黑体" w:eastAsia="黑体" w:hAnsi="黑体"/>
          <w:color w:val="000000"/>
          <w:sz w:val="15"/>
          <w:szCs w:val="15"/>
        </w:rPr>
        <w:t>α=0.05且n = 10时，独立</w:t>
      </w:r>
      <w:r w:rsidRPr="00F52231">
        <w:rPr>
          <w:rFonts w:ascii="黑体" w:eastAsia="黑体" w:hAnsi="黑体"/>
          <w:i/>
          <w:iCs/>
          <w:color w:val="000000"/>
          <w:sz w:val="15"/>
          <w:szCs w:val="15"/>
        </w:rPr>
        <w:t>t</w:t>
      </w:r>
      <w:r w:rsidRPr="00F52231">
        <w:rPr>
          <w:rFonts w:ascii="黑体" w:eastAsia="黑体" w:hAnsi="黑体"/>
          <w:color w:val="000000"/>
          <w:sz w:val="15"/>
          <w:szCs w:val="15"/>
        </w:rPr>
        <w:t>检验的</w:t>
      </w:r>
      <w:r w:rsidRPr="00F52231">
        <w:rPr>
          <w:rFonts w:ascii="黑体" w:eastAsia="黑体" w:hAnsi="黑体"/>
          <w:i/>
          <w:iCs/>
          <w:color w:val="000000"/>
          <w:sz w:val="15"/>
          <w:szCs w:val="15"/>
        </w:rPr>
        <w:t>p</w:t>
      </w:r>
      <w:r w:rsidRPr="00F52231">
        <w:rPr>
          <w:rFonts w:ascii="黑体" w:eastAsia="黑体" w:hAnsi="黑体"/>
          <w:color w:val="000000"/>
          <w:sz w:val="15"/>
          <w:szCs w:val="15"/>
        </w:rPr>
        <w:t>值与检验力之间的关系</w:t>
      </w:r>
    </w:p>
    <w:p w14:paraId="4C4919D9" w14:textId="017BED3C" w:rsidR="00F6683B" w:rsidRDefault="00DC2F97" w:rsidP="00F52231">
      <w:pPr>
        <w:snapToGrid w:val="0"/>
        <w:ind w:firstLine="420"/>
        <w:rPr>
          <w:rFonts w:ascii="微软雅黑" w:eastAsia="微软雅黑" w:hAnsi="微软雅黑"/>
          <w:color w:val="333333"/>
          <w:sz w:val="22"/>
        </w:rPr>
      </w:pPr>
      <w:r>
        <w:rPr>
          <w:rFonts w:ascii="宋体" w:eastAsia="宋体" w:hAnsi="宋体"/>
          <w:color w:val="000000"/>
          <w:szCs w:val="21"/>
        </w:rPr>
        <w:lastRenderedPageBreak/>
        <w:t>期刊编辑或审稿人</w:t>
      </w:r>
      <w:r w:rsidR="0015783D">
        <w:rPr>
          <w:rFonts w:ascii="宋体" w:eastAsia="宋体" w:hAnsi="宋体" w:hint="eastAsia"/>
          <w:color w:val="000000"/>
          <w:szCs w:val="21"/>
        </w:rPr>
        <w:t>可能会</w:t>
      </w:r>
      <w:r>
        <w:rPr>
          <w:rFonts w:ascii="宋体" w:eastAsia="宋体" w:hAnsi="宋体"/>
          <w:color w:val="000000"/>
          <w:szCs w:val="21"/>
        </w:rPr>
        <w:t>要求研究者报告事后检验力</w:t>
      </w:r>
      <w:r w:rsidR="0015783D">
        <w:rPr>
          <w:rFonts w:ascii="宋体" w:eastAsia="宋体" w:hAnsi="宋体" w:hint="eastAsia"/>
          <w:color w:val="000000"/>
          <w:szCs w:val="21"/>
        </w:rPr>
        <w:t>，以</w:t>
      </w:r>
      <w:r>
        <w:rPr>
          <w:rFonts w:ascii="宋体" w:eastAsia="宋体" w:hAnsi="宋体"/>
          <w:color w:val="000000"/>
          <w:szCs w:val="21"/>
        </w:rPr>
        <w:t>区分真阴性（确实没有效应）和假阴性（也就是</w:t>
      </w:r>
      <w:r>
        <w:rPr>
          <w:rFonts w:eastAsia="Times New Roman"/>
          <w:color w:val="000000"/>
          <w:szCs w:val="21"/>
        </w:rPr>
        <w:t>II</w:t>
      </w:r>
      <w:r>
        <w:rPr>
          <w:rFonts w:ascii="宋体" w:eastAsia="宋体" w:hAnsi="宋体"/>
          <w:color w:val="000000"/>
          <w:szCs w:val="21"/>
        </w:rPr>
        <w:t>类错误，效应真实存在但未被发现）。</w:t>
      </w:r>
      <w:r w:rsidR="0015783D">
        <w:rPr>
          <w:rFonts w:ascii="宋体" w:eastAsia="宋体" w:hAnsi="宋体" w:hint="eastAsia"/>
          <w:color w:val="000000"/>
          <w:szCs w:val="21"/>
        </w:rPr>
        <w:t>但实际上</w:t>
      </w:r>
      <w:r>
        <w:rPr>
          <w:rFonts w:ascii="宋体" w:eastAsia="宋体" w:hAnsi="宋体"/>
          <w:color w:val="000000"/>
          <w:szCs w:val="21"/>
        </w:rPr>
        <w:t>事后检验力只是报告</w:t>
      </w:r>
      <w:r>
        <w:rPr>
          <w:rFonts w:eastAsia="Times New Roman"/>
          <w:i/>
          <w:iCs/>
          <w:color w:val="000000"/>
          <w:szCs w:val="21"/>
        </w:rPr>
        <w:t>p</w:t>
      </w:r>
      <w:r>
        <w:rPr>
          <w:rFonts w:ascii="宋体" w:eastAsia="宋体" w:hAnsi="宋体"/>
          <w:color w:val="000000"/>
          <w:szCs w:val="21"/>
        </w:rPr>
        <w:t>值的另一种方式，报告事后检验力不足以解决编辑所提出的问题</w:t>
      </w:r>
      <w:r>
        <w:rPr>
          <w:rFonts w:eastAsia="Times New Roman"/>
          <w:color w:val="000000"/>
          <w:szCs w:val="21"/>
        </w:rPr>
        <w:t>(Hoenig &amp; Heisey, 2001; Lenth, 2007; Schulz &amp; Grimes, 2005; Yuan &amp;Maxwell, 2005)</w:t>
      </w:r>
      <w:r w:rsidR="00F52231">
        <w:rPr>
          <w:rFonts w:ascii="宋体" w:eastAsia="宋体" w:hAnsi="宋体"/>
          <w:color w:val="000000"/>
          <w:szCs w:val="21"/>
        </w:rPr>
        <w:t>。为了得出有意义的效应确实不存在的结论，研究者应该进行等价</w:t>
      </w:r>
      <w:r>
        <w:rPr>
          <w:rFonts w:ascii="宋体" w:eastAsia="宋体" w:hAnsi="宋体"/>
          <w:color w:val="000000"/>
          <w:szCs w:val="21"/>
        </w:rPr>
        <w:t>检验，并设计一个高检验力</w:t>
      </w:r>
      <w:r w:rsidR="0015783D">
        <w:rPr>
          <w:rFonts w:ascii="宋体" w:eastAsia="宋体" w:hAnsi="宋体" w:hint="eastAsia"/>
          <w:color w:val="000000"/>
          <w:szCs w:val="21"/>
        </w:rPr>
        <w:t>的</w:t>
      </w:r>
      <w:r>
        <w:rPr>
          <w:rFonts w:ascii="宋体" w:eastAsia="宋体" w:hAnsi="宋体"/>
          <w:color w:val="000000"/>
          <w:szCs w:val="21"/>
        </w:rPr>
        <w:t>研究来</w:t>
      </w:r>
      <w:r w:rsidR="0015783D">
        <w:rPr>
          <w:rFonts w:ascii="宋体" w:eastAsia="宋体" w:hAnsi="宋体" w:hint="eastAsia"/>
          <w:color w:val="000000"/>
          <w:szCs w:val="21"/>
        </w:rPr>
        <w:t>验证</w:t>
      </w:r>
      <w:r>
        <w:rPr>
          <w:rFonts w:ascii="宋体" w:eastAsia="宋体" w:hAnsi="宋体"/>
          <w:color w:val="000000"/>
          <w:szCs w:val="21"/>
        </w:rPr>
        <w:t>感兴趣的最小效应不存在。或者，研究设计之初并没有确定感兴趣的最小效应量时，研究者可以报告灵敏度</w:t>
      </w:r>
      <w:ins w:id="195" w:author="wang xinyu" w:date="2023-08-06T20:08:00Z">
        <w:r w:rsidR="00657AF0">
          <w:rPr>
            <w:rFonts w:ascii="宋体" w:eastAsia="宋体" w:hAnsi="宋体" w:hint="eastAsia"/>
            <w:color w:val="000000"/>
            <w:szCs w:val="21"/>
          </w:rPr>
          <w:t>功效</w:t>
        </w:r>
      </w:ins>
      <w:del w:id="196" w:author="wang xinyu" w:date="2023-08-06T20:08:00Z">
        <w:r w:rsidDel="00657AF0">
          <w:rPr>
            <w:rFonts w:ascii="宋体" w:eastAsia="宋体" w:hAnsi="宋体"/>
            <w:color w:val="000000"/>
            <w:szCs w:val="21"/>
          </w:rPr>
          <w:delText>检验力</w:delText>
        </w:r>
      </w:del>
      <w:r>
        <w:rPr>
          <w:rFonts w:ascii="宋体" w:eastAsia="宋体" w:hAnsi="宋体"/>
          <w:color w:val="000000"/>
          <w:szCs w:val="21"/>
        </w:rPr>
        <w:t>分析。</w:t>
      </w:r>
    </w:p>
    <w:p w14:paraId="3DCAD87D" w14:textId="53400A04" w:rsidR="00F6683B" w:rsidRPr="0026378B" w:rsidRDefault="00DC2F97" w:rsidP="00777ECA">
      <w:pPr>
        <w:pStyle w:val="2"/>
        <w:rPr>
          <w:rFonts w:eastAsiaTheme="minorEastAsia" w:cstheme="minorBidi"/>
          <w:bCs w:val="0"/>
          <w:szCs w:val="22"/>
          <w:rPrChange w:id="197" w:author="wang xinyu" w:date="2023-09-08T11:19:00Z">
            <w:rPr>
              <w:rFonts w:ascii="微软雅黑" w:eastAsia="微软雅黑" w:hAnsi="微软雅黑"/>
              <w:color w:val="333333"/>
              <w:sz w:val="22"/>
            </w:rPr>
          </w:rPrChange>
        </w:rPr>
      </w:pPr>
      <w:r w:rsidRPr="0026378B">
        <w:rPr>
          <w:rFonts w:eastAsiaTheme="minorEastAsia" w:cstheme="minorBidi" w:hint="eastAsia"/>
          <w:bCs w:val="0"/>
          <w:szCs w:val="22"/>
          <w:rPrChange w:id="198" w:author="wang xinyu" w:date="2023-09-08T11:19:00Z">
            <w:rPr>
              <w:rFonts w:hint="eastAsia"/>
              <w:highlight w:val="yellow"/>
              <w:shd w:val="clear" w:color="auto" w:fill="FFFF00"/>
            </w:rPr>
          </w:rPrChange>
        </w:rPr>
        <w:t>序列</w:t>
      </w:r>
      <w:r w:rsidRPr="0026378B">
        <w:rPr>
          <w:rFonts w:eastAsiaTheme="minorEastAsia" w:cstheme="minorBidi" w:hint="eastAsia"/>
          <w:bCs w:val="0"/>
          <w:szCs w:val="22"/>
          <w:rPrChange w:id="199" w:author="wang xinyu" w:date="2023-09-08T11:19:00Z">
            <w:rPr>
              <w:rFonts w:hint="eastAsia"/>
              <w:highlight w:val="yellow"/>
            </w:rPr>
          </w:rPrChange>
        </w:rPr>
        <w:t>分析</w:t>
      </w:r>
      <w:r w:rsidR="004711F8" w:rsidRPr="0026378B">
        <w:rPr>
          <w:rFonts w:eastAsiaTheme="minorEastAsia" w:cstheme="minorBidi" w:hint="eastAsia"/>
          <w:bCs w:val="0"/>
          <w:szCs w:val="22"/>
          <w:rPrChange w:id="200" w:author="wang xinyu" w:date="2023-09-08T11:19:00Z">
            <w:rPr>
              <w:rFonts w:hint="eastAsia"/>
              <w:highlight w:val="yellow"/>
            </w:rPr>
          </w:rPrChange>
        </w:rPr>
        <w:t>（</w:t>
      </w:r>
      <w:r w:rsidR="004711F8" w:rsidRPr="0026378B">
        <w:rPr>
          <w:rFonts w:eastAsiaTheme="minorEastAsia" w:cstheme="minorBidi"/>
          <w:bCs w:val="0"/>
          <w:szCs w:val="22"/>
          <w:rPrChange w:id="201" w:author="wang xinyu" w:date="2023-09-08T11:19:00Z">
            <w:rPr>
              <w:highlight w:val="yellow"/>
            </w:rPr>
          </w:rPrChange>
        </w:rPr>
        <w:t>Sequential Analyses</w:t>
      </w:r>
      <w:r w:rsidR="004711F8" w:rsidRPr="0026378B">
        <w:rPr>
          <w:rFonts w:eastAsiaTheme="minorEastAsia" w:cstheme="minorBidi" w:hint="eastAsia"/>
          <w:bCs w:val="0"/>
          <w:szCs w:val="22"/>
          <w:rPrChange w:id="202" w:author="wang xinyu" w:date="2023-09-08T11:19:00Z">
            <w:rPr>
              <w:rFonts w:hint="eastAsia"/>
              <w:highlight w:val="yellow"/>
            </w:rPr>
          </w:rPrChange>
        </w:rPr>
        <w:t>）</w:t>
      </w:r>
    </w:p>
    <w:p w14:paraId="29E0083B" w14:textId="01F31746" w:rsidR="00F6683B" w:rsidRPr="0026378B" w:rsidRDefault="00DC2F97" w:rsidP="00D259EC">
      <w:pPr>
        <w:ind w:firstLine="420"/>
        <w:rPr>
          <w:rFonts w:eastAsia="Times New Roman"/>
          <w:rPrChange w:id="203" w:author="wang xinyu" w:date="2023-09-08T11:19:00Z">
            <w:rPr>
              <w:rFonts w:ascii="微软雅黑" w:eastAsia="微软雅黑" w:hAnsi="微软雅黑"/>
              <w:color w:val="333333"/>
              <w:sz w:val="22"/>
            </w:rPr>
          </w:rPrChange>
        </w:rPr>
      </w:pPr>
      <w:r>
        <w:t>在序</w:t>
      </w:r>
      <w:r w:rsidR="00E171E6">
        <w:rPr>
          <w:rFonts w:hint="eastAsia"/>
        </w:rPr>
        <w:t>列</w:t>
      </w:r>
      <w:r>
        <w:t>设计中，利用先验检验力来衡量样本量是否合理是非常有效的。序</w:t>
      </w:r>
      <w:r w:rsidR="00AF3EB8">
        <w:rPr>
          <w:rFonts w:hint="eastAsia"/>
        </w:rPr>
        <w:t>列</w:t>
      </w:r>
      <w:r>
        <w:t>设计可以</w:t>
      </w:r>
      <w:r w:rsidR="007D7F67">
        <w:rPr>
          <w:rFonts w:hint="eastAsia"/>
        </w:rPr>
        <w:t>在</w:t>
      </w:r>
      <w:r w:rsidR="007D7F67">
        <w:t>数据</w:t>
      </w:r>
      <w:r w:rsidR="007D7F67">
        <w:rPr>
          <w:rFonts w:hint="eastAsia"/>
        </w:rPr>
        <w:t>收集过程中多次分析来</w:t>
      </w:r>
      <w:r>
        <w:t>控制错误率（例如，在收集了</w:t>
      </w:r>
      <w:r>
        <w:rPr>
          <w:rFonts w:eastAsia="Times New Roman"/>
        </w:rPr>
        <w:t>50</w:t>
      </w:r>
      <w:r>
        <w:t>、</w:t>
      </w:r>
      <w:r>
        <w:rPr>
          <w:rFonts w:eastAsia="Times New Roman"/>
        </w:rPr>
        <w:t>100</w:t>
      </w:r>
      <w:r>
        <w:t>和</w:t>
      </w:r>
      <w:r>
        <w:rPr>
          <w:rFonts w:eastAsia="Times New Roman"/>
        </w:rPr>
        <w:t>150</w:t>
      </w:r>
      <w:r>
        <w:t>个观测数据之后），</w:t>
      </w:r>
      <w:r w:rsidRPr="0026378B">
        <w:rPr>
          <w:rFonts w:ascii="宋体" w:eastAsia="宋体" w:hAnsi="宋体" w:cs="宋体" w:hint="eastAsia"/>
          <w:rPrChange w:id="204" w:author="wang xinyu" w:date="2023-09-08T11:19:00Z">
            <w:rPr>
              <w:rFonts w:hint="eastAsia"/>
            </w:rPr>
          </w:rPrChange>
        </w:rPr>
        <w:t>与</w:t>
      </w:r>
      <w:r w:rsidRPr="0026378B">
        <w:rPr>
          <w:rFonts w:ascii="宋体" w:eastAsia="宋体" w:hAnsi="宋体" w:cs="宋体" w:hint="eastAsia"/>
          <w:rPrChange w:id="205" w:author="wang xinyu" w:date="2023-09-08T11:19:00Z">
            <w:rPr>
              <w:rFonts w:hint="eastAsia"/>
              <w:shd w:val="clear" w:color="auto" w:fill="FFFF00"/>
            </w:rPr>
          </w:rPrChange>
        </w:rPr>
        <w:t>一次性的设计（</w:t>
      </w:r>
      <w:r w:rsidRPr="0026378B">
        <w:rPr>
          <w:rFonts w:eastAsia="Times New Roman"/>
          <w:rPrChange w:id="206" w:author="wang xinyu" w:date="2023-09-08T11:19:00Z">
            <w:rPr>
              <w:rFonts w:eastAsia="Times New Roman"/>
              <w:shd w:val="clear" w:color="auto" w:fill="FFFF00"/>
            </w:rPr>
          </w:rPrChange>
        </w:rPr>
        <w:t>fixed design</w:t>
      </w:r>
      <w:r w:rsidRPr="0026378B">
        <w:rPr>
          <w:rFonts w:ascii="宋体" w:eastAsia="宋体" w:hAnsi="宋体" w:cs="宋体" w:hint="eastAsia"/>
          <w:rPrChange w:id="207" w:author="wang xinyu" w:date="2023-09-08T11:19:00Z">
            <w:rPr>
              <w:rFonts w:hint="eastAsia"/>
              <w:shd w:val="clear" w:color="auto" w:fill="FFFF00"/>
            </w:rPr>
          </w:rPrChange>
        </w:rPr>
        <w:t>）</w:t>
      </w:r>
      <w:r w:rsidRPr="0026378B">
        <w:rPr>
          <w:rFonts w:ascii="宋体" w:eastAsia="宋体" w:hAnsi="宋体" w:cs="宋体" w:hint="eastAsia"/>
          <w:rPrChange w:id="208" w:author="wang xinyu" w:date="2023-09-08T11:19:00Z">
            <w:rPr>
              <w:rFonts w:hint="eastAsia"/>
            </w:rPr>
          </w:rPrChange>
        </w:rPr>
        <w:t>相比，序</w:t>
      </w:r>
      <w:r w:rsidR="00AF3EB8" w:rsidRPr="0026378B">
        <w:rPr>
          <w:rFonts w:ascii="宋体" w:eastAsia="宋体" w:hAnsi="宋体" w:cs="宋体" w:hint="eastAsia"/>
          <w:rPrChange w:id="209" w:author="wang xinyu" w:date="2023-09-08T11:19:00Z">
            <w:rPr>
              <w:rFonts w:hint="eastAsia"/>
            </w:rPr>
          </w:rPrChange>
        </w:rPr>
        <w:t>列</w:t>
      </w:r>
      <w:r w:rsidRPr="0026378B">
        <w:rPr>
          <w:rFonts w:ascii="宋体" w:eastAsia="宋体" w:hAnsi="宋体" w:cs="宋体" w:hint="eastAsia"/>
          <w:rPrChange w:id="210" w:author="wang xinyu" w:date="2023-09-08T11:19:00Z">
            <w:rPr>
              <w:rFonts w:hint="eastAsia"/>
            </w:rPr>
          </w:rPrChange>
        </w:rPr>
        <w:t>设计可以在一定程度上减少预期的平均样本量，因为</w:t>
      </w:r>
      <w:r w:rsidRPr="0026378B">
        <w:rPr>
          <w:rFonts w:ascii="宋体" w:eastAsia="宋体" w:hAnsi="宋体" w:cs="宋体" w:hint="eastAsia"/>
          <w:rPrChange w:id="211" w:author="wang xinyu" w:date="2023-09-08T11:19:00Z">
            <w:rPr>
              <w:rFonts w:hint="eastAsia"/>
              <w:highlight w:val="yellow"/>
            </w:rPr>
          </w:rPrChange>
        </w:rPr>
        <w:t>一次性设计</w:t>
      </w:r>
      <w:r w:rsidRPr="0026378B">
        <w:rPr>
          <w:rFonts w:ascii="宋体" w:eastAsia="宋体" w:hAnsi="宋体" w:cs="宋体" w:hint="eastAsia"/>
          <w:rPrChange w:id="212" w:author="wang xinyu" w:date="2023-09-08T11:19:00Z">
            <w:rPr>
              <w:rFonts w:hint="eastAsia"/>
            </w:rPr>
          </w:rPrChange>
        </w:rPr>
        <w:t>通常需要在收集大量数据后才进行数据分析（</w:t>
      </w:r>
      <w:proofErr w:type="spellStart"/>
      <w:r w:rsidRPr="0026378B">
        <w:rPr>
          <w:rFonts w:eastAsia="Times New Roman"/>
          <w:rPrChange w:id="213" w:author="wang xinyu" w:date="2023-09-08T11:19:00Z">
            <w:rPr>
              <w:rFonts w:eastAsia="Times New Roman"/>
              <w:sz w:val="20"/>
              <w:szCs w:val="20"/>
            </w:rPr>
          </w:rPrChange>
        </w:rPr>
        <w:t>Proschan</w:t>
      </w:r>
      <w:proofErr w:type="spellEnd"/>
      <w:r w:rsidRPr="0026378B">
        <w:rPr>
          <w:rFonts w:eastAsia="Times New Roman"/>
          <w:rPrChange w:id="214" w:author="wang xinyu" w:date="2023-09-08T11:19:00Z">
            <w:rPr>
              <w:rFonts w:eastAsia="Times New Roman"/>
              <w:sz w:val="20"/>
              <w:szCs w:val="20"/>
            </w:rPr>
          </w:rPrChange>
        </w:rPr>
        <w:t xml:space="preserve">, Lan, &amp;Wittes, 2006;Wassmer &amp; </w:t>
      </w:r>
      <w:proofErr w:type="spellStart"/>
      <w:r w:rsidRPr="0026378B">
        <w:rPr>
          <w:rFonts w:eastAsia="Times New Roman"/>
          <w:rPrChange w:id="215" w:author="wang xinyu" w:date="2023-09-08T11:19:00Z">
            <w:rPr>
              <w:rFonts w:eastAsia="Times New Roman"/>
              <w:sz w:val="20"/>
              <w:szCs w:val="20"/>
            </w:rPr>
          </w:rPrChange>
        </w:rPr>
        <w:t>Brannath</w:t>
      </w:r>
      <w:proofErr w:type="spellEnd"/>
      <w:r w:rsidRPr="0026378B">
        <w:rPr>
          <w:rFonts w:eastAsia="Times New Roman"/>
          <w:rPrChange w:id="216" w:author="wang xinyu" w:date="2023-09-08T11:19:00Z">
            <w:rPr>
              <w:rFonts w:eastAsia="Times New Roman"/>
              <w:sz w:val="20"/>
              <w:szCs w:val="20"/>
            </w:rPr>
          </w:rPrChange>
        </w:rPr>
        <w:t>, 2016</w:t>
      </w:r>
      <w:r w:rsidRPr="0026378B">
        <w:rPr>
          <w:rFonts w:ascii="宋体" w:eastAsia="宋体" w:hAnsi="宋体" w:cs="宋体" w:hint="eastAsia"/>
          <w:rPrChange w:id="217" w:author="wang xinyu" w:date="2023-09-08T11:19:00Z">
            <w:rPr>
              <w:rFonts w:hint="eastAsia"/>
            </w:rPr>
          </w:rPrChange>
        </w:rPr>
        <w:t>）。序</w:t>
      </w:r>
      <w:r w:rsidR="00B427AB" w:rsidRPr="0026378B">
        <w:rPr>
          <w:rFonts w:ascii="宋体" w:eastAsia="宋体" w:hAnsi="宋体" w:cs="宋体" w:hint="eastAsia"/>
          <w:rPrChange w:id="218" w:author="wang xinyu" w:date="2023-09-08T11:19:00Z">
            <w:rPr>
              <w:rFonts w:hint="eastAsia"/>
            </w:rPr>
          </w:rPrChange>
        </w:rPr>
        <w:t>列</w:t>
      </w:r>
      <w:r w:rsidRPr="0026378B">
        <w:rPr>
          <w:rFonts w:ascii="宋体" w:eastAsia="宋体" w:hAnsi="宋体" w:cs="宋体" w:hint="eastAsia"/>
          <w:rPrChange w:id="219" w:author="wang xinyu" w:date="2023-09-08T11:19:00Z">
            <w:rPr>
              <w:rFonts w:hint="eastAsia"/>
            </w:rPr>
          </w:rPrChange>
        </w:rPr>
        <w:t>设计有很长的历史</w:t>
      </w:r>
      <w:r w:rsidR="00F76A57" w:rsidRPr="0026378B">
        <w:rPr>
          <w:rFonts w:eastAsia="Times New Roman"/>
          <w:rPrChange w:id="220" w:author="wang xinyu" w:date="2023-09-08T11:19:00Z">
            <w:rPr/>
          </w:rPrChange>
        </w:rPr>
        <w:t>(Dodge &amp; Romig, 1929)</w:t>
      </w:r>
      <w:r w:rsidRPr="0026378B">
        <w:rPr>
          <w:rFonts w:ascii="宋体" w:eastAsia="宋体" w:hAnsi="宋体" w:cs="宋体" w:hint="eastAsia"/>
          <w:rPrChange w:id="221" w:author="wang xinyu" w:date="2023-09-08T11:19:00Z">
            <w:rPr>
              <w:rFonts w:hint="eastAsia"/>
            </w:rPr>
          </w:rPrChange>
        </w:rPr>
        <w:t>，产生了一些的演变，比如说，序</w:t>
      </w:r>
      <w:r w:rsidR="00B427AB" w:rsidRPr="0026378B">
        <w:rPr>
          <w:rFonts w:ascii="宋体" w:eastAsia="宋体" w:hAnsi="宋体" w:cs="宋体" w:hint="eastAsia"/>
          <w:rPrChange w:id="222" w:author="wang xinyu" w:date="2023-09-08T11:19:00Z">
            <w:rPr>
              <w:rFonts w:hint="eastAsia"/>
            </w:rPr>
          </w:rPrChange>
        </w:rPr>
        <w:t>列</w:t>
      </w:r>
      <w:r w:rsidRPr="0026378B">
        <w:rPr>
          <w:rFonts w:ascii="宋体" w:eastAsia="宋体" w:hAnsi="宋体" w:cs="宋体" w:hint="eastAsia"/>
          <w:rPrChange w:id="223" w:author="wang xinyu" w:date="2023-09-08T11:19:00Z">
            <w:rPr>
              <w:rFonts w:hint="eastAsia"/>
            </w:rPr>
          </w:rPrChange>
        </w:rPr>
        <w:t>概率比检验（</w:t>
      </w:r>
      <w:r w:rsidRPr="0026378B">
        <w:rPr>
          <w:rFonts w:eastAsia="Times New Roman"/>
          <w:rPrChange w:id="224" w:author="wang xinyu" w:date="2023-09-08T11:19:00Z">
            <w:rPr>
              <w:rFonts w:eastAsia="Times New Roman"/>
              <w:sz w:val="20"/>
              <w:szCs w:val="20"/>
            </w:rPr>
          </w:rPrChange>
        </w:rPr>
        <w:t>(Wald, 1945</w:t>
      </w:r>
      <w:r w:rsidRPr="0026378B">
        <w:rPr>
          <w:rFonts w:ascii="宋体" w:eastAsia="宋体" w:hAnsi="宋体" w:cs="宋体" w:hint="eastAsia"/>
          <w:rPrChange w:id="225" w:author="wang xinyu" w:date="2023-09-08T11:19:00Z">
            <w:rPr>
              <w:rFonts w:hint="eastAsia"/>
            </w:rPr>
          </w:rPrChange>
        </w:rPr>
        <w:t>）；</w:t>
      </w:r>
      <w:r w:rsidR="00F76A57" w:rsidRPr="0026378B">
        <w:rPr>
          <w:rFonts w:ascii="宋体" w:eastAsia="宋体" w:hAnsi="宋体" w:cs="宋体" w:hint="eastAsia"/>
          <w:rPrChange w:id="226" w:author="wang xinyu" w:date="2023-09-08T11:19:00Z">
            <w:rPr>
              <w:rFonts w:hint="eastAsia"/>
              <w:shd w:val="clear" w:color="auto" w:fill="FFFF00"/>
            </w:rPr>
          </w:rPrChange>
        </w:rPr>
        <w:t>结合</w:t>
      </w:r>
      <w:r w:rsidRPr="0026378B">
        <w:rPr>
          <w:rFonts w:ascii="宋体" w:eastAsia="宋体" w:hAnsi="宋体" w:cs="宋体" w:hint="eastAsia"/>
          <w:rPrChange w:id="227" w:author="wang xinyu" w:date="2023-09-08T11:19:00Z">
            <w:rPr>
              <w:rFonts w:hint="eastAsia"/>
              <w:shd w:val="clear" w:color="auto" w:fill="FFFF00"/>
            </w:rPr>
          </w:rPrChange>
        </w:rPr>
        <w:t>独立</w:t>
      </w:r>
      <w:r w:rsidR="00F76A57" w:rsidRPr="0026378B">
        <w:rPr>
          <w:rFonts w:ascii="宋体" w:eastAsia="宋体" w:hAnsi="宋体" w:cs="宋体" w:hint="eastAsia"/>
          <w:rPrChange w:id="228" w:author="wang xinyu" w:date="2023-09-08T11:19:00Z">
            <w:rPr>
              <w:rFonts w:hint="eastAsia"/>
              <w:shd w:val="clear" w:color="auto" w:fill="FFFF00"/>
            </w:rPr>
          </w:rPrChange>
        </w:rPr>
        <w:t>性</w:t>
      </w:r>
      <w:r w:rsidRPr="0026378B">
        <w:rPr>
          <w:rFonts w:ascii="宋体" w:eastAsia="宋体" w:hAnsi="宋体" w:cs="宋体" w:hint="eastAsia"/>
          <w:rPrChange w:id="229" w:author="wang xinyu" w:date="2023-09-08T11:19:00Z">
            <w:rPr>
              <w:rFonts w:hint="eastAsia"/>
              <w:shd w:val="clear" w:color="auto" w:fill="FFFF00"/>
            </w:rPr>
          </w:rPrChange>
        </w:rPr>
        <w:t>统计</w:t>
      </w:r>
      <w:r w:rsidR="00F76A57" w:rsidRPr="0026378B">
        <w:rPr>
          <w:rFonts w:ascii="宋体" w:eastAsia="宋体" w:hAnsi="宋体" w:cs="宋体" w:hint="eastAsia"/>
          <w:rPrChange w:id="230" w:author="wang xinyu" w:date="2023-09-08T11:19:00Z">
            <w:rPr>
              <w:rFonts w:hint="eastAsia"/>
              <w:shd w:val="clear" w:color="auto" w:fill="FFFF00"/>
            </w:rPr>
          </w:rPrChange>
        </w:rPr>
        <w:t>检验</w:t>
      </w:r>
      <w:r w:rsidRPr="0026378B">
        <w:rPr>
          <w:rFonts w:ascii="宋体" w:eastAsia="宋体" w:hAnsi="宋体" w:cs="宋体" w:hint="eastAsia"/>
          <w:rPrChange w:id="231" w:author="wang xinyu" w:date="2023-09-08T11:19:00Z">
            <w:rPr>
              <w:rFonts w:hint="eastAsia"/>
              <w:shd w:val="clear" w:color="auto" w:fill="FFFF00"/>
            </w:rPr>
          </w:rPrChange>
        </w:rPr>
        <w:t>（</w:t>
      </w:r>
      <w:r w:rsidRPr="0026378B">
        <w:rPr>
          <w:rFonts w:eastAsia="Times New Roman"/>
          <w:rPrChange w:id="232" w:author="wang xinyu" w:date="2023-09-08T11:19:00Z">
            <w:rPr>
              <w:rFonts w:eastAsia="Times New Roman"/>
              <w:shd w:val="clear" w:color="auto" w:fill="FFFF00"/>
            </w:rPr>
          </w:rPrChange>
        </w:rPr>
        <w:t>independent statistical tests</w:t>
      </w:r>
      <w:r w:rsidRPr="0026378B">
        <w:rPr>
          <w:rFonts w:ascii="宋体" w:eastAsia="宋体" w:hAnsi="宋体" w:cs="宋体" w:hint="eastAsia"/>
          <w:rPrChange w:id="233" w:author="wang xinyu" w:date="2023-09-08T11:19:00Z">
            <w:rPr>
              <w:rFonts w:hint="eastAsia"/>
              <w:shd w:val="clear" w:color="auto" w:fill="FFFF00"/>
            </w:rPr>
          </w:rPrChange>
        </w:rPr>
        <w:t>）</w:t>
      </w:r>
      <w:r w:rsidRPr="0026378B">
        <w:rPr>
          <w:rFonts w:ascii="宋体" w:eastAsia="宋体" w:hAnsi="宋体" w:cs="宋体" w:hint="eastAsia"/>
          <w:rPrChange w:id="234" w:author="wang xinyu" w:date="2023-09-08T11:19:00Z">
            <w:rPr>
              <w:rFonts w:hint="eastAsia"/>
            </w:rPr>
          </w:rPrChange>
        </w:rPr>
        <w:t>（</w:t>
      </w:r>
      <w:r>
        <w:rPr>
          <w:rFonts w:eastAsia="Times New Roman"/>
        </w:rPr>
        <w:t>Westberg</w:t>
      </w:r>
      <w:r w:rsidRPr="0026378B">
        <w:rPr>
          <w:rFonts w:ascii="宋体" w:eastAsia="宋体" w:hAnsi="宋体" w:cs="宋体" w:hint="eastAsia"/>
          <w:rPrChange w:id="235" w:author="wang xinyu" w:date="2023-09-08T11:19:00Z">
            <w:rPr>
              <w:rFonts w:hint="eastAsia"/>
            </w:rPr>
          </w:rPrChange>
        </w:rPr>
        <w:t>，</w:t>
      </w:r>
      <w:r>
        <w:rPr>
          <w:rFonts w:eastAsia="Times New Roman"/>
        </w:rPr>
        <w:t>1985</w:t>
      </w:r>
      <w:r w:rsidRPr="0026378B">
        <w:rPr>
          <w:rFonts w:ascii="宋体" w:eastAsia="宋体" w:hAnsi="宋体" w:cs="宋体" w:hint="eastAsia"/>
          <w:rPrChange w:id="236" w:author="wang xinyu" w:date="2023-09-08T11:19:00Z">
            <w:rPr>
              <w:rFonts w:hint="eastAsia"/>
            </w:rPr>
          </w:rPrChange>
        </w:rPr>
        <w:t>），</w:t>
      </w:r>
      <w:r w:rsidRPr="0026378B">
        <w:rPr>
          <w:rFonts w:ascii="宋体" w:eastAsia="宋体" w:hAnsi="宋体" w:cs="宋体" w:hint="eastAsia"/>
          <w:rPrChange w:id="237" w:author="wang xinyu" w:date="2023-09-08T11:19:00Z">
            <w:rPr>
              <w:rFonts w:hint="eastAsia"/>
              <w:highlight w:val="yellow"/>
            </w:rPr>
          </w:rPrChange>
        </w:rPr>
        <w:t>成组序</w:t>
      </w:r>
      <w:r w:rsidR="00B427AB" w:rsidRPr="0026378B">
        <w:rPr>
          <w:rFonts w:ascii="宋体" w:eastAsia="宋体" w:hAnsi="宋体" w:cs="宋体" w:hint="eastAsia"/>
          <w:rPrChange w:id="238" w:author="wang xinyu" w:date="2023-09-08T11:19:00Z">
            <w:rPr>
              <w:rFonts w:hint="eastAsia"/>
              <w:highlight w:val="yellow"/>
            </w:rPr>
          </w:rPrChange>
        </w:rPr>
        <w:t>列</w:t>
      </w:r>
      <w:r w:rsidRPr="0026378B">
        <w:rPr>
          <w:rFonts w:ascii="宋体" w:eastAsia="宋体" w:hAnsi="宋体" w:cs="宋体" w:hint="eastAsia"/>
          <w:rPrChange w:id="239" w:author="wang xinyu" w:date="2023-09-08T11:19:00Z">
            <w:rPr>
              <w:rFonts w:hint="eastAsia"/>
              <w:highlight w:val="yellow"/>
            </w:rPr>
          </w:rPrChange>
        </w:rPr>
        <w:t>设计</w:t>
      </w:r>
      <w:r w:rsidR="00D259EC" w:rsidRPr="0026378B">
        <w:rPr>
          <w:rFonts w:ascii="宋体" w:eastAsia="宋体" w:hAnsi="宋体" w:cs="宋体" w:hint="eastAsia"/>
          <w:rPrChange w:id="240" w:author="wang xinyu" w:date="2023-09-08T11:19:00Z">
            <w:rPr>
              <w:rFonts w:hint="eastAsia"/>
              <w:highlight w:val="yellow"/>
            </w:rPr>
          </w:rPrChange>
        </w:rPr>
        <w:t>（</w:t>
      </w:r>
      <w:r w:rsidR="00D259EC" w:rsidRPr="0026378B">
        <w:rPr>
          <w:rFonts w:eastAsia="Times New Roman"/>
          <w:rPrChange w:id="241" w:author="wang xinyu" w:date="2023-09-08T11:19:00Z">
            <w:rPr>
              <w:highlight w:val="yellow"/>
            </w:rPr>
          </w:rPrChange>
        </w:rPr>
        <w:t>group sequential designs</w:t>
      </w:r>
      <w:r w:rsidR="00D259EC" w:rsidRPr="0026378B">
        <w:rPr>
          <w:rFonts w:ascii="宋体" w:eastAsia="宋体" w:hAnsi="宋体" w:cs="宋体" w:hint="eastAsia"/>
          <w:rPrChange w:id="242" w:author="wang xinyu" w:date="2023-09-08T11:19:00Z">
            <w:rPr>
              <w:rFonts w:hint="eastAsia"/>
              <w:highlight w:val="yellow"/>
            </w:rPr>
          </w:rPrChange>
        </w:rPr>
        <w:t>）</w:t>
      </w:r>
      <w:r w:rsidR="00773165" w:rsidRPr="0026378B">
        <w:rPr>
          <w:rFonts w:eastAsia="Times New Roman"/>
          <w:rPrChange w:id="243" w:author="wang xinyu" w:date="2023-09-08T11:19:00Z">
            <w:rPr/>
          </w:rPrChange>
        </w:rPr>
        <w:t>(</w:t>
      </w:r>
      <w:r>
        <w:rPr>
          <w:rFonts w:eastAsia="Times New Roman"/>
        </w:rPr>
        <w:t>Jennison &amp; Turnbull</w:t>
      </w:r>
      <w:r w:rsidRPr="0026378B">
        <w:rPr>
          <w:rFonts w:ascii="宋体" w:eastAsia="宋体" w:hAnsi="宋体" w:cs="宋体" w:hint="eastAsia"/>
          <w:rPrChange w:id="244" w:author="wang xinyu" w:date="2023-09-08T11:19:00Z">
            <w:rPr>
              <w:rFonts w:hint="eastAsia"/>
            </w:rPr>
          </w:rPrChange>
        </w:rPr>
        <w:t>，</w:t>
      </w:r>
      <w:r>
        <w:rPr>
          <w:rFonts w:eastAsia="Times New Roman"/>
        </w:rPr>
        <w:t>2000</w:t>
      </w:r>
      <w:r w:rsidR="00773165" w:rsidRPr="0026378B">
        <w:rPr>
          <w:rFonts w:ascii="宋体" w:eastAsia="宋体" w:hAnsi="宋体" w:cs="宋体" w:hint="eastAsia"/>
          <w:rPrChange w:id="245" w:author="wang xinyu" w:date="2023-09-08T11:19:00Z">
            <w:rPr>
              <w:rFonts w:hint="eastAsia"/>
            </w:rPr>
          </w:rPrChange>
        </w:rPr>
        <w:t>）</w:t>
      </w:r>
      <w:r w:rsidRPr="0026378B">
        <w:rPr>
          <w:rFonts w:ascii="宋体" w:eastAsia="宋体" w:hAnsi="宋体" w:cs="宋体" w:hint="eastAsia"/>
          <w:rPrChange w:id="246" w:author="wang xinyu" w:date="2023-09-08T11:19:00Z">
            <w:rPr>
              <w:rFonts w:hint="eastAsia"/>
            </w:rPr>
          </w:rPrChange>
        </w:rPr>
        <w:t>，</w:t>
      </w:r>
      <w:r w:rsidRPr="0026378B">
        <w:rPr>
          <w:rFonts w:ascii="宋体" w:eastAsia="宋体" w:hAnsi="宋体" w:cs="宋体" w:hint="eastAsia"/>
          <w:rPrChange w:id="247" w:author="wang xinyu" w:date="2023-09-08T11:19:00Z">
            <w:rPr>
              <w:rFonts w:hint="eastAsia"/>
              <w:highlight w:val="yellow"/>
            </w:rPr>
          </w:rPrChange>
        </w:rPr>
        <w:t>序</w:t>
      </w:r>
      <w:r w:rsidR="00B427AB" w:rsidRPr="0026378B">
        <w:rPr>
          <w:rFonts w:ascii="宋体" w:eastAsia="宋体" w:hAnsi="宋体" w:cs="宋体" w:hint="eastAsia"/>
          <w:rPrChange w:id="248" w:author="wang xinyu" w:date="2023-09-08T11:19:00Z">
            <w:rPr>
              <w:rFonts w:hint="eastAsia"/>
              <w:highlight w:val="yellow"/>
            </w:rPr>
          </w:rPrChange>
        </w:rPr>
        <w:t>列</w:t>
      </w:r>
      <w:r w:rsidRPr="0026378B">
        <w:rPr>
          <w:rFonts w:ascii="宋体" w:eastAsia="宋体" w:hAnsi="宋体" w:cs="宋体" w:hint="eastAsia"/>
          <w:rPrChange w:id="249" w:author="wang xinyu" w:date="2023-09-08T11:19:00Z">
            <w:rPr>
              <w:rFonts w:hint="eastAsia"/>
              <w:highlight w:val="yellow"/>
            </w:rPr>
          </w:rPrChange>
        </w:rPr>
        <w:t>贝叶斯因子</w:t>
      </w:r>
      <w:r w:rsidR="00773165" w:rsidRPr="0026378B">
        <w:rPr>
          <w:rFonts w:eastAsia="Times New Roman"/>
          <w:rPrChange w:id="250" w:author="wang xinyu" w:date="2023-09-08T11:19:00Z">
            <w:rPr>
              <w:highlight w:val="yellow"/>
            </w:rPr>
          </w:rPrChange>
        </w:rPr>
        <w:t>(</w:t>
      </w:r>
      <w:r w:rsidR="00D259EC" w:rsidRPr="0026378B">
        <w:rPr>
          <w:rFonts w:eastAsia="Times New Roman"/>
          <w:rPrChange w:id="251" w:author="wang xinyu" w:date="2023-09-08T11:19:00Z">
            <w:rPr>
              <w:highlight w:val="yellow"/>
            </w:rPr>
          </w:rPrChange>
        </w:rPr>
        <w:t>sequential Bayes factors</w:t>
      </w:r>
      <w:r w:rsidR="00773165" w:rsidRPr="0026378B">
        <w:rPr>
          <w:rFonts w:ascii="宋体" w:eastAsia="宋体" w:hAnsi="宋体" w:cs="宋体" w:hint="eastAsia"/>
          <w:rPrChange w:id="252" w:author="wang xinyu" w:date="2023-09-08T11:19:00Z">
            <w:rPr>
              <w:rFonts w:hint="eastAsia"/>
              <w:highlight w:val="yellow"/>
            </w:rPr>
          </w:rPrChange>
        </w:rPr>
        <w:t>）</w:t>
      </w:r>
      <w:r w:rsidR="00773165" w:rsidRPr="0026378B">
        <w:rPr>
          <w:rFonts w:eastAsia="Times New Roman"/>
          <w:rPrChange w:id="253" w:author="wang xinyu" w:date="2023-09-08T11:19:00Z">
            <w:rPr/>
          </w:rPrChange>
        </w:rPr>
        <w:t>(</w:t>
      </w:r>
      <w:proofErr w:type="spellStart"/>
      <w:r>
        <w:rPr>
          <w:rFonts w:eastAsia="Times New Roman"/>
        </w:rPr>
        <w:t>Schönbrodt,Wagenmakers</w:t>
      </w:r>
      <w:proofErr w:type="spellEnd"/>
      <w:r>
        <w:rPr>
          <w:rFonts w:eastAsia="Times New Roman"/>
        </w:rPr>
        <w:t xml:space="preserve">, </w:t>
      </w:r>
      <w:proofErr w:type="spellStart"/>
      <w:r>
        <w:rPr>
          <w:rFonts w:eastAsia="Times New Roman"/>
        </w:rPr>
        <w:t>Zehetleitner</w:t>
      </w:r>
      <w:proofErr w:type="spellEnd"/>
      <w:r>
        <w:rPr>
          <w:rFonts w:eastAsia="Times New Roman"/>
        </w:rPr>
        <w:t>, &amp; Perugini</w:t>
      </w:r>
      <w:r w:rsidRPr="0026378B">
        <w:rPr>
          <w:rFonts w:ascii="宋体" w:eastAsia="宋体" w:hAnsi="宋体" w:cs="宋体" w:hint="eastAsia"/>
          <w:rPrChange w:id="254" w:author="wang xinyu" w:date="2023-09-08T11:19:00Z">
            <w:rPr>
              <w:rFonts w:hint="eastAsia"/>
            </w:rPr>
          </w:rPrChange>
        </w:rPr>
        <w:t>，</w:t>
      </w:r>
      <w:r>
        <w:rPr>
          <w:rFonts w:eastAsia="Times New Roman"/>
        </w:rPr>
        <w:t>2017</w:t>
      </w:r>
      <w:r w:rsidR="00773165" w:rsidRPr="0026378B">
        <w:rPr>
          <w:rFonts w:ascii="宋体" w:eastAsia="宋体" w:hAnsi="宋体" w:cs="宋体" w:hint="eastAsia"/>
          <w:rPrChange w:id="255" w:author="wang xinyu" w:date="2023-09-08T11:19:00Z">
            <w:rPr>
              <w:rFonts w:hint="eastAsia"/>
            </w:rPr>
          </w:rPrChange>
        </w:rPr>
        <w:t>）</w:t>
      </w:r>
      <w:r w:rsidRPr="0026378B">
        <w:rPr>
          <w:rFonts w:ascii="宋体" w:eastAsia="宋体" w:hAnsi="宋体" w:cs="宋体" w:hint="eastAsia"/>
          <w:rPrChange w:id="256" w:author="wang xinyu" w:date="2023-09-08T11:19:00Z">
            <w:rPr>
              <w:rFonts w:hint="eastAsia"/>
            </w:rPr>
          </w:rPrChange>
        </w:rPr>
        <w:t>以及和</w:t>
      </w:r>
      <w:r w:rsidRPr="0026378B">
        <w:rPr>
          <w:rFonts w:ascii="宋体" w:eastAsia="宋体" w:hAnsi="宋体" w:cs="宋体" w:hint="eastAsia"/>
          <w:rPrChange w:id="257" w:author="wang xinyu" w:date="2023-09-08T11:19:00Z">
            <w:rPr>
              <w:rFonts w:hint="eastAsia"/>
              <w:shd w:val="clear" w:color="auto" w:fill="FFFF00"/>
            </w:rPr>
          </w:rPrChange>
        </w:rPr>
        <w:t>安全性</w:t>
      </w:r>
      <w:r w:rsidR="006A2417" w:rsidRPr="0026378B">
        <w:rPr>
          <w:rFonts w:ascii="宋体" w:eastAsia="宋体" w:hAnsi="宋体" w:cs="宋体" w:hint="eastAsia"/>
          <w:rPrChange w:id="258" w:author="wang xinyu" w:date="2023-09-08T11:19:00Z">
            <w:rPr>
              <w:rFonts w:hint="eastAsia"/>
              <w:shd w:val="clear" w:color="auto" w:fill="FFFF00"/>
            </w:rPr>
          </w:rPrChange>
        </w:rPr>
        <w:t>检验</w:t>
      </w:r>
      <w:r w:rsidRPr="0026378B">
        <w:rPr>
          <w:rFonts w:ascii="宋体" w:eastAsia="宋体" w:hAnsi="宋体" w:cs="宋体" w:hint="eastAsia"/>
          <w:rPrChange w:id="259" w:author="wang xinyu" w:date="2023-09-08T11:19:00Z">
            <w:rPr>
              <w:rFonts w:hint="eastAsia"/>
              <w:shd w:val="clear" w:color="auto" w:fill="FFFF00"/>
            </w:rPr>
          </w:rPrChange>
        </w:rPr>
        <w:t>（</w:t>
      </w:r>
      <w:r w:rsidRPr="0026378B">
        <w:rPr>
          <w:rFonts w:eastAsia="Times New Roman"/>
          <w:rPrChange w:id="260" w:author="wang xinyu" w:date="2023-09-08T11:19:00Z">
            <w:rPr>
              <w:rFonts w:eastAsia="Times New Roman"/>
              <w:shd w:val="clear" w:color="auto" w:fill="FFFF00"/>
            </w:rPr>
          </w:rPrChange>
        </w:rPr>
        <w:t>safe testing</w:t>
      </w:r>
      <w:r w:rsidRPr="0026378B">
        <w:rPr>
          <w:rFonts w:ascii="宋体" w:eastAsia="宋体" w:hAnsi="宋体" w:cs="宋体" w:hint="eastAsia"/>
          <w:rPrChange w:id="261" w:author="wang xinyu" w:date="2023-09-08T11:19:00Z">
            <w:rPr>
              <w:rFonts w:hint="eastAsia"/>
              <w:shd w:val="clear" w:color="auto" w:fill="FFFF00"/>
            </w:rPr>
          </w:rPrChange>
        </w:rPr>
        <w:t>）</w:t>
      </w:r>
      <w:r w:rsidRPr="0026378B">
        <w:rPr>
          <w:rFonts w:ascii="宋体" w:eastAsia="宋体" w:hAnsi="宋体" w:cs="宋体" w:hint="eastAsia"/>
          <w:rPrChange w:id="262" w:author="wang xinyu" w:date="2023-09-08T11:19:00Z">
            <w:rPr>
              <w:rFonts w:hint="eastAsia"/>
            </w:rPr>
          </w:rPrChange>
        </w:rPr>
        <w:t>（</w:t>
      </w:r>
      <w:r>
        <w:rPr>
          <w:rFonts w:eastAsia="Times New Roman"/>
        </w:rPr>
        <w:t>Gr</w:t>
      </w:r>
      <w:r w:rsidRPr="0026378B">
        <w:rPr>
          <w:rFonts w:eastAsia="Times New Roman"/>
          <w:rPrChange w:id="263" w:author="wang xinyu" w:date="2023-09-08T11:19:00Z">
            <w:rPr/>
          </w:rPrChange>
        </w:rPr>
        <w:t>ü</w:t>
      </w:r>
      <w:r>
        <w:rPr>
          <w:rFonts w:eastAsia="Times New Roman"/>
        </w:rPr>
        <w:t xml:space="preserve">nwald, </w:t>
      </w:r>
      <w:proofErr w:type="spellStart"/>
      <w:r>
        <w:rPr>
          <w:rFonts w:eastAsia="Times New Roman"/>
        </w:rPr>
        <w:t>deHeide</w:t>
      </w:r>
      <w:proofErr w:type="spellEnd"/>
      <w:r>
        <w:rPr>
          <w:rFonts w:eastAsia="Times New Roman"/>
        </w:rPr>
        <w:t>, &amp; Koolen</w:t>
      </w:r>
      <w:r w:rsidRPr="0026378B">
        <w:rPr>
          <w:rFonts w:ascii="宋体" w:eastAsia="宋体" w:hAnsi="宋体" w:cs="宋体" w:hint="eastAsia"/>
          <w:rPrChange w:id="264" w:author="wang xinyu" w:date="2023-09-08T11:19:00Z">
            <w:rPr>
              <w:rFonts w:hint="eastAsia"/>
            </w:rPr>
          </w:rPrChange>
        </w:rPr>
        <w:t>，</w:t>
      </w:r>
      <w:r>
        <w:rPr>
          <w:rFonts w:eastAsia="Times New Roman"/>
        </w:rPr>
        <w:t>2019</w:t>
      </w:r>
      <w:r w:rsidRPr="0026378B">
        <w:rPr>
          <w:rFonts w:ascii="宋体" w:eastAsia="宋体" w:hAnsi="宋体" w:cs="宋体" w:hint="eastAsia"/>
          <w:rPrChange w:id="265" w:author="wang xinyu" w:date="2023-09-08T11:19:00Z">
            <w:rPr>
              <w:rFonts w:hint="eastAsia"/>
            </w:rPr>
          </w:rPrChange>
        </w:rPr>
        <w:t>）。在这些方法中，</w:t>
      </w:r>
      <w:r w:rsidR="00EA6623" w:rsidRPr="0026378B">
        <w:rPr>
          <w:rFonts w:ascii="宋体" w:eastAsia="宋体" w:hAnsi="宋体" w:cs="宋体" w:hint="eastAsia"/>
          <w:rPrChange w:id="266" w:author="wang xinyu" w:date="2023-09-08T11:19:00Z">
            <w:rPr>
              <w:rFonts w:hint="eastAsia"/>
            </w:rPr>
          </w:rPrChange>
        </w:rPr>
        <w:t>如果</w:t>
      </w:r>
      <w:r w:rsidRPr="0026378B">
        <w:rPr>
          <w:rFonts w:ascii="宋体" w:eastAsia="宋体" w:hAnsi="宋体" w:cs="宋体" w:hint="eastAsia"/>
          <w:rPrChange w:id="267" w:author="wang xinyu" w:date="2023-09-08T11:19:00Z">
            <w:rPr>
              <w:rFonts w:hint="eastAsia"/>
            </w:rPr>
          </w:rPrChange>
        </w:rPr>
        <w:t>边实验边分析数据</w:t>
      </w:r>
      <w:r w:rsidR="00EA6623" w:rsidRPr="0026378B">
        <w:rPr>
          <w:rFonts w:ascii="宋体" w:eastAsia="宋体" w:hAnsi="宋体" w:cs="宋体" w:hint="eastAsia"/>
          <w:rPrChange w:id="268" w:author="wang xinyu" w:date="2023-09-08T11:19:00Z">
            <w:rPr>
              <w:rFonts w:hint="eastAsia"/>
            </w:rPr>
          </w:rPrChange>
        </w:rPr>
        <w:t>，使用</w:t>
      </w:r>
      <w:r w:rsidR="00EA6623" w:rsidRPr="0026378B">
        <w:rPr>
          <w:rFonts w:ascii="宋体" w:eastAsia="宋体" w:hAnsi="宋体" w:cs="宋体" w:hint="eastAsia"/>
          <w:rPrChange w:id="269" w:author="wang xinyu" w:date="2023-09-08T11:19:00Z">
            <w:rPr>
              <w:rFonts w:hint="eastAsia"/>
              <w:highlight w:val="yellow"/>
            </w:rPr>
          </w:rPrChange>
        </w:rPr>
        <w:t>序</w:t>
      </w:r>
      <w:r w:rsidR="00B427AB" w:rsidRPr="0026378B">
        <w:rPr>
          <w:rFonts w:ascii="宋体" w:eastAsia="宋体" w:hAnsi="宋体" w:cs="宋体" w:hint="eastAsia"/>
          <w:rPrChange w:id="270" w:author="wang xinyu" w:date="2023-09-08T11:19:00Z">
            <w:rPr>
              <w:rFonts w:hint="eastAsia"/>
              <w:highlight w:val="yellow"/>
            </w:rPr>
          </w:rPrChange>
        </w:rPr>
        <w:t>列</w:t>
      </w:r>
      <w:r w:rsidR="00EA6623" w:rsidRPr="0026378B">
        <w:rPr>
          <w:rFonts w:ascii="宋体" w:eastAsia="宋体" w:hAnsi="宋体" w:cs="宋体" w:hint="eastAsia"/>
          <w:rPrChange w:id="271" w:author="wang xinyu" w:date="2023-09-08T11:19:00Z">
            <w:rPr>
              <w:rFonts w:hint="eastAsia"/>
              <w:highlight w:val="yellow"/>
            </w:rPr>
          </w:rPrChange>
        </w:rPr>
        <w:t>概率比检验</w:t>
      </w:r>
      <w:r w:rsidRPr="0026378B">
        <w:rPr>
          <w:rFonts w:ascii="宋体" w:eastAsia="宋体" w:hAnsi="宋体" w:cs="宋体" w:hint="eastAsia"/>
          <w:rPrChange w:id="272" w:author="wang xinyu" w:date="2023-09-08T11:19:00Z">
            <w:rPr>
              <w:rFonts w:hint="eastAsia"/>
            </w:rPr>
          </w:rPrChange>
        </w:rPr>
        <w:t>最有效（</w:t>
      </w:r>
      <w:proofErr w:type="spellStart"/>
      <w:r>
        <w:rPr>
          <w:rFonts w:eastAsia="Times New Roman"/>
        </w:rPr>
        <w:t>Schnuerch</w:t>
      </w:r>
      <w:proofErr w:type="spellEnd"/>
      <w:r>
        <w:rPr>
          <w:rFonts w:eastAsia="Times New Roman"/>
        </w:rPr>
        <w:t xml:space="preserve"> &amp; </w:t>
      </w:r>
      <w:proofErr w:type="spellStart"/>
      <w:r>
        <w:rPr>
          <w:rFonts w:eastAsia="Times New Roman"/>
        </w:rPr>
        <w:t>Erdfelder</w:t>
      </w:r>
      <w:proofErr w:type="spellEnd"/>
      <w:r>
        <w:rPr>
          <w:rFonts w:eastAsia="Times New Roman"/>
        </w:rPr>
        <w:t>, 2020</w:t>
      </w:r>
      <w:r w:rsidRPr="0026378B">
        <w:rPr>
          <w:rFonts w:ascii="宋体" w:eastAsia="宋体" w:hAnsi="宋体" w:cs="宋体" w:hint="eastAsia"/>
          <w:rPrChange w:id="273" w:author="wang xinyu" w:date="2023-09-08T11:19:00Z">
            <w:rPr>
              <w:rFonts w:hint="eastAsia"/>
            </w:rPr>
          </w:rPrChange>
        </w:rPr>
        <w:t>）。</w:t>
      </w:r>
      <w:r w:rsidRPr="0026378B">
        <w:rPr>
          <w:rFonts w:ascii="宋体" w:eastAsia="宋体" w:hAnsi="宋体" w:cs="宋体" w:hint="eastAsia"/>
          <w:rPrChange w:id="274" w:author="wang xinyu" w:date="2023-09-08T11:19:00Z">
            <w:rPr>
              <w:rFonts w:hint="eastAsia"/>
              <w:highlight w:val="yellow"/>
            </w:rPr>
          </w:rPrChange>
        </w:rPr>
        <w:t>成组序</w:t>
      </w:r>
      <w:r w:rsidR="00B427AB" w:rsidRPr="0026378B">
        <w:rPr>
          <w:rFonts w:ascii="宋体" w:eastAsia="宋体" w:hAnsi="宋体" w:cs="宋体" w:hint="eastAsia"/>
          <w:rPrChange w:id="275" w:author="wang xinyu" w:date="2023-09-08T11:19:00Z">
            <w:rPr>
              <w:rFonts w:hint="eastAsia"/>
              <w:highlight w:val="yellow"/>
            </w:rPr>
          </w:rPrChange>
        </w:rPr>
        <w:t>列</w:t>
      </w:r>
      <w:r w:rsidRPr="0026378B">
        <w:rPr>
          <w:rFonts w:ascii="宋体" w:eastAsia="宋体" w:hAnsi="宋体" w:cs="宋体" w:hint="eastAsia"/>
          <w:rPrChange w:id="276" w:author="wang xinyu" w:date="2023-09-08T11:19:00Z">
            <w:rPr>
              <w:rFonts w:hint="eastAsia"/>
              <w:highlight w:val="yellow"/>
            </w:rPr>
          </w:rPrChange>
        </w:rPr>
        <w:t>设计</w:t>
      </w:r>
      <w:r w:rsidRPr="0026378B">
        <w:rPr>
          <w:rFonts w:ascii="宋体" w:eastAsia="宋体" w:hAnsi="宋体" w:cs="宋体" w:hint="eastAsia"/>
          <w:rPrChange w:id="277" w:author="wang xinyu" w:date="2023-09-08T11:19:00Z">
            <w:rPr>
              <w:rFonts w:hint="eastAsia"/>
            </w:rPr>
          </w:rPrChange>
        </w:rPr>
        <w:t>，即分批收集数据，在数据收集、误差控制和效应量估计的调整</w:t>
      </w:r>
      <w:r w:rsidR="00600A20" w:rsidRPr="0026378B">
        <w:rPr>
          <w:rFonts w:ascii="宋体" w:eastAsia="宋体" w:hAnsi="宋体" w:cs="宋体" w:hint="eastAsia"/>
          <w:rPrChange w:id="278" w:author="wang xinyu" w:date="2023-09-08T11:19:00Z">
            <w:rPr>
              <w:rFonts w:hint="eastAsia"/>
            </w:rPr>
          </w:rPrChange>
        </w:rPr>
        <w:t>等方面更灵活</w:t>
      </w:r>
      <w:r w:rsidRPr="0026378B">
        <w:rPr>
          <w:rFonts w:ascii="宋体" w:eastAsia="宋体" w:hAnsi="宋体" w:cs="宋体" w:hint="eastAsia"/>
          <w:rPrChange w:id="279" w:author="wang xinyu" w:date="2023-09-08T11:19:00Z">
            <w:rPr>
              <w:rFonts w:hint="eastAsia"/>
            </w:rPr>
          </w:rPrChange>
        </w:rPr>
        <w:t>（</w:t>
      </w:r>
      <w:r>
        <w:rPr>
          <w:rFonts w:eastAsia="Times New Roman"/>
        </w:rPr>
        <w:t xml:space="preserve">Wassmer &amp; </w:t>
      </w:r>
      <w:proofErr w:type="spellStart"/>
      <w:r>
        <w:rPr>
          <w:rFonts w:eastAsia="Times New Roman"/>
        </w:rPr>
        <w:t>Brannath</w:t>
      </w:r>
      <w:proofErr w:type="spellEnd"/>
      <w:r w:rsidRPr="0026378B">
        <w:rPr>
          <w:rFonts w:ascii="宋体" w:eastAsia="宋体" w:hAnsi="宋体" w:cs="宋体" w:hint="eastAsia"/>
          <w:rPrChange w:id="280" w:author="wang xinyu" w:date="2023-09-08T11:19:00Z">
            <w:rPr>
              <w:rFonts w:hint="eastAsia"/>
            </w:rPr>
          </w:rPrChange>
        </w:rPr>
        <w:t>，</w:t>
      </w:r>
      <w:r>
        <w:rPr>
          <w:rFonts w:eastAsia="Times New Roman"/>
        </w:rPr>
        <w:t>2016</w:t>
      </w:r>
      <w:r w:rsidRPr="0026378B">
        <w:rPr>
          <w:rFonts w:ascii="宋体" w:eastAsia="宋体" w:hAnsi="宋体" w:cs="宋体" w:hint="eastAsia"/>
          <w:rPrChange w:id="281" w:author="wang xinyu" w:date="2023-09-08T11:19:00Z">
            <w:rPr>
              <w:rFonts w:hint="eastAsia"/>
            </w:rPr>
          </w:rPrChange>
        </w:rPr>
        <w:t>）。如果变量之间存在某种</w:t>
      </w:r>
      <w:r w:rsidR="00ED6EAF" w:rsidRPr="0026378B">
        <w:rPr>
          <w:rFonts w:ascii="宋体" w:eastAsia="宋体" w:hAnsi="宋体" w:cs="宋体" w:hint="eastAsia"/>
          <w:rPrChange w:id="282" w:author="wang xinyu" w:date="2023-09-08T11:19:00Z">
            <w:rPr>
              <w:rFonts w:hint="eastAsia"/>
              <w:shd w:val="clear" w:color="auto" w:fill="FFFF00"/>
            </w:rPr>
          </w:rPrChange>
        </w:rPr>
        <w:t>依存</w:t>
      </w:r>
      <w:r w:rsidRPr="0026378B">
        <w:rPr>
          <w:rFonts w:ascii="宋体" w:eastAsia="宋体" w:hAnsi="宋体" w:cs="宋体" w:hint="eastAsia"/>
          <w:rPrChange w:id="283" w:author="wang xinyu" w:date="2023-09-08T11:19:00Z">
            <w:rPr>
              <w:rFonts w:hint="eastAsia"/>
              <w:shd w:val="clear" w:color="auto" w:fill="FFFF00"/>
            </w:rPr>
          </w:rPrChange>
        </w:rPr>
        <w:t>关系（</w:t>
      </w:r>
      <w:proofErr w:type="spellStart"/>
      <w:r w:rsidRPr="0026378B">
        <w:rPr>
          <w:rFonts w:eastAsia="Times New Roman"/>
          <w:rPrChange w:id="284" w:author="wang xinyu" w:date="2023-09-08T11:19:00Z">
            <w:rPr>
              <w:rFonts w:eastAsia="Times New Roman"/>
              <w:shd w:val="clear" w:color="auto" w:fill="FFFF00"/>
            </w:rPr>
          </w:rPrChange>
        </w:rPr>
        <w:t>dependecies</w:t>
      </w:r>
      <w:proofErr w:type="spellEnd"/>
      <w:r w:rsidRPr="0026378B">
        <w:rPr>
          <w:rFonts w:ascii="宋体" w:eastAsia="宋体" w:hAnsi="宋体" w:cs="宋体" w:hint="eastAsia"/>
          <w:rPrChange w:id="285" w:author="wang xinyu" w:date="2023-09-08T11:19:00Z">
            <w:rPr>
              <w:rFonts w:hint="eastAsia"/>
              <w:shd w:val="clear" w:color="auto" w:fill="FFFF00"/>
            </w:rPr>
          </w:rPrChange>
        </w:rPr>
        <w:t>）</w:t>
      </w:r>
      <w:r w:rsidRPr="0026378B">
        <w:rPr>
          <w:rFonts w:ascii="宋体" w:eastAsia="宋体" w:hAnsi="宋体" w:cs="宋体" w:hint="eastAsia"/>
          <w:rPrChange w:id="286" w:author="wang xinyu" w:date="2023-09-08T11:19:00Z">
            <w:rPr>
              <w:rFonts w:hint="eastAsia"/>
            </w:rPr>
          </w:rPrChange>
        </w:rPr>
        <w:t>，</w:t>
      </w:r>
      <w:r w:rsidRPr="0026378B">
        <w:rPr>
          <w:rFonts w:ascii="宋体" w:eastAsia="宋体" w:hAnsi="宋体" w:cs="宋体" w:hint="eastAsia"/>
          <w:rPrChange w:id="287" w:author="wang xinyu" w:date="2023-09-08T11:19:00Z">
            <w:rPr>
              <w:rFonts w:hint="eastAsia"/>
              <w:highlight w:val="yellow"/>
            </w:rPr>
          </w:rPrChange>
        </w:rPr>
        <w:t>安全性</w:t>
      </w:r>
      <w:r w:rsidR="003A1B05" w:rsidRPr="0026378B">
        <w:rPr>
          <w:rFonts w:ascii="宋体" w:eastAsia="宋体" w:hAnsi="宋体" w:cs="宋体" w:hint="eastAsia"/>
          <w:rPrChange w:id="288" w:author="wang xinyu" w:date="2023-09-08T11:19:00Z">
            <w:rPr>
              <w:rFonts w:hint="eastAsia"/>
              <w:highlight w:val="yellow"/>
            </w:rPr>
          </w:rPrChange>
        </w:rPr>
        <w:t>检验</w:t>
      </w:r>
      <w:r w:rsidRPr="0026378B">
        <w:rPr>
          <w:rFonts w:ascii="宋体" w:eastAsia="宋体" w:hAnsi="宋体" w:cs="宋体" w:hint="eastAsia"/>
          <w:rPrChange w:id="289" w:author="wang xinyu" w:date="2023-09-08T11:19:00Z">
            <w:rPr>
              <w:rFonts w:hint="eastAsia"/>
            </w:rPr>
          </w:rPrChange>
        </w:rPr>
        <w:t>的灵活性</w:t>
      </w:r>
      <w:r w:rsidR="003A1B05" w:rsidRPr="0026378B">
        <w:rPr>
          <w:rFonts w:ascii="宋体" w:eastAsia="宋体" w:hAnsi="宋体" w:cs="宋体" w:hint="eastAsia"/>
          <w:rPrChange w:id="290" w:author="wang xinyu" w:date="2023-09-08T11:19:00Z">
            <w:rPr>
              <w:rFonts w:hint="eastAsia"/>
            </w:rPr>
          </w:rPrChange>
        </w:rPr>
        <w:t>最佳</w:t>
      </w:r>
      <w:r w:rsidRPr="0026378B">
        <w:rPr>
          <w:rFonts w:ascii="宋体" w:eastAsia="宋体" w:hAnsi="宋体" w:cs="宋体" w:hint="eastAsia"/>
          <w:rPrChange w:id="291" w:author="wang xinyu" w:date="2023-09-08T11:19:00Z">
            <w:rPr>
              <w:rFonts w:hint="eastAsia"/>
            </w:rPr>
          </w:rPrChange>
        </w:rPr>
        <w:t>（</w:t>
      </w:r>
      <w:proofErr w:type="spellStart"/>
      <w:r>
        <w:rPr>
          <w:rFonts w:eastAsia="Times New Roman"/>
        </w:rPr>
        <w:t>ter</w:t>
      </w:r>
      <w:proofErr w:type="spellEnd"/>
      <w:r>
        <w:rPr>
          <w:rFonts w:eastAsia="Times New Roman"/>
        </w:rPr>
        <w:t xml:space="preserve"> Schure &amp; Gr</w:t>
      </w:r>
      <w:r w:rsidRPr="0026378B">
        <w:rPr>
          <w:rFonts w:eastAsia="Times New Roman"/>
          <w:rPrChange w:id="292" w:author="wang xinyu" w:date="2023-09-08T11:19:00Z">
            <w:rPr/>
          </w:rPrChange>
        </w:rPr>
        <w:t>ü</w:t>
      </w:r>
      <w:r>
        <w:rPr>
          <w:rFonts w:eastAsia="Times New Roman"/>
        </w:rPr>
        <w:t>nwald, 2019</w:t>
      </w:r>
      <w:r w:rsidRPr="0026378B">
        <w:rPr>
          <w:rFonts w:ascii="宋体" w:eastAsia="宋体" w:hAnsi="宋体" w:cs="宋体" w:hint="eastAsia"/>
          <w:rPrChange w:id="293" w:author="wang xinyu" w:date="2023-09-08T11:19:00Z">
            <w:rPr>
              <w:rFonts w:hint="eastAsia"/>
            </w:rPr>
          </w:rPrChange>
        </w:rPr>
        <w:t>）。</w:t>
      </w:r>
    </w:p>
    <w:p w14:paraId="12A88A97" w14:textId="7E02B9FB" w:rsidR="00F6683B" w:rsidRDefault="00DC2F97">
      <w:pPr>
        <w:snapToGrid w:val="0"/>
        <w:ind w:firstLine="420"/>
        <w:rPr>
          <w:rFonts w:ascii="微软雅黑" w:eastAsia="微软雅黑" w:hAnsi="微软雅黑"/>
          <w:color w:val="333333"/>
          <w:sz w:val="22"/>
        </w:rPr>
      </w:pPr>
      <w:r>
        <w:rPr>
          <w:rFonts w:ascii="宋体" w:eastAsia="宋体" w:hAnsi="宋体"/>
          <w:color w:val="000000"/>
          <w:szCs w:val="21"/>
        </w:rPr>
        <w:t>当效应量非常不确定时，或者当真正的效应量可能大于研究的最小效应量时，</w:t>
      </w:r>
      <w:r w:rsidR="00AB0442">
        <w:rPr>
          <w:rFonts w:ascii="宋体" w:eastAsia="宋体" w:hAnsi="宋体" w:hint="eastAsia"/>
          <w:color w:val="000000"/>
          <w:szCs w:val="21"/>
        </w:rPr>
        <w:t>序列</w:t>
      </w:r>
      <w:r>
        <w:rPr>
          <w:rFonts w:ascii="宋体" w:eastAsia="宋体" w:hAnsi="宋体"/>
          <w:color w:val="000000"/>
          <w:szCs w:val="21"/>
        </w:rPr>
        <w:t>设计</w:t>
      </w:r>
      <w:r w:rsidR="00AB0442">
        <w:rPr>
          <w:rFonts w:ascii="宋体" w:eastAsia="宋体" w:hAnsi="宋体" w:hint="eastAsia"/>
          <w:color w:val="000000"/>
          <w:szCs w:val="21"/>
        </w:rPr>
        <w:t>将非常</w:t>
      </w:r>
      <w:r>
        <w:rPr>
          <w:rFonts w:ascii="宋体" w:eastAsia="宋体" w:hAnsi="宋体"/>
          <w:color w:val="000000"/>
          <w:szCs w:val="21"/>
        </w:rPr>
        <w:t>有用（</w:t>
      </w:r>
      <w:proofErr w:type="spellStart"/>
      <w:r>
        <w:rPr>
          <w:rFonts w:eastAsia="Times New Roman"/>
          <w:color w:val="000000"/>
          <w:szCs w:val="21"/>
        </w:rPr>
        <w:t>Lakens</w:t>
      </w:r>
      <w:proofErr w:type="spellEnd"/>
      <w:r>
        <w:rPr>
          <w:rFonts w:ascii="宋体" w:eastAsia="宋体" w:hAnsi="宋体"/>
          <w:color w:val="000000"/>
          <w:szCs w:val="21"/>
        </w:rPr>
        <w:t>，</w:t>
      </w:r>
      <w:r>
        <w:rPr>
          <w:rFonts w:eastAsia="Times New Roman"/>
          <w:color w:val="000000"/>
          <w:szCs w:val="21"/>
        </w:rPr>
        <w:t>2014</w:t>
      </w:r>
      <w:r>
        <w:rPr>
          <w:rFonts w:ascii="宋体" w:eastAsia="宋体" w:hAnsi="宋体"/>
          <w:color w:val="000000"/>
          <w:szCs w:val="21"/>
        </w:rPr>
        <w:t>）。在这种情况下，如果效应量大于感兴趣的最小效应量，就</w:t>
      </w:r>
      <w:r w:rsidR="008431D5">
        <w:rPr>
          <w:rFonts w:ascii="宋体" w:eastAsia="宋体" w:hAnsi="宋体" w:hint="eastAsia"/>
          <w:color w:val="000000"/>
          <w:szCs w:val="21"/>
        </w:rPr>
        <w:t>可以</w:t>
      </w:r>
      <w:r>
        <w:rPr>
          <w:rFonts w:ascii="宋体" w:eastAsia="宋体" w:hAnsi="宋体"/>
          <w:color w:val="000000"/>
          <w:szCs w:val="21"/>
        </w:rPr>
        <w:t>提前</w:t>
      </w:r>
      <w:r w:rsidR="008431D5">
        <w:rPr>
          <w:rFonts w:ascii="宋体" w:eastAsia="宋体" w:hAnsi="宋体" w:hint="eastAsia"/>
          <w:color w:val="000000"/>
          <w:szCs w:val="21"/>
        </w:rPr>
        <w:t>结束数据收集</w:t>
      </w:r>
      <w:r>
        <w:rPr>
          <w:rFonts w:ascii="宋体" w:eastAsia="宋体" w:hAnsi="宋体"/>
          <w:color w:val="000000"/>
          <w:szCs w:val="21"/>
        </w:rPr>
        <w:t>，但如果需要的话，仍然可以继续收集到最大样本量。</w:t>
      </w:r>
      <w:r w:rsidR="00806456">
        <w:rPr>
          <w:rFonts w:ascii="宋体" w:eastAsia="宋体" w:hAnsi="宋体" w:hint="eastAsia"/>
          <w:color w:val="000000"/>
          <w:szCs w:val="21"/>
        </w:rPr>
        <w:t>序列</w:t>
      </w:r>
      <w:r>
        <w:rPr>
          <w:rFonts w:ascii="宋体" w:eastAsia="宋体" w:hAnsi="宋体"/>
          <w:color w:val="000000"/>
          <w:szCs w:val="21"/>
        </w:rPr>
        <w:t>设计可以</w:t>
      </w:r>
      <w:r w:rsidR="00806456">
        <w:rPr>
          <w:rFonts w:ascii="宋体" w:eastAsia="宋体" w:hAnsi="宋体" w:hint="eastAsia"/>
          <w:color w:val="000000"/>
          <w:szCs w:val="21"/>
        </w:rPr>
        <w:t>在假设检验过程中</w:t>
      </w:r>
      <w:r w:rsidR="0059198D">
        <w:rPr>
          <w:rFonts w:ascii="宋体" w:eastAsia="宋体" w:hAnsi="宋体" w:hint="eastAsia"/>
          <w:color w:val="000000"/>
          <w:szCs w:val="21"/>
        </w:rPr>
        <w:t>避免无效工作量</w:t>
      </w:r>
      <w:r>
        <w:rPr>
          <w:rFonts w:ascii="宋体" w:eastAsia="宋体" w:hAnsi="宋体"/>
          <w:color w:val="000000"/>
          <w:szCs w:val="21"/>
        </w:rPr>
        <w:t>，可以在确实存在效应（拒绝零假设）时停止</w:t>
      </w:r>
      <w:r w:rsidR="005E0D91">
        <w:rPr>
          <w:rFonts w:ascii="宋体" w:eastAsia="宋体" w:hAnsi="宋体" w:hint="eastAsia"/>
          <w:color w:val="000000"/>
          <w:szCs w:val="21"/>
        </w:rPr>
        <w:t>收集数据</w:t>
      </w:r>
      <w:r>
        <w:rPr>
          <w:rFonts w:ascii="宋体" w:eastAsia="宋体" w:hAnsi="宋体"/>
          <w:color w:val="000000"/>
          <w:szCs w:val="21"/>
        </w:rPr>
        <w:t>，也可以在确实无效应（拒绝备择假设）时停止。成组</w:t>
      </w:r>
      <w:r w:rsidR="00C738A3">
        <w:rPr>
          <w:rFonts w:ascii="宋体" w:eastAsia="宋体" w:hAnsi="宋体" w:hint="eastAsia"/>
          <w:color w:val="000000"/>
          <w:szCs w:val="21"/>
        </w:rPr>
        <w:t>序列</w:t>
      </w:r>
      <w:r>
        <w:rPr>
          <w:rFonts w:ascii="宋体" w:eastAsia="宋体" w:hAnsi="宋体"/>
          <w:color w:val="000000"/>
          <w:szCs w:val="21"/>
        </w:rPr>
        <w:t>设计是目前最广泛使用的</w:t>
      </w:r>
      <w:r w:rsidR="00C738A3">
        <w:rPr>
          <w:rFonts w:ascii="宋体" w:eastAsia="宋体" w:hAnsi="宋体" w:hint="eastAsia"/>
          <w:color w:val="000000"/>
          <w:szCs w:val="21"/>
        </w:rPr>
        <w:t>序列</w:t>
      </w:r>
      <w:r>
        <w:rPr>
          <w:rFonts w:ascii="宋体" w:eastAsia="宋体" w:hAnsi="宋体"/>
          <w:color w:val="000000"/>
          <w:szCs w:val="21"/>
        </w:rPr>
        <w:t>分析方法，可以用</w:t>
      </w:r>
      <w:proofErr w:type="spellStart"/>
      <w:r>
        <w:rPr>
          <w:rFonts w:eastAsia="Times New Roman"/>
          <w:color w:val="000000"/>
          <w:szCs w:val="21"/>
        </w:rPr>
        <w:t>rpact</w:t>
      </w:r>
      <w:proofErr w:type="spellEnd"/>
      <w:r>
        <w:rPr>
          <w:rFonts w:ascii="宋体" w:eastAsia="宋体" w:hAnsi="宋体"/>
          <w:color w:val="000000"/>
          <w:szCs w:val="21"/>
        </w:rPr>
        <w:t>（</w:t>
      </w:r>
      <w:r>
        <w:rPr>
          <w:rFonts w:eastAsia="Times New Roman"/>
          <w:color w:val="000000"/>
          <w:szCs w:val="21"/>
        </w:rPr>
        <w:t>Wassmer &amp; Pahlke, 2019</w:t>
      </w:r>
      <w:r>
        <w:rPr>
          <w:rFonts w:ascii="宋体" w:eastAsia="宋体" w:hAnsi="宋体"/>
          <w:color w:val="000000"/>
          <w:szCs w:val="21"/>
        </w:rPr>
        <w:t>）或</w:t>
      </w:r>
      <w:proofErr w:type="spellStart"/>
      <w:r>
        <w:rPr>
          <w:rFonts w:eastAsia="Times New Roman"/>
          <w:color w:val="000000"/>
          <w:szCs w:val="21"/>
        </w:rPr>
        <w:t>gsDesign</w:t>
      </w:r>
      <w:proofErr w:type="spellEnd"/>
      <w:r>
        <w:rPr>
          <w:rFonts w:ascii="宋体" w:eastAsia="宋体" w:hAnsi="宋体"/>
          <w:color w:val="000000"/>
          <w:szCs w:val="21"/>
        </w:rPr>
        <w:t>（</w:t>
      </w:r>
      <w:r>
        <w:rPr>
          <w:rFonts w:eastAsia="Times New Roman"/>
          <w:color w:val="000000"/>
          <w:szCs w:val="21"/>
        </w:rPr>
        <w:t>K. M. Anderson,2014</w:t>
      </w:r>
      <w:r>
        <w:rPr>
          <w:rFonts w:ascii="宋体" w:eastAsia="宋体" w:hAnsi="宋体"/>
          <w:color w:val="000000"/>
          <w:szCs w:val="21"/>
        </w:rPr>
        <w:t>）进行计划和分析</w:t>
      </w:r>
      <w:r w:rsidR="00D259EC">
        <w:rPr>
          <w:rStyle w:val="af0"/>
          <w:rFonts w:ascii="宋体" w:eastAsia="宋体" w:hAnsi="宋体"/>
          <w:color w:val="000000"/>
          <w:szCs w:val="21"/>
        </w:rPr>
        <w:footnoteReference w:id="6"/>
      </w:r>
      <w:r>
        <w:rPr>
          <w:rFonts w:ascii="宋体" w:eastAsia="宋体" w:hAnsi="宋体"/>
          <w:color w:val="000000"/>
          <w:szCs w:val="21"/>
        </w:rPr>
        <w:t>。</w:t>
      </w:r>
    </w:p>
    <w:p w14:paraId="017B823B" w14:textId="143E9159" w:rsidR="00F6683B" w:rsidRDefault="00DC2F97" w:rsidP="00777ECA">
      <w:pPr>
        <w:pStyle w:val="2"/>
      </w:pPr>
      <w:r>
        <w:t>在不增加样本量的情况下提高检验力</w:t>
      </w:r>
    </w:p>
    <w:p w14:paraId="7A3FB685" w14:textId="11A1F49C" w:rsidR="00F6683B" w:rsidRDefault="00DC2F97" w:rsidP="00F52231">
      <w:pPr>
        <w:ind w:firstLine="420"/>
      </w:pPr>
      <w:r>
        <w:t>提升研究价值最直接的方法是增加样本量。</w:t>
      </w:r>
      <w:r w:rsidR="00B427AB">
        <w:rPr>
          <w:rFonts w:hint="eastAsia"/>
        </w:rPr>
        <w:t>通常</w:t>
      </w:r>
      <w:r>
        <w:t>因为资源有限，所以在不增加样本量的情况下，探索不同的方法来提高检验力</w:t>
      </w:r>
      <w:r w:rsidR="00DE4CC3">
        <w:rPr>
          <w:rFonts w:hint="eastAsia"/>
        </w:rPr>
        <w:t>也很有价值</w:t>
      </w:r>
      <w:r>
        <w:t>。第一个选择是使用相关的方向性检验。研究者通常会做</w:t>
      </w:r>
      <w:r>
        <w:lastRenderedPageBreak/>
        <w:t>出方向性的预测，比如</w:t>
      </w:r>
      <w:r>
        <w:t>“</w:t>
      </w:r>
      <w:r>
        <w:t>我们预测</w:t>
      </w:r>
      <w:r>
        <w:t>X</w:t>
      </w:r>
      <w:r>
        <w:t>大于</w:t>
      </w:r>
      <w:r>
        <w:t>Y”</w:t>
      </w:r>
      <w:r>
        <w:t>。从逻辑上来说，由这个预测得出的统计检验是方向性（或单侧）的</w:t>
      </w:r>
      <w:r>
        <w:t>t</w:t>
      </w:r>
      <w:r>
        <w:t>检验。方向性检验会将</w:t>
      </w:r>
      <w:r>
        <w:t>Ⅰ</w:t>
      </w:r>
      <w:r>
        <w:t>类错误率移动到分布尾部的一侧上，这会使得临界值变小，因此只需要较少的</w:t>
      </w:r>
      <w:r w:rsidR="006639B9">
        <w:rPr>
          <w:rFonts w:hint="eastAsia"/>
        </w:rPr>
        <w:t>样本量</w:t>
      </w:r>
      <w:r>
        <w:t>就能获得相同的统计检验力。</w:t>
      </w:r>
    </w:p>
    <w:p w14:paraId="794A0925" w14:textId="72992F27" w:rsidR="00F6683B" w:rsidRDefault="00DC2F97" w:rsidP="00F52231">
      <w:pPr>
        <w:ind w:firstLine="420"/>
      </w:pPr>
      <w:r>
        <w:t>虽然有一些关于方向性检验何时适用的讨论，</w:t>
      </w:r>
      <w:r w:rsidR="00664676">
        <w:rPr>
          <w:rFonts w:hint="eastAsia"/>
        </w:rPr>
        <w:t>都在用</w:t>
      </w:r>
      <w:r>
        <w:t>Neyman-Pearson</w:t>
      </w:r>
      <w:r>
        <w:t>对假设检验的观点来</w:t>
      </w:r>
      <w:r w:rsidR="00664676">
        <w:rPr>
          <w:rFonts w:hint="eastAsia"/>
        </w:rPr>
        <w:t>支持自己的想法</w:t>
      </w:r>
      <w:r>
        <w:t>(Cho &amp; Abe, 2013)</w:t>
      </w:r>
      <w:r>
        <w:t>，这使得（预注册的）方向性检验成为一种最直接的方法，既能提高检验能力，但也会加大预测风险。然而，在某些情况下，你可能没办法提出一个方向性问题。特别是在具有应用价值的研究中，</w:t>
      </w:r>
      <w:r w:rsidR="00951D03">
        <w:rPr>
          <w:rFonts w:hint="eastAsia"/>
        </w:rPr>
        <w:t>尽管</w:t>
      </w:r>
      <w:r>
        <w:t>结果与预期方向相反，但检验结果是否能够拒绝零效应</w:t>
      </w:r>
      <w:r w:rsidR="00951D03">
        <w:rPr>
          <w:rFonts w:hint="eastAsia"/>
        </w:rPr>
        <w:t>也很</w:t>
      </w:r>
      <w:r>
        <w:t>重要。例如，当你正在评估最近引入的一项教育干预措施，并预测该干预措施将提高学生的表现，你可能想要探究一下学生表现更差的可能性，以便能够建议学校放弃这项新的干预措施。在这种情况下，也可能以</w:t>
      </w:r>
      <w:r>
        <w:t>“</w:t>
      </w:r>
      <w:r>
        <w:t>不平衡</w:t>
      </w:r>
      <w:r>
        <w:t>”</w:t>
      </w:r>
      <w:r>
        <w:t>的方式分配错误率，例如，</w:t>
      </w:r>
      <w:r w:rsidR="006303C0">
        <w:rPr>
          <w:rFonts w:hint="eastAsia"/>
        </w:rPr>
        <w:t>相比于积极方向，</w:t>
      </w:r>
      <w:r>
        <w:t>将更严格的错误率分配给</w:t>
      </w:r>
      <w:r w:rsidR="006303C0">
        <w:rPr>
          <w:rFonts w:hint="eastAsia"/>
        </w:rPr>
        <w:t>消极方向</w:t>
      </w:r>
      <w:r w:rsidR="006303C0" w:rsidDel="006303C0">
        <w:t xml:space="preserve"> </w:t>
      </w:r>
      <w:r>
        <w:t>(Rice &amp; Gaines, 1994)</w:t>
      </w:r>
      <w:r>
        <w:t>。</w:t>
      </w:r>
    </w:p>
    <w:p w14:paraId="284DCD59" w14:textId="5D88598D" w:rsidR="00F6683B" w:rsidRDefault="00DC2F97" w:rsidP="00F52231">
      <w:pPr>
        <w:ind w:firstLine="420"/>
      </w:pPr>
      <w:r>
        <w:t>在不增加样本量的情况下，增加检验力的另一种方法是提高检验的</w:t>
      </w:r>
      <w:r>
        <w:t>α</w:t>
      </w:r>
      <w:r>
        <w:t>水平，如折中检验力分析部分所述，显然，这增加了犯</w:t>
      </w:r>
      <w:r>
        <w:t>I</w:t>
      </w:r>
      <w:r>
        <w:t>类错误的概率。我们应当认真权衡犯任何一类错误的风险，这通常需要考虑零假设为真的先验概率</w:t>
      </w:r>
      <w:r>
        <w:t xml:space="preserve">(Cascio &amp; </w:t>
      </w:r>
      <w:proofErr w:type="spellStart"/>
      <w:r>
        <w:t>Zedeck</w:t>
      </w:r>
      <w:proofErr w:type="spellEnd"/>
      <w:r>
        <w:t xml:space="preserve">, 1983; Miller &amp; Ulrich, 2019; </w:t>
      </w:r>
      <w:proofErr w:type="spellStart"/>
      <w:r>
        <w:t>Mudge</w:t>
      </w:r>
      <w:proofErr w:type="spellEnd"/>
      <w:r>
        <w:t xml:space="preserve">, Baker, Edge, &amp; Houlahan, 2012; Murphy, </w:t>
      </w:r>
      <w:proofErr w:type="spellStart"/>
      <w:r>
        <w:t>Myors</w:t>
      </w:r>
      <w:proofErr w:type="spellEnd"/>
      <w:r>
        <w:t xml:space="preserve">, &amp; </w:t>
      </w:r>
      <w:proofErr w:type="spellStart"/>
      <w:r>
        <w:t>Wolach</w:t>
      </w:r>
      <w:proofErr w:type="spellEnd"/>
      <w:r>
        <w:t>, 2014)</w:t>
      </w:r>
      <w:r>
        <w:t>。如果你</w:t>
      </w:r>
      <w:r>
        <w:t>“</w:t>
      </w:r>
      <w:r>
        <w:t>必须</w:t>
      </w:r>
      <w:r>
        <w:t>”</w:t>
      </w:r>
      <w:r>
        <w:t>做出决定，或者想要提出一种观点，而你能收集到的数据又确实有限，那么无论是基于折中检验力分析或是</w:t>
      </w:r>
      <w:r w:rsidRPr="0026378B">
        <w:rPr>
          <w:rFonts w:hint="eastAsia"/>
          <w:rPrChange w:id="294" w:author="wang xinyu" w:date="2023-09-08T11:19:00Z">
            <w:rPr>
              <w:rFonts w:hint="eastAsia"/>
              <w:highlight w:val="yellow"/>
            </w:rPr>
          </w:rPrChange>
        </w:rPr>
        <w:t>成本</w:t>
      </w:r>
      <w:r w:rsidRPr="0026378B">
        <w:rPr>
          <w:rPrChange w:id="295" w:author="wang xinyu" w:date="2023-09-08T11:19:00Z">
            <w:rPr>
              <w:highlight w:val="yellow"/>
            </w:rPr>
          </w:rPrChange>
        </w:rPr>
        <w:t>-</w:t>
      </w:r>
      <w:r w:rsidRPr="0026378B">
        <w:rPr>
          <w:rFonts w:hint="eastAsia"/>
          <w:rPrChange w:id="296" w:author="wang xinyu" w:date="2023-09-08T11:19:00Z">
            <w:rPr>
              <w:rFonts w:hint="eastAsia"/>
              <w:highlight w:val="yellow"/>
            </w:rPr>
          </w:rPrChange>
        </w:rPr>
        <w:t>效益分析（</w:t>
      </w:r>
      <w:r w:rsidRPr="0026378B">
        <w:rPr>
          <w:rPrChange w:id="297" w:author="wang xinyu" w:date="2023-09-08T11:19:00Z">
            <w:rPr>
              <w:highlight w:val="yellow"/>
            </w:rPr>
          </w:rPrChange>
        </w:rPr>
        <w:t>cost-benefit analysis</w:t>
      </w:r>
      <w:r w:rsidRPr="0026378B">
        <w:rPr>
          <w:rFonts w:hint="eastAsia"/>
          <w:rPrChange w:id="298" w:author="wang xinyu" w:date="2023-09-08T11:19:00Z">
            <w:rPr>
              <w:rFonts w:hint="eastAsia"/>
              <w:highlight w:val="yellow"/>
            </w:rPr>
          </w:rPrChange>
        </w:rPr>
        <w:t>）</w:t>
      </w:r>
      <w:r>
        <w:t>，提高</w:t>
      </w:r>
      <w:r>
        <w:t>α</w:t>
      </w:r>
      <w:r>
        <w:t>水平</w:t>
      </w:r>
      <w:r w:rsidR="00ED2F2F">
        <w:rPr>
          <w:rFonts w:hint="eastAsia"/>
        </w:rPr>
        <w:t>都</w:t>
      </w:r>
      <w:r>
        <w:t>是合理的</w:t>
      </w:r>
      <w:r>
        <w:t xml:space="preserve">(Baguley, 2004; Field, </w:t>
      </w:r>
      <w:proofErr w:type="spellStart"/>
      <w:r>
        <w:t>Tyre</w:t>
      </w:r>
      <w:proofErr w:type="spellEnd"/>
      <w:r>
        <w:t xml:space="preserve">, </w:t>
      </w:r>
      <w:proofErr w:type="spellStart"/>
      <w:r>
        <w:t>Jonzén</w:t>
      </w:r>
      <w:proofErr w:type="spellEnd"/>
      <w:r>
        <w:t xml:space="preserve">, Rhodes &amp; </w:t>
      </w:r>
      <w:proofErr w:type="spellStart"/>
      <w:r>
        <w:t>Possingham</w:t>
      </w:r>
      <w:proofErr w:type="spellEnd"/>
      <w:r>
        <w:t>, 2004)</w:t>
      </w:r>
      <w:r>
        <w:t>。</w:t>
      </w:r>
    </w:p>
    <w:p w14:paraId="4BCBA161" w14:textId="538E0BB5" w:rsidR="00F6683B" w:rsidRDefault="00DC2F97" w:rsidP="00CF1D95">
      <w:pPr>
        <w:ind w:firstLine="420"/>
      </w:pPr>
      <w:r>
        <w:t>另一种被广泛推荐的提高研究检验力的方法是尽可能使用被试内设计。几乎在所有情况下，当研究者对组间差异感兴趣时，被试内设计需要的被试比被试间设计少。可</w:t>
      </w:r>
      <w:r w:rsidR="00801F8E">
        <w:rPr>
          <w:rFonts w:hint="eastAsia"/>
        </w:rPr>
        <w:t>以</w:t>
      </w:r>
      <w:r>
        <w:t>从</w:t>
      </w:r>
      <w:r>
        <w:t>Maxwell</w:t>
      </w:r>
      <w:r>
        <w:t>、</w:t>
      </w:r>
      <w:r>
        <w:t>Delaney</w:t>
      </w:r>
      <w:r>
        <w:t>和</w:t>
      </w:r>
      <w:r>
        <w:t>Kelley(2017)</w:t>
      </w:r>
      <w:r>
        <w:t>给出的</w:t>
      </w:r>
      <w:r w:rsidR="00801F8E">
        <w:rPr>
          <w:rFonts w:hint="eastAsia"/>
        </w:rPr>
        <w:t>等式来</w:t>
      </w:r>
      <w:r>
        <w:t>解释</w:t>
      </w:r>
      <w:r w:rsidR="00801F8E">
        <w:t>样本量减少的原因</w:t>
      </w:r>
      <w:r>
        <w:t>。假设总体正态分布，一个两组的被试</w:t>
      </w:r>
      <w:r w:rsidR="00716F10">
        <w:rPr>
          <w:rFonts w:hint="eastAsia"/>
        </w:rPr>
        <w:t>内</w:t>
      </w:r>
      <w:r>
        <w:t>设计（</w:t>
      </w:r>
      <w:r>
        <w:t>N</w:t>
      </w:r>
      <w:r w:rsidR="00716F10">
        <w:rPr>
          <w:rFonts w:hint="eastAsia"/>
        </w:rPr>
        <w:t>W</w:t>
      </w:r>
      <w:r>
        <w:t>）的被试量</w:t>
      </w:r>
      <w:r w:rsidR="00716F10">
        <w:rPr>
          <w:rFonts w:hint="eastAsia"/>
        </w:rPr>
        <w:t>与</w:t>
      </w:r>
      <w:r>
        <w:t>一个两组的被试</w:t>
      </w:r>
      <w:r w:rsidR="00716F10">
        <w:rPr>
          <w:rFonts w:hint="eastAsia"/>
        </w:rPr>
        <w:t>间</w:t>
      </w:r>
      <w:r>
        <w:t>设计（</w:t>
      </w:r>
      <w:r>
        <w:t>N</w:t>
      </w:r>
      <w:r w:rsidR="00716F10">
        <w:rPr>
          <w:rFonts w:hint="eastAsia"/>
        </w:rPr>
        <w:t>B</w:t>
      </w:r>
      <w:r>
        <w:t>）所需的被试量</w:t>
      </w:r>
      <w:r w:rsidR="00716F10">
        <w:rPr>
          <w:rFonts w:hint="eastAsia"/>
        </w:rPr>
        <w:t>相关</w:t>
      </w:r>
      <w:r>
        <w:t>：</w:t>
      </w:r>
    </w:p>
    <w:p w14:paraId="5DFADC1B" w14:textId="77777777" w:rsidR="00F6683B" w:rsidRDefault="00DC2F97" w:rsidP="00CF1D95">
      <w:pPr>
        <w:snapToGrid w:val="0"/>
        <w:ind w:firstLine="420"/>
        <w:jc w:val="center"/>
        <w:rPr>
          <w:rFonts w:ascii="宋体" w:eastAsia="宋体" w:hAnsi="宋体"/>
          <w:color w:val="000000"/>
          <w:szCs w:val="21"/>
        </w:rPr>
      </w:pPr>
      <w:r>
        <w:rPr>
          <w:rFonts w:ascii="宋体" w:eastAsia="宋体" w:hAnsi="宋体"/>
          <w:noProof/>
          <w:color w:val="000000"/>
          <w:szCs w:val="21"/>
        </w:rPr>
        <w:drawing>
          <wp:inline distT="0" distB="0" distL="0" distR="0" wp14:anchorId="24177591" wp14:editId="3305FDC3">
            <wp:extent cx="1304925" cy="4476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4"/>
                    <a:stretch>
                      <a:fillRect/>
                    </a:stretch>
                  </pic:blipFill>
                  <pic:spPr>
                    <a:xfrm>
                      <a:off x="0" y="0"/>
                      <a:ext cx="1304925" cy="447675"/>
                    </a:xfrm>
                    <a:prstGeom prst="rect">
                      <a:avLst/>
                    </a:prstGeom>
                  </pic:spPr>
                </pic:pic>
              </a:graphicData>
            </a:graphic>
          </wp:inline>
        </w:drawing>
      </w:r>
    </w:p>
    <w:p w14:paraId="7BDAD7CA" w14:textId="73F4E744" w:rsidR="00F6683B" w:rsidRDefault="00DC2F97" w:rsidP="00CF1D95">
      <w:pPr>
        <w:ind w:firstLine="420"/>
      </w:pPr>
      <w:r>
        <w:t>被试间设计所需的被试量是被试内设计的</w:t>
      </w:r>
      <w:r>
        <w:t>2</w:t>
      </w:r>
      <w:r>
        <w:t>倍，因为在一个具有两种条件的被试内设计中，每个被试提供两个数据点。与被试间设计相比，在多大程度上减少样本量还取决于因变量之间的相关性（例如，控制组与实验组数据之间的相关性），这一点</w:t>
      </w:r>
      <w:r w:rsidR="007719BB">
        <w:rPr>
          <w:rFonts w:hint="eastAsia"/>
        </w:rPr>
        <w:t>体现在</w:t>
      </w:r>
      <w:r>
        <w:t>方程的（</w:t>
      </w:r>
      <w:r>
        <w:t>1-ρ</w:t>
      </w:r>
      <w:r>
        <w:t>）部分。如果相关性为</w:t>
      </w:r>
      <w:r>
        <w:t>0</w:t>
      </w:r>
      <w:r>
        <w:t>，则被试内设计只需要被试间设计被试数量的一半（例如，被试内</w:t>
      </w:r>
      <w:r>
        <w:t>64</w:t>
      </w:r>
      <w:r>
        <w:t>名被试，被试间</w:t>
      </w:r>
      <w:r>
        <w:t>128</w:t>
      </w:r>
      <w:r>
        <w:t>名被试）。相关性越高，被试内设计的相对效益就越大，当相关性为负（高达</w:t>
      </w:r>
      <w:r>
        <w:t>-1</w:t>
      </w:r>
      <w:r>
        <w:t>）时，相对效益就会消失。特别是当被试内设计中的因变量是正相关时，基于可得的样本量，被试内设计将极大地提高检验力。尽可能使用被试内设计，但要权衡更高的检验力所带来的好处与被试内设计中产生的</w:t>
      </w:r>
      <w:r w:rsidRPr="0026378B">
        <w:rPr>
          <w:rFonts w:hint="eastAsia"/>
          <w:rPrChange w:id="299" w:author="wang xinyu" w:date="2023-09-08T11:19:00Z">
            <w:rPr>
              <w:rFonts w:hint="eastAsia"/>
              <w:shd w:val="clear" w:color="auto" w:fill="FFFF00"/>
            </w:rPr>
          </w:rPrChange>
        </w:rPr>
        <w:t>顺序效应或遗留</w:t>
      </w:r>
      <w:r w:rsidRPr="0026378B">
        <w:rPr>
          <w:rFonts w:hint="eastAsia"/>
          <w:rPrChange w:id="300" w:author="wang xinyu" w:date="2023-09-08T11:19:00Z">
            <w:rPr>
              <w:rFonts w:hint="eastAsia"/>
              <w:shd w:val="clear" w:color="auto" w:fill="FFFF00"/>
            </w:rPr>
          </w:rPrChange>
        </w:rPr>
        <w:lastRenderedPageBreak/>
        <w:t>效应</w:t>
      </w:r>
      <w:r w:rsidR="008B7D44" w:rsidRPr="0026378B">
        <w:rPr>
          <w:rFonts w:hint="eastAsia"/>
          <w:rPrChange w:id="301" w:author="wang xinyu" w:date="2023-09-08T11:19:00Z">
            <w:rPr>
              <w:rFonts w:hint="eastAsia"/>
              <w:shd w:val="clear" w:color="auto" w:fill="FFFF00"/>
            </w:rPr>
          </w:rPrChange>
        </w:rPr>
        <w:t>（</w:t>
      </w:r>
      <w:r w:rsidR="008B7D44" w:rsidRPr="0026378B">
        <w:rPr>
          <w:rPrChange w:id="302" w:author="wang xinyu" w:date="2023-09-08T11:19:00Z">
            <w:rPr>
              <w:shd w:val="clear" w:color="auto" w:fill="FFFF00"/>
            </w:rPr>
          </w:rPrChange>
        </w:rPr>
        <w:t>carryover effect</w:t>
      </w:r>
      <w:r w:rsidR="008B7D44" w:rsidRPr="0026378B">
        <w:rPr>
          <w:rFonts w:hint="eastAsia"/>
          <w:rPrChange w:id="303" w:author="wang xinyu" w:date="2023-09-08T11:19:00Z">
            <w:rPr>
              <w:rFonts w:hint="eastAsia"/>
              <w:shd w:val="clear" w:color="auto" w:fill="FFFF00"/>
            </w:rPr>
          </w:rPrChange>
        </w:rPr>
        <w:t>，即练习效应和疲劳效应）</w:t>
      </w:r>
      <w:r>
        <w:t>所带来的负面影响</w:t>
      </w:r>
      <w:r>
        <w:t>(Maxwell, Delaney &amp; Kelley, 2017)</w:t>
      </w:r>
      <w:r w:rsidR="00D259EC">
        <w:rPr>
          <w:rStyle w:val="af0"/>
        </w:rPr>
        <w:footnoteReference w:id="7"/>
      </w:r>
      <w:r>
        <w:t>。对于多因素多水平的设计，可能很难给出完整的相关矩阵（即每对变量间的相关性所构成的矩阵）</w:t>
      </w:r>
      <w:r>
        <w:t>(</w:t>
      </w:r>
      <w:proofErr w:type="spellStart"/>
      <w:r>
        <w:t>Lakens</w:t>
      </w:r>
      <w:proofErr w:type="spellEnd"/>
      <w:r>
        <w:t xml:space="preserve"> &amp; Caldwell, 2021)</w:t>
      </w:r>
      <w:r w:rsidR="00D259EC">
        <w:t>。在这些情况下，</w:t>
      </w:r>
      <w:r w:rsidR="006A7D6C">
        <w:rPr>
          <w:rFonts w:hint="eastAsia"/>
        </w:rPr>
        <w:t>序列</w:t>
      </w:r>
      <w:r>
        <w:t>分析也许能够提供解决方案。</w:t>
      </w:r>
    </w:p>
    <w:p w14:paraId="15955460" w14:textId="6421C970" w:rsidR="00F6683B" w:rsidRDefault="00DC2F97" w:rsidP="00CF1D95">
      <w:pPr>
        <w:ind w:firstLine="420"/>
      </w:pPr>
      <w:r>
        <w:t>一般来说，变异越小，标准化效应量就越大（将原始效应除以较小的标准差），因此在</w:t>
      </w:r>
      <w:r w:rsidR="002D2435">
        <w:rPr>
          <w:rFonts w:hint="eastAsia"/>
        </w:rPr>
        <w:t>样本量相同的情况</w:t>
      </w:r>
      <w:r>
        <w:t>下，检验力就越高。文献中提供了一些额外的建议</w:t>
      </w:r>
      <w:r>
        <w:t xml:space="preserve">(Allison, Allison, Faith, Paultre &amp; </w:t>
      </w:r>
      <w:proofErr w:type="spellStart"/>
      <w:r>
        <w:t>PiSunyer</w:t>
      </w:r>
      <w:proofErr w:type="spellEnd"/>
      <w:r>
        <w:t>, 1997; Bausell &amp; Li, 2002; Hallahan &amp; Rosenthal, 1996)</w:t>
      </w:r>
      <w:r>
        <w:t>，例如：</w:t>
      </w:r>
    </w:p>
    <w:p w14:paraId="1CD2A13F" w14:textId="77777777" w:rsidR="00F6683B" w:rsidRDefault="00DC2F97" w:rsidP="00CF1D95">
      <w:pPr>
        <w:ind w:firstLine="420"/>
      </w:pPr>
      <w:r>
        <w:t>1.  </w:t>
      </w:r>
      <w:r>
        <w:t>参与实验之前，如果需要对被试进行筛选，建议使用更高效的方法进行筛选。</w:t>
      </w:r>
    </w:p>
    <w:p w14:paraId="5780B478" w14:textId="7F39B190" w:rsidR="00F6683B" w:rsidRDefault="00DC2F97" w:rsidP="00CF1D95">
      <w:pPr>
        <w:ind w:firstLine="420"/>
      </w:pPr>
      <w:r>
        <w:t>2.  </w:t>
      </w:r>
      <w:r>
        <w:t>将被试不均等地分配到不同条件（例如，控制组下的数据比实验组的数据更易收集）。</w:t>
      </w:r>
    </w:p>
    <w:p w14:paraId="7F983D7A" w14:textId="635DE662" w:rsidR="00F6683B" w:rsidRDefault="00DC2F97" w:rsidP="00CF1D95">
      <w:pPr>
        <w:ind w:firstLine="420"/>
      </w:pPr>
      <w:r>
        <w:t>3.  </w:t>
      </w:r>
      <w:r>
        <w:t>采用较低误差的可靠</w:t>
      </w:r>
      <w:r w:rsidR="00C4105F">
        <w:rPr>
          <w:rFonts w:hint="eastAsia"/>
        </w:rPr>
        <w:t>测量</w:t>
      </w:r>
      <w:r>
        <w:t>方法</w:t>
      </w:r>
      <w:r>
        <w:t>(Williams, Zimmerman &amp; Zumbo, 1995)</w:t>
      </w:r>
      <w:r>
        <w:t>。</w:t>
      </w:r>
    </w:p>
    <w:p w14:paraId="0E7B6204" w14:textId="77777777" w:rsidR="00F6683B" w:rsidRDefault="00DC2F97" w:rsidP="00CF1D95">
      <w:pPr>
        <w:ind w:firstLine="420"/>
      </w:pPr>
      <w:r>
        <w:t>4.   </w:t>
      </w:r>
      <w:r>
        <w:t>巧妙使用预注册的协变量</w:t>
      </w:r>
      <w:r>
        <w:t>(</w:t>
      </w:r>
      <w:proofErr w:type="spellStart"/>
      <w:r>
        <w:t>Meyvis</w:t>
      </w:r>
      <w:proofErr w:type="spellEnd"/>
      <w:r>
        <w:t xml:space="preserve"> &amp; Van </w:t>
      </w:r>
      <w:proofErr w:type="spellStart"/>
      <w:r>
        <w:t>Osselaer</w:t>
      </w:r>
      <w:proofErr w:type="spellEnd"/>
      <w:r>
        <w:t>, 2018)</w:t>
      </w:r>
      <w:r>
        <w:t>。</w:t>
      </w:r>
    </w:p>
    <w:p w14:paraId="457AC1CA" w14:textId="245C2E39" w:rsidR="00F6683B" w:rsidRPr="00CF1D95" w:rsidRDefault="00DC2F97" w:rsidP="00CF1D95">
      <w:pPr>
        <w:ind w:firstLine="420"/>
      </w:pPr>
      <w:r>
        <w:t>重要的是要考虑，减少数据变异的这些方法是否会损耗过多的外部效度。例如，在随机控制试次的</w:t>
      </w:r>
      <w:r w:rsidRPr="0026378B">
        <w:rPr>
          <w:rFonts w:hint="eastAsia"/>
          <w:rPrChange w:id="304" w:author="wang xinyu" w:date="2023-09-08T11:19:00Z">
            <w:rPr>
              <w:rFonts w:hint="eastAsia"/>
              <w:shd w:val="clear" w:color="auto" w:fill="FFFF00"/>
            </w:rPr>
          </w:rPrChange>
        </w:rPr>
        <w:t>意向性治疗分析</w:t>
      </w:r>
      <w:r w:rsidR="00CF1D95" w:rsidRPr="0026378B">
        <w:rPr>
          <w:rFonts w:hint="eastAsia"/>
          <w:rPrChange w:id="305" w:author="wang xinyu" w:date="2023-09-08T11:19:00Z">
            <w:rPr>
              <w:rFonts w:hint="eastAsia"/>
              <w:shd w:val="clear" w:color="auto" w:fill="FFFF00"/>
            </w:rPr>
          </w:rPrChange>
        </w:rPr>
        <w:t>（</w:t>
      </w:r>
      <w:proofErr w:type="spellStart"/>
      <w:r w:rsidR="00CF1D95" w:rsidRPr="0026378B">
        <w:rPr>
          <w:rPrChange w:id="306" w:author="wang xinyu" w:date="2023-09-08T11:19:00Z">
            <w:rPr>
              <w:shd w:val="clear" w:color="auto" w:fill="FFFF00"/>
            </w:rPr>
          </w:rPrChange>
        </w:rPr>
        <w:t>ntention</w:t>
      </w:r>
      <w:proofErr w:type="spellEnd"/>
      <w:r w:rsidR="00CF1D95" w:rsidRPr="0026378B">
        <w:rPr>
          <w:rPrChange w:id="307" w:author="wang xinyu" w:date="2023-09-08T11:19:00Z">
            <w:rPr>
              <w:shd w:val="clear" w:color="auto" w:fill="FFFF00"/>
            </w:rPr>
          </w:rPrChange>
        </w:rPr>
        <w:t>-to-treat analysis</w:t>
      </w:r>
      <w:r w:rsidR="00CF1D95" w:rsidRPr="0026378B">
        <w:rPr>
          <w:rFonts w:hint="eastAsia"/>
          <w:rPrChange w:id="308" w:author="wang xinyu" w:date="2023-09-08T11:19:00Z">
            <w:rPr>
              <w:rFonts w:hint="eastAsia"/>
              <w:shd w:val="clear" w:color="auto" w:fill="FFFF00"/>
            </w:rPr>
          </w:rPrChange>
        </w:rPr>
        <w:t>）</w:t>
      </w:r>
      <w:r>
        <w:t>中，不遵守协议的被试将被保留在分析中，这样研究的效应能准确地代表在人群中实施干预后所得到的效应，而不是只代表了那些完全遵守协议的人的干预效应</w:t>
      </w:r>
      <w:r>
        <w:t>(Gupta, 2011</w:t>
      </w:r>
      <w:r>
        <w:t>）。在减少变异和外部效度</w:t>
      </w:r>
      <w:r w:rsidR="00551A1B">
        <w:rPr>
          <w:rFonts w:hint="eastAsia"/>
        </w:rPr>
        <w:t>两方面上</w:t>
      </w:r>
      <w:r>
        <w:t>，其他研究领域也存在类似的权衡。</w:t>
      </w:r>
    </w:p>
    <w:p w14:paraId="11693C4D" w14:textId="58B32C08" w:rsidR="00F6683B" w:rsidRDefault="00DC2F97" w:rsidP="00777ECA">
      <w:pPr>
        <w:pStyle w:val="2"/>
      </w:pPr>
      <w:r>
        <w:t>了解你的测量方法</w:t>
      </w:r>
    </w:p>
    <w:p w14:paraId="0D3B0841" w14:textId="7A0369F9" w:rsidR="00F6683B" w:rsidRDefault="00DC2F97" w:rsidP="00CF1D95">
      <w:pPr>
        <w:ind w:firstLine="420"/>
      </w:pPr>
      <w:r>
        <w:t>虽然讨论标准化的效应量大小很方便，但如果研究者能够用原始（非标准化）分数来解释效应，并了解其测量的标准偏差，相对来说是更好的</w:t>
      </w:r>
      <w:r>
        <w:t>(Baguley, 2009; Length, 2001)</w:t>
      </w:r>
      <w:r>
        <w:t>。为了使学术界能够对实验数据的标准偏差有一个</w:t>
      </w:r>
      <w:r w:rsidR="00727FAE">
        <w:rPr>
          <w:rFonts w:hint="eastAsia"/>
        </w:rPr>
        <w:t>实际</w:t>
      </w:r>
      <w:r>
        <w:t>预期，同领域内的研究者使用相同效度的测量</w:t>
      </w:r>
      <w:r w:rsidR="00727FAE">
        <w:rPr>
          <w:rFonts w:hint="eastAsia"/>
        </w:rPr>
        <w:t>方式</w:t>
      </w:r>
      <w:r>
        <w:t>将更有益。这</w:t>
      </w:r>
      <w:r w:rsidR="000D4648">
        <w:rPr>
          <w:rFonts w:hint="eastAsia"/>
        </w:rPr>
        <w:t>将</w:t>
      </w:r>
      <w:r>
        <w:t>提供</w:t>
      </w:r>
      <w:r w:rsidR="000D4648">
        <w:rPr>
          <w:rFonts w:hint="eastAsia"/>
        </w:rPr>
        <w:t>更加可靠的信息</w:t>
      </w:r>
      <w:r>
        <w:t>，使得</w:t>
      </w:r>
      <w:r w:rsidR="00C36AF8">
        <w:rPr>
          <w:rFonts w:hint="eastAsia"/>
        </w:rPr>
        <w:t>期望</w:t>
      </w:r>
      <w:r w:rsidR="000D4648">
        <w:rPr>
          <w:rFonts w:hint="eastAsia"/>
        </w:rPr>
        <w:t>精</w:t>
      </w:r>
      <w:r w:rsidR="00C36AF8">
        <w:rPr>
          <w:rFonts w:hint="eastAsia"/>
        </w:rPr>
        <w:t>确</w:t>
      </w:r>
      <w:r w:rsidR="000D4648">
        <w:rPr>
          <w:rFonts w:hint="eastAsia"/>
        </w:rPr>
        <w:t>度的设计更容易</w:t>
      </w:r>
      <w:r>
        <w:t>，也能够在先验检验力分析中使用一个</w:t>
      </w:r>
      <w:r w:rsidR="000D4648">
        <w:rPr>
          <w:rFonts w:hint="eastAsia"/>
        </w:rPr>
        <w:t>非标准化的</w:t>
      </w:r>
      <w:r>
        <w:t>感兴趣的最小效应量。</w:t>
      </w:r>
    </w:p>
    <w:p w14:paraId="2CB85485" w14:textId="67B18598" w:rsidR="00F6683B" w:rsidRDefault="00DC2F97" w:rsidP="00CF1D95">
      <w:pPr>
        <w:ind w:firstLine="420"/>
      </w:pPr>
      <w:r>
        <w:t>除了对标准偏差的了解之外，了解因变量之间的相关性也很重要（例如，因为一个因变量</w:t>
      </w:r>
      <w:r>
        <w:t>t</w:t>
      </w:r>
      <w:r>
        <w:t>检验的</w:t>
      </w:r>
      <w:r w:rsidR="00CF1D95">
        <w:t xml:space="preserve">Cohen’s </w:t>
      </w:r>
      <w:proofErr w:type="spellStart"/>
      <w:r w:rsidR="00CF1D95">
        <w:rPr>
          <w:rFonts w:hint="eastAsia"/>
        </w:rPr>
        <w:t>d</w:t>
      </w:r>
      <w:r w:rsidR="00CF1D95">
        <w:rPr>
          <w:rFonts w:hint="eastAsia"/>
          <w:vertAlign w:val="subscript"/>
        </w:rPr>
        <w:t>z</w:t>
      </w:r>
      <w:proofErr w:type="spellEnd"/>
      <w:r>
        <w:t>依赖于均值之间的相关性）。</w:t>
      </w:r>
      <w:r w:rsidR="00A26823">
        <w:rPr>
          <w:rFonts w:hint="eastAsia"/>
        </w:rPr>
        <w:t>在进行预测时，</w:t>
      </w:r>
      <w:r>
        <w:t>模型越复杂，就需要了解数据生成过程的更多方面</w:t>
      </w:r>
      <w:r w:rsidR="00CF1D95">
        <w:t>。例如，在层级模型中，研究者需要了解变异的成分以</w:t>
      </w:r>
      <w:r>
        <w:t>进行检验力分析</w:t>
      </w:r>
      <w:r>
        <w:t>(DeBruine &amp; Barr, 2019; Westfall, Kenny &amp; Judd, 2014)</w:t>
      </w:r>
      <w:r>
        <w:t>。最后，</w:t>
      </w:r>
      <w:r w:rsidR="009A1C69">
        <w:rPr>
          <w:rFonts w:hint="eastAsia"/>
        </w:rPr>
        <w:t>研究所用</w:t>
      </w:r>
      <w:r>
        <w:t>测量方法的信度很重要</w:t>
      </w:r>
      <w:r>
        <w:t xml:space="preserve">(Parsons, </w:t>
      </w:r>
      <w:proofErr w:type="spellStart"/>
      <w:r>
        <w:t>Kruijt</w:t>
      </w:r>
      <w:proofErr w:type="spellEnd"/>
      <w:r>
        <w:t xml:space="preserve"> &amp; Fox, 2019)</w:t>
      </w:r>
      <w:r w:rsidR="00CF1D95">
        <w:t>，尤其是在</w:t>
      </w:r>
      <w:r w:rsidR="009A1C69">
        <w:rPr>
          <w:rFonts w:hint="eastAsia"/>
        </w:rPr>
        <w:t>参考</w:t>
      </w:r>
      <w:r w:rsidR="00CF1D95">
        <w:t>一项已发表</w:t>
      </w:r>
      <w:r>
        <w:t>研究的效应量时，而你和它所使用的测量方法信度不同</w:t>
      </w:r>
      <w:r w:rsidR="009A1C69">
        <w:rPr>
          <w:rFonts w:hint="eastAsia"/>
        </w:rPr>
        <w:t>，</w:t>
      </w:r>
      <w:r>
        <w:t>或者同一测量方法用于不同的群体时，这时，不同群体之间的测量信度可能不同。随着开放数据的增加，</w:t>
      </w:r>
      <w:r w:rsidR="009A1C69">
        <w:rPr>
          <w:rFonts w:hint="eastAsia"/>
        </w:rPr>
        <w:t>通过以往</w:t>
      </w:r>
      <w:r>
        <w:t>研究数据来估计这些参数</w:t>
      </w:r>
      <w:r w:rsidR="009A1C69">
        <w:rPr>
          <w:rFonts w:hint="eastAsia"/>
        </w:rPr>
        <w:t>将会</w:t>
      </w:r>
      <w:r>
        <w:t>更容易。</w:t>
      </w:r>
    </w:p>
    <w:p w14:paraId="368F40EB" w14:textId="42A862D1" w:rsidR="00F6683B" w:rsidRDefault="00DC2F97" w:rsidP="00CF1D95">
      <w:pPr>
        <w:ind w:firstLine="420"/>
      </w:pPr>
      <w:r>
        <w:lastRenderedPageBreak/>
        <w:t>如果我们计算样本的标准偏差，这个值是对总体真实值的估计。在小样本中，我们的估计值与真实值可能有较大差距，然而由于大数定律，随着样本量的增加，我们对标准偏差的估计将更加精确。由于样本标准差是</w:t>
      </w:r>
      <w:r w:rsidR="00FA3806">
        <w:rPr>
          <w:rFonts w:hint="eastAsia"/>
        </w:rPr>
        <w:t>一个</w:t>
      </w:r>
      <w:r>
        <w:t>不确定的估计值，所以我们可以围绕估计值计算</w:t>
      </w:r>
      <w:r w:rsidR="00FA3806">
        <w:rPr>
          <w:rFonts w:hint="eastAsia"/>
        </w:rPr>
        <w:t>出</w:t>
      </w:r>
      <w:r>
        <w:t>置信区间</w:t>
      </w:r>
      <w:r>
        <w:t>(Smithson, 2003)</w:t>
      </w:r>
      <w:r>
        <w:t>，也可以设计小样本的</w:t>
      </w:r>
      <w:r w:rsidRPr="0026378B">
        <w:rPr>
          <w:rFonts w:hint="eastAsia"/>
          <w:rPrChange w:id="309" w:author="wang xinyu" w:date="2023-09-08T11:20:00Z">
            <w:rPr>
              <w:rFonts w:hint="eastAsia"/>
              <w:highlight w:val="yellow"/>
            </w:rPr>
          </w:rPrChange>
        </w:rPr>
        <w:t>预实验（</w:t>
      </w:r>
      <w:r w:rsidRPr="0026378B">
        <w:rPr>
          <w:rPrChange w:id="310" w:author="wang xinyu" w:date="2023-09-08T11:20:00Z">
            <w:rPr>
              <w:highlight w:val="yellow"/>
            </w:rPr>
          </w:rPrChange>
        </w:rPr>
        <w:t>pilot study</w:t>
      </w:r>
      <w:r w:rsidRPr="0026378B">
        <w:rPr>
          <w:rFonts w:hint="eastAsia"/>
          <w:rPrChange w:id="311" w:author="wang xinyu" w:date="2023-09-08T11:20:00Z">
            <w:rPr>
              <w:rFonts w:hint="eastAsia"/>
              <w:highlight w:val="yellow"/>
            </w:rPr>
          </w:rPrChange>
        </w:rPr>
        <w:t>）</w:t>
      </w:r>
      <w:r>
        <w:t>，得出可靠的标准偏差估计值。方差</w:t>
      </w:r>
      <w:r w:rsidR="00CF1D95">
        <w:t>σ</w:t>
      </w:r>
      <w:r w:rsidR="00CF1D95">
        <w:rPr>
          <w:vertAlign w:val="superscript"/>
        </w:rPr>
        <w:t>2</w:t>
      </w:r>
      <w:r>
        <w:t>的置信区间如下公式所示，标准偏差的置信区间则为这些值的平方根：</w:t>
      </w:r>
    </w:p>
    <w:p w14:paraId="30BA3F9A" w14:textId="77777777" w:rsidR="00F6683B" w:rsidRDefault="00DC2F97" w:rsidP="00CF1D95">
      <w:pPr>
        <w:snapToGrid w:val="0"/>
        <w:ind w:firstLine="420"/>
        <w:jc w:val="center"/>
        <w:rPr>
          <w:rFonts w:ascii="宋体" w:eastAsia="宋体" w:hAnsi="宋体"/>
          <w:color w:val="000000"/>
          <w:szCs w:val="21"/>
        </w:rPr>
      </w:pPr>
      <w:r>
        <w:rPr>
          <w:rFonts w:ascii="宋体" w:eastAsia="宋体" w:hAnsi="宋体"/>
          <w:noProof/>
          <w:color w:val="000000"/>
          <w:szCs w:val="21"/>
        </w:rPr>
        <w:drawing>
          <wp:inline distT="0" distB="0" distL="0" distR="0" wp14:anchorId="07E503A0" wp14:editId="77C8C62C">
            <wp:extent cx="2428875" cy="619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5"/>
                    <a:stretch>
                      <a:fillRect/>
                    </a:stretch>
                  </pic:blipFill>
                  <pic:spPr>
                    <a:xfrm>
                      <a:off x="0" y="0"/>
                      <a:ext cx="2428875" cy="619125"/>
                    </a:xfrm>
                    <a:prstGeom prst="rect">
                      <a:avLst/>
                    </a:prstGeom>
                  </pic:spPr>
                </pic:pic>
              </a:graphicData>
            </a:graphic>
          </wp:inline>
        </w:drawing>
      </w:r>
    </w:p>
    <w:p w14:paraId="7426D4AE" w14:textId="3F4F2047" w:rsidR="00F6683B" w:rsidRDefault="00CF1D95" w:rsidP="00CF1D95">
      <w:pPr>
        <w:ind w:firstLine="420"/>
      </w:pPr>
      <w:r>
        <w:t>当参数存在不确定性时，研究者可以使用序</w:t>
      </w:r>
      <w:r w:rsidR="00AB3D6E">
        <w:rPr>
          <w:rFonts w:hint="eastAsia"/>
        </w:rPr>
        <w:t>列</w:t>
      </w:r>
      <w:r w:rsidR="00DC2F97">
        <w:t>设计进行</w:t>
      </w:r>
      <w:r w:rsidR="00DC2F97" w:rsidRPr="0026378B">
        <w:rPr>
          <w:rFonts w:hint="eastAsia"/>
          <w:rPrChange w:id="312" w:author="wang xinyu" w:date="2023-09-08T11:20:00Z">
            <w:rPr>
              <w:rFonts w:hint="eastAsia"/>
              <w:highlight w:val="yellow"/>
            </w:rPr>
          </w:rPrChange>
        </w:rPr>
        <w:t>内部的预实验（</w:t>
      </w:r>
      <w:r w:rsidR="00DC2F97" w:rsidRPr="0026378B">
        <w:rPr>
          <w:rPrChange w:id="313" w:author="wang xinyu" w:date="2023-09-08T11:20:00Z">
            <w:rPr>
              <w:highlight w:val="yellow"/>
            </w:rPr>
          </w:rPrChange>
        </w:rPr>
        <w:t>internal pilot study</w:t>
      </w:r>
      <w:r w:rsidR="00DC2F97" w:rsidRPr="0026378B">
        <w:rPr>
          <w:rFonts w:hint="eastAsia"/>
          <w:rPrChange w:id="314" w:author="wang xinyu" w:date="2023-09-08T11:20:00Z">
            <w:rPr>
              <w:rFonts w:hint="eastAsia"/>
              <w:highlight w:val="yellow"/>
            </w:rPr>
          </w:rPrChange>
        </w:rPr>
        <w:t>）</w:t>
      </w:r>
      <w:r w:rsidR="00DC2F97">
        <w:t>(Wittes &amp; Brittain, 1990)</w:t>
      </w:r>
      <w:r w:rsidR="00DC2F97">
        <w:t>。</w:t>
      </w:r>
      <w:r w:rsidR="00DC2F97" w:rsidRPr="0026378B">
        <w:rPr>
          <w:rFonts w:hint="eastAsia"/>
          <w:rPrChange w:id="315" w:author="wang xinyu" w:date="2023-09-08T11:20:00Z">
            <w:rPr>
              <w:rFonts w:hint="eastAsia"/>
              <w:highlight w:val="yellow"/>
            </w:rPr>
          </w:rPrChange>
        </w:rPr>
        <w:t>内部预实验</w:t>
      </w:r>
      <w:r w:rsidR="00DC2F97">
        <w:t>的理念是，研究者为研究指定一个暂定的样本量，进行中期分析，使用内部预实验的数据来更新参数，如实验的方差，最后</w:t>
      </w:r>
      <w:r w:rsidR="00DC7187">
        <w:rPr>
          <w:rFonts w:hint="eastAsia"/>
        </w:rPr>
        <w:t>得出</w:t>
      </w:r>
      <w:r w:rsidR="00DC2F97">
        <w:t>最终的样本量。</w:t>
      </w:r>
      <w:r w:rsidR="00DC2F97" w:rsidRPr="0026378B">
        <w:rPr>
          <w:rFonts w:hint="eastAsia"/>
          <w:rPrChange w:id="316" w:author="wang xinyu" w:date="2023-09-08T11:20:00Z">
            <w:rPr>
              <w:rFonts w:hint="eastAsia"/>
              <w:highlight w:val="yellow"/>
            </w:rPr>
          </w:rPrChange>
        </w:rPr>
        <w:t>只要对数据的中期</w:t>
      </w:r>
      <w:r w:rsidR="00AB3D6E" w:rsidRPr="0026378B">
        <w:rPr>
          <w:rFonts w:hint="eastAsia"/>
          <w:rPrChange w:id="317" w:author="wang xinyu" w:date="2023-09-08T11:20:00Z">
            <w:rPr>
              <w:rFonts w:hint="eastAsia"/>
              <w:highlight w:val="yellow"/>
            </w:rPr>
          </w:rPrChange>
        </w:rPr>
        <w:t>考察</w:t>
      </w:r>
      <w:r w:rsidR="00DC2F97" w:rsidRPr="0026378B">
        <w:rPr>
          <w:rFonts w:hint="eastAsia"/>
          <w:rPrChange w:id="318" w:author="wang xinyu" w:date="2023-09-08T11:20:00Z">
            <w:rPr>
              <w:rFonts w:hint="eastAsia"/>
              <w:highlight w:val="yellow"/>
            </w:rPr>
          </w:rPrChange>
        </w:rPr>
        <w:t>是盲目的（例如，不考虑</w:t>
      </w:r>
      <w:r w:rsidR="00AB3D6E" w:rsidRPr="0026378B">
        <w:rPr>
          <w:rFonts w:hint="eastAsia"/>
          <w:rPrChange w:id="319" w:author="wang xinyu" w:date="2023-09-08T11:20:00Z">
            <w:rPr>
              <w:rFonts w:hint="eastAsia"/>
              <w:highlight w:val="yellow"/>
            </w:rPr>
          </w:rPrChange>
        </w:rPr>
        <w:t>相关</w:t>
      </w:r>
      <w:r w:rsidR="00DC2F97" w:rsidRPr="0026378B">
        <w:rPr>
          <w:rFonts w:hint="eastAsia"/>
          <w:rPrChange w:id="320" w:author="wang xinyu" w:date="2023-09-08T11:20:00Z">
            <w:rPr>
              <w:rFonts w:hint="eastAsia"/>
              <w:highlight w:val="yellow"/>
            </w:rPr>
          </w:rPrChange>
        </w:rPr>
        <w:t>条件的信息），就可以根据新的方差估计</w:t>
      </w:r>
      <w:r w:rsidR="00FA10C8" w:rsidRPr="0026378B">
        <w:rPr>
          <w:rFonts w:hint="eastAsia"/>
          <w:rPrChange w:id="321" w:author="wang xinyu" w:date="2023-09-08T11:20:00Z">
            <w:rPr>
              <w:rFonts w:hint="eastAsia"/>
              <w:highlight w:val="yellow"/>
            </w:rPr>
          </w:rPrChange>
        </w:rPr>
        <w:t>结果</w:t>
      </w:r>
      <w:r w:rsidR="00DC2F97" w:rsidRPr="0026378B">
        <w:rPr>
          <w:rFonts w:hint="eastAsia"/>
          <w:rPrChange w:id="322" w:author="wang xinyu" w:date="2023-09-08T11:20:00Z">
            <w:rPr>
              <w:rFonts w:hint="eastAsia"/>
              <w:highlight w:val="yellow"/>
            </w:rPr>
          </w:rPrChange>
        </w:rPr>
        <w:t>对样本量进行调整，而不会对</w:t>
      </w:r>
      <w:r w:rsidR="00DC2F97" w:rsidRPr="0026378B">
        <w:rPr>
          <w:rPrChange w:id="323" w:author="wang xinyu" w:date="2023-09-08T11:20:00Z">
            <w:rPr>
              <w:highlight w:val="yellow"/>
            </w:rPr>
          </w:rPrChange>
        </w:rPr>
        <w:t>I</w:t>
      </w:r>
      <w:r w:rsidR="00DC2F97" w:rsidRPr="0026378B">
        <w:rPr>
          <w:rFonts w:hint="eastAsia"/>
          <w:rPrChange w:id="324" w:author="wang xinyu" w:date="2023-09-08T11:20:00Z">
            <w:rPr>
              <w:rFonts w:hint="eastAsia"/>
              <w:highlight w:val="yellow"/>
            </w:rPr>
          </w:rPrChange>
        </w:rPr>
        <w:t>类错误产生任何实际影响</w:t>
      </w:r>
      <w:r w:rsidR="00DC2F97">
        <w:t xml:space="preserve">(Friede &amp; Kieser, 2006; </w:t>
      </w:r>
      <w:proofErr w:type="spellStart"/>
      <w:r w:rsidR="00DC2F97">
        <w:t>Proschan</w:t>
      </w:r>
      <w:proofErr w:type="spellEnd"/>
      <w:r w:rsidR="00DC2F97">
        <w:t>, 2005)</w:t>
      </w:r>
      <w:r w:rsidR="00DC2F97">
        <w:t>。因此，如果研究者</w:t>
      </w:r>
      <w:r w:rsidR="00421A37">
        <w:rPr>
          <w:rFonts w:hint="eastAsia"/>
        </w:rPr>
        <w:t>想设</w:t>
      </w:r>
      <w:r w:rsidR="00DC2F97">
        <w:t>计一个</w:t>
      </w:r>
      <w:r w:rsidR="00DC2F97" w:rsidRPr="0026378B">
        <w:rPr>
          <w:rFonts w:hint="eastAsia"/>
          <w:rPrChange w:id="325" w:author="wang xinyu" w:date="2023-09-08T11:20:00Z">
            <w:rPr>
              <w:rFonts w:hint="eastAsia"/>
              <w:highlight w:val="yellow"/>
            </w:rPr>
          </w:rPrChange>
        </w:rPr>
        <w:t>定性研究</w:t>
      </w:r>
      <w:r w:rsidR="00DC2F97">
        <w:t>，其中</w:t>
      </w:r>
      <w:r w:rsidR="00DC2F97">
        <w:t>I</w:t>
      </w:r>
      <w:r w:rsidR="00DC2F97">
        <w:t>类和</w:t>
      </w:r>
      <w:r w:rsidR="00DC2F97">
        <w:t>II</w:t>
      </w:r>
      <w:r w:rsidR="005A3ED8">
        <w:t>类错误</w:t>
      </w:r>
      <w:r w:rsidR="00AB3D6E">
        <w:rPr>
          <w:rFonts w:hint="eastAsia"/>
        </w:rPr>
        <w:t>已经</w:t>
      </w:r>
      <w:r w:rsidR="005A3ED8">
        <w:t>得到控制，但他们缺乏关于标准偏差的信息，</w:t>
      </w:r>
      <w:r w:rsidR="00DC2F97" w:rsidRPr="0026378B">
        <w:rPr>
          <w:rFonts w:hint="eastAsia"/>
          <w:rPrChange w:id="326" w:author="wang xinyu" w:date="2023-09-08T11:20:00Z">
            <w:rPr>
              <w:rFonts w:hint="eastAsia"/>
              <w:highlight w:val="yellow"/>
            </w:rPr>
          </w:rPrChange>
        </w:rPr>
        <w:t>内部预实验</w:t>
      </w:r>
      <w:r w:rsidR="00DC2F97">
        <w:t>可能是一个值得考虑的方法</w:t>
      </w:r>
      <w:r w:rsidR="00DC2F97">
        <w:t>(Chang, 2016)</w:t>
      </w:r>
      <w:r w:rsidR="00DC2F97">
        <w:t>。</w:t>
      </w:r>
    </w:p>
    <w:p w14:paraId="10B9F9F8" w14:textId="67C0C842" w:rsidR="00F6683B" w:rsidRPr="0026378B" w:rsidRDefault="00AB3D6E" w:rsidP="00777ECA">
      <w:pPr>
        <w:pStyle w:val="2"/>
        <w:rPr>
          <w:rFonts w:eastAsiaTheme="minorEastAsia" w:cstheme="minorBidi"/>
          <w:bCs w:val="0"/>
          <w:szCs w:val="22"/>
          <w:rPrChange w:id="327" w:author="wang xinyu" w:date="2023-09-08T11:20:00Z">
            <w:rPr/>
          </w:rPrChange>
        </w:rPr>
      </w:pPr>
      <w:r>
        <w:rPr>
          <w:rFonts w:hint="eastAsia"/>
        </w:rPr>
        <w:t>约定俗成的</w:t>
      </w:r>
      <w:r w:rsidRPr="0026378B">
        <w:rPr>
          <w:rFonts w:hint="eastAsia"/>
          <w:rPrChange w:id="328" w:author="wang xinyu" w:date="2023-09-08T11:20:00Z">
            <w:rPr>
              <w:rFonts w:hint="eastAsia"/>
              <w:highlight w:val="yellow"/>
            </w:rPr>
          </w:rPrChange>
        </w:rPr>
        <w:t>元经验法则（</w:t>
      </w:r>
      <w:r w:rsidRPr="0026378B">
        <w:rPr>
          <w:rPrChange w:id="329" w:author="wang xinyu" w:date="2023-09-08T11:20:00Z">
            <w:rPr>
              <w:highlight w:val="yellow"/>
            </w:rPr>
          </w:rPrChange>
        </w:rPr>
        <w:t>Conventions as meta-heuristics</w:t>
      </w:r>
      <w:r w:rsidRPr="0026378B">
        <w:rPr>
          <w:rFonts w:hint="eastAsia"/>
          <w:rPrChange w:id="330" w:author="wang xinyu" w:date="2023-09-08T11:20:00Z">
            <w:rPr>
              <w:rFonts w:hint="eastAsia"/>
              <w:highlight w:val="yellow"/>
            </w:rPr>
          </w:rPrChange>
        </w:rPr>
        <w:t>）</w:t>
      </w:r>
    </w:p>
    <w:p w14:paraId="49B76228" w14:textId="71528632" w:rsidR="00F6683B" w:rsidRDefault="00DC2F97" w:rsidP="005A3ED8">
      <w:pPr>
        <w:ind w:firstLine="420"/>
      </w:pPr>
      <w:r>
        <w:t>即使研究者可能不会直接使用</w:t>
      </w:r>
      <w:r w:rsidR="00AB3D6E">
        <w:rPr>
          <w:rFonts w:hint="eastAsia"/>
        </w:rPr>
        <w:t>经验法则式的</w:t>
      </w:r>
      <w:r>
        <w:t>方法来确定研究中的样本量，但</w:t>
      </w:r>
      <w:r w:rsidR="00AB3D6E">
        <w:rPr>
          <w:rFonts w:hint="eastAsia"/>
        </w:rPr>
        <w:t>经验法则</w:t>
      </w:r>
      <w:r>
        <w:t>也会间接地在样本量规划中发挥作用。基于推</w:t>
      </w:r>
      <w:r w:rsidR="00AB3D6E">
        <w:rPr>
          <w:rFonts w:hint="eastAsia"/>
        </w:rPr>
        <w:t>断</w:t>
      </w:r>
      <w:r>
        <w:t>目标的样本量论证（如检验力分析、准确度或决策），都要求研究者</w:t>
      </w:r>
      <w:r w:rsidR="00C45DFF">
        <w:rPr>
          <w:rFonts w:hint="eastAsia"/>
        </w:rPr>
        <w:t>确定</w:t>
      </w:r>
      <w:r>
        <w:t>I</w:t>
      </w:r>
      <w:r>
        <w:t>类和</w:t>
      </w:r>
      <w:r>
        <w:t>II</w:t>
      </w:r>
      <w:r>
        <w:t>类错误、精</w:t>
      </w:r>
      <w:r w:rsidR="00AB3D6E">
        <w:rPr>
          <w:rFonts w:hint="eastAsia"/>
        </w:rPr>
        <w:t>确</w:t>
      </w:r>
      <w:r>
        <w:t>度以及感兴趣的最小效应量</w:t>
      </w:r>
      <w:r w:rsidR="00C45DFF">
        <w:rPr>
          <w:rFonts w:hint="eastAsia"/>
        </w:rPr>
        <w:t>的预期</w:t>
      </w:r>
      <w:r>
        <w:t>数值。尽管有时可以证实上述数值的合理性（例</w:t>
      </w:r>
      <w:r w:rsidR="00A55F58">
        <w:rPr>
          <w:rFonts w:hint="eastAsia"/>
        </w:rPr>
        <w:t>如</w:t>
      </w:r>
      <w:r>
        <w:t>，</w:t>
      </w:r>
      <w:r w:rsidRPr="0026378B">
        <w:rPr>
          <w:rFonts w:hint="eastAsia"/>
          <w:rPrChange w:id="331" w:author="wang xinyu" w:date="2023-09-08T11:20:00Z">
            <w:rPr>
              <w:rFonts w:hint="eastAsia"/>
              <w:highlight w:val="yellow"/>
            </w:rPr>
          </w:rPrChange>
        </w:rPr>
        <w:t>基于成本</w:t>
      </w:r>
      <w:r w:rsidRPr="0026378B">
        <w:rPr>
          <w:rPrChange w:id="332" w:author="wang xinyu" w:date="2023-09-08T11:20:00Z">
            <w:rPr>
              <w:highlight w:val="yellow"/>
            </w:rPr>
          </w:rPrChange>
        </w:rPr>
        <w:t>-</w:t>
      </w:r>
      <w:r w:rsidRPr="0026378B">
        <w:rPr>
          <w:rFonts w:hint="eastAsia"/>
          <w:rPrChange w:id="333" w:author="wang xinyu" w:date="2023-09-08T11:20:00Z">
            <w:rPr>
              <w:rFonts w:hint="eastAsia"/>
              <w:highlight w:val="yellow"/>
            </w:rPr>
          </w:rPrChange>
        </w:rPr>
        <w:t>效益分析</w:t>
      </w:r>
      <w:r>
        <w:t>），但这些数值的可靠程度可能需要更专门的研究</w:t>
      </w:r>
      <w:r w:rsidR="00A55F58">
        <w:rPr>
          <w:rFonts w:hint="eastAsia"/>
        </w:rPr>
        <w:t>来验证</w:t>
      </w:r>
      <w:r>
        <w:t>。这样更专门的研究可能很难实现，因为这些研究本身可能就不值得花钱（</w:t>
      </w:r>
      <w:r w:rsidRPr="0026378B">
        <w:rPr>
          <w:rFonts w:hint="eastAsia"/>
          <w:rPrChange w:id="334" w:author="wang xinyu" w:date="2023-09-08T11:20:00Z">
            <w:rPr>
              <w:rFonts w:hint="eastAsia"/>
              <w:color w:val="000000" w:themeColor="text1"/>
              <w:shd w:val="clear" w:color="auto" w:fill="FFFF00"/>
            </w:rPr>
          </w:rPrChange>
        </w:rPr>
        <w:t>例如，用大多数同行认为保守的</w:t>
      </w:r>
      <w:r w:rsidRPr="0026378B">
        <w:rPr>
          <w:rPrChange w:id="335" w:author="wang xinyu" w:date="2023-09-08T11:20:00Z">
            <w:rPr>
              <w:color w:val="000000" w:themeColor="text1"/>
              <w:shd w:val="clear" w:color="auto" w:fill="FFFF00"/>
            </w:rPr>
          </w:rPrChange>
        </w:rPr>
        <w:t>α</w:t>
      </w:r>
      <w:r w:rsidRPr="0026378B">
        <w:rPr>
          <w:rFonts w:hint="eastAsia"/>
          <w:rPrChange w:id="336" w:author="wang xinyu" w:date="2023-09-08T11:20:00Z">
            <w:rPr>
              <w:rFonts w:hint="eastAsia"/>
              <w:color w:val="000000" w:themeColor="text1"/>
              <w:shd w:val="clear" w:color="auto" w:fill="FFFF00"/>
            </w:rPr>
          </w:rPrChange>
        </w:rPr>
        <w:t>水平进行研究，比</w:t>
      </w:r>
      <w:r w:rsidR="00A55F58" w:rsidRPr="0026378B">
        <w:rPr>
          <w:rFonts w:hint="eastAsia"/>
          <w:rPrChange w:id="337" w:author="wang xinyu" w:date="2023-09-08T11:20:00Z">
            <w:rPr>
              <w:rFonts w:hint="eastAsia"/>
              <w:color w:val="000000" w:themeColor="text1"/>
              <w:shd w:val="clear" w:color="auto" w:fill="FFFF00"/>
            </w:rPr>
          </w:rPrChange>
        </w:rPr>
        <w:t>基于成本</w:t>
      </w:r>
      <w:r w:rsidR="00A55F58" w:rsidRPr="0026378B">
        <w:rPr>
          <w:rPrChange w:id="338" w:author="wang xinyu" w:date="2023-09-08T11:20:00Z">
            <w:rPr>
              <w:color w:val="000000" w:themeColor="text1"/>
              <w:shd w:val="clear" w:color="auto" w:fill="FFFF00"/>
            </w:rPr>
          </w:rPrChange>
        </w:rPr>
        <w:t>-</w:t>
      </w:r>
      <w:r w:rsidR="00A55F58" w:rsidRPr="0026378B">
        <w:rPr>
          <w:rFonts w:hint="eastAsia"/>
          <w:rPrChange w:id="339" w:author="wang xinyu" w:date="2023-09-08T11:20:00Z">
            <w:rPr>
              <w:rFonts w:hint="eastAsia"/>
              <w:color w:val="000000" w:themeColor="text1"/>
              <w:shd w:val="clear" w:color="auto" w:fill="FFFF00"/>
            </w:rPr>
          </w:rPrChange>
        </w:rPr>
        <w:t>收益分析收集</w:t>
      </w:r>
      <w:r w:rsidRPr="0026378B">
        <w:rPr>
          <w:rFonts w:hint="eastAsia"/>
          <w:rPrChange w:id="340" w:author="wang xinyu" w:date="2023-09-08T11:20:00Z">
            <w:rPr>
              <w:rFonts w:hint="eastAsia"/>
              <w:color w:val="000000" w:themeColor="text1"/>
              <w:shd w:val="clear" w:color="auto" w:fill="FFFF00"/>
            </w:rPr>
          </w:rPrChange>
        </w:rPr>
        <w:t>数据来确定所需</w:t>
      </w:r>
      <w:r w:rsidRPr="0026378B">
        <w:rPr>
          <w:rPrChange w:id="341" w:author="wang xinyu" w:date="2023-09-08T11:20:00Z">
            <w:rPr>
              <w:color w:val="000000" w:themeColor="text1"/>
              <w:shd w:val="clear" w:color="auto" w:fill="FFFF00"/>
            </w:rPr>
          </w:rPrChange>
        </w:rPr>
        <w:t>α</w:t>
      </w:r>
      <w:r w:rsidRPr="0026378B">
        <w:rPr>
          <w:rFonts w:hint="eastAsia"/>
          <w:rPrChange w:id="342" w:author="wang xinyu" w:date="2023-09-08T11:20:00Z">
            <w:rPr>
              <w:rFonts w:hint="eastAsia"/>
              <w:color w:val="000000" w:themeColor="text1"/>
              <w:shd w:val="clear" w:color="auto" w:fill="FFFF00"/>
            </w:rPr>
          </w:rPrChange>
        </w:rPr>
        <w:t>水平</w:t>
      </w:r>
      <w:r w:rsidR="00A55F58" w:rsidRPr="0026378B">
        <w:rPr>
          <w:rFonts w:hint="eastAsia"/>
          <w:rPrChange w:id="343" w:author="wang xinyu" w:date="2023-09-08T11:20:00Z">
            <w:rPr>
              <w:rFonts w:hint="eastAsia"/>
              <w:color w:val="000000" w:themeColor="text1"/>
              <w:shd w:val="clear" w:color="auto" w:fill="FFFF00"/>
            </w:rPr>
          </w:rPrChange>
        </w:rPr>
        <w:t>，</w:t>
      </w:r>
      <w:r w:rsidRPr="0026378B">
        <w:rPr>
          <w:rFonts w:hint="eastAsia"/>
          <w:rPrChange w:id="344" w:author="wang xinyu" w:date="2023-09-08T11:20:00Z">
            <w:rPr>
              <w:rFonts w:hint="eastAsia"/>
              <w:color w:val="000000" w:themeColor="text1"/>
              <w:shd w:val="clear" w:color="auto" w:fill="FFFF00"/>
            </w:rPr>
          </w:rPrChange>
        </w:rPr>
        <w:t>所花费的更少</w:t>
      </w:r>
      <w:r>
        <w:t>）。所以在这些情况下，研究者倾向于使用惯例的数值。</w:t>
      </w:r>
    </w:p>
    <w:p w14:paraId="1B3D61D0" w14:textId="2A8E8E2E" w:rsidR="00F6683B" w:rsidRDefault="00DC2F97" w:rsidP="005A3ED8">
      <w:pPr>
        <w:ind w:firstLine="420"/>
      </w:pPr>
      <w:r>
        <w:t>当涉及到计算样本量所需的置信区间宽度、期望检验力或任何其他输入值时，透明且公开地报告</w:t>
      </w:r>
      <w:r w:rsidR="007325BC">
        <w:rPr>
          <w:rFonts w:hint="eastAsia"/>
        </w:rPr>
        <w:t>如何使用</w:t>
      </w:r>
      <w:r w:rsidR="00AB3D6E" w:rsidRPr="0026378B">
        <w:rPr>
          <w:rFonts w:hint="eastAsia"/>
          <w:rPrChange w:id="345" w:author="wang xinyu" w:date="2023-09-08T11:20:00Z">
            <w:rPr>
              <w:rFonts w:hint="eastAsia"/>
              <w:highlight w:val="yellow"/>
            </w:rPr>
          </w:rPrChange>
        </w:rPr>
        <w:t>经验法则</w:t>
      </w:r>
      <w:r>
        <w:t>或惯例（例如通过使用本文所附带的在线应用程序）非常重要。例如，通常在</w:t>
      </w:r>
      <w:r w:rsidR="003567BD">
        <w:rPr>
          <w:rFonts w:hint="eastAsia"/>
        </w:rPr>
        <w:t>没有进行</w:t>
      </w:r>
      <w:r>
        <w:t>合理</w:t>
      </w:r>
      <w:r w:rsidR="003567BD">
        <w:rPr>
          <w:rFonts w:hint="eastAsia"/>
        </w:rPr>
        <w:t>性</w:t>
      </w:r>
      <w:r>
        <w:t>论证的情况下，使用</w:t>
      </w:r>
      <w:r>
        <w:t>5%</w:t>
      </w:r>
      <w:r>
        <w:t>的</w:t>
      </w:r>
      <w:r>
        <w:t>Ⅰ</w:t>
      </w:r>
      <w:r>
        <w:t>类错误和</w:t>
      </w:r>
      <w:r>
        <w:t>80%</w:t>
      </w:r>
      <w:r>
        <w:t>的检验力实际上是同行所能接受的最小信息</w:t>
      </w:r>
      <w:r w:rsidR="00AB3D6E">
        <w:rPr>
          <w:rFonts w:hint="eastAsia"/>
        </w:rPr>
        <w:t>价</w:t>
      </w:r>
      <w:r>
        <w:t>值的一个较低的阈值（</w:t>
      </w:r>
      <w:r w:rsidR="003567BD">
        <w:rPr>
          <w:rFonts w:hint="eastAsia"/>
        </w:rPr>
        <w:t>而对样本量进行合理性论证</w:t>
      </w:r>
      <w:r>
        <w:t>时，同行</w:t>
      </w:r>
      <w:r w:rsidR="003567BD">
        <w:rPr>
          <w:rFonts w:hint="eastAsia"/>
        </w:rPr>
        <w:t>也可以</w:t>
      </w:r>
      <w:r>
        <w:t>接受</w:t>
      </w:r>
      <w:r w:rsidR="003567BD">
        <w:t>更高的错误率</w:t>
      </w:r>
      <w:r>
        <w:t>）。重要的是我们需要认识到，这些数值不是</w:t>
      </w:r>
      <w:r w:rsidR="000F05F4">
        <w:rPr>
          <w:rFonts w:hint="eastAsia"/>
        </w:rPr>
        <w:t>固定</w:t>
      </w:r>
      <w:r>
        <w:t>的。期刊在投稿指南中可以任意规定一个他们所希望的更高效准确的信息</w:t>
      </w:r>
      <w:r w:rsidR="00A622A8">
        <w:rPr>
          <w:rFonts w:hint="eastAsia"/>
        </w:rPr>
        <w:t>价</w:t>
      </w:r>
      <w:r>
        <w:t>值（例如，</w:t>
      </w:r>
      <w:r>
        <w:t>Nature Human Behavior</w:t>
      </w:r>
      <w:r>
        <w:t>杂志要求投稿的研究设计要达到</w:t>
      </w:r>
      <w:r>
        <w:t>95%</w:t>
      </w:r>
      <w:r>
        <w:t>的统计检验</w:t>
      </w:r>
      <w:r>
        <w:lastRenderedPageBreak/>
        <w:t>力，我自己所在的部门要求研究者提交</w:t>
      </w:r>
      <w:r>
        <w:t>ERB</w:t>
      </w:r>
      <w:r>
        <w:t>提案，尽可能使研究设计达到</w:t>
      </w:r>
      <w:r>
        <w:t>90%</w:t>
      </w:r>
      <w:r>
        <w:t>的统计检验力）。如果某研究者所报告的信息</w:t>
      </w:r>
      <w:r w:rsidR="00A622A8">
        <w:rPr>
          <w:rFonts w:hint="eastAsia"/>
        </w:rPr>
        <w:t>价</w:t>
      </w:r>
      <w:r>
        <w:t>值高于以往研究的最低值，应当</w:t>
      </w:r>
      <w:r w:rsidR="00A622A8">
        <w:rPr>
          <w:rFonts w:hint="eastAsia"/>
        </w:rPr>
        <w:t>给予一定</w:t>
      </w:r>
      <w:r w:rsidR="001378D1">
        <w:rPr>
          <w:rFonts w:hint="eastAsia"/>
        </w:rPr>
        <w:t>鼓励</w:t>
      </w:r>
      <w:r>
        <w:t>。</w:t>
      </w:r>
    </w:p>
    <w:p w14:paraId="1CDE34C4" w14:textId="001DDB24" w:rsidR="00F6683B" w:rsidRDefault="00DC2F97" w:rsidP="005A3ED8">
      <w:pPr>
        <w:ind w:firstLine="420"/>
      </w:pPr>
      <w:r>
        <w:t>在过去，一些领域已经改变了以往的惯例，比如现在在物理学中用</w:t>
      </w:r>
      <w:r>
        <w:t>5σ</w:t>
      </w:r>
      <w:r>
        <w:t>阈值来宣布一个发现，而不</w:t>
      </w:r>
      <w:r w:rsidR="00A62497">
        <w:rPr>
          <w:rFonts w:hint="eastAsia"/>
        </w:rPr>
        <w:t>再</w:t>
      </w:r>
      <w:r>
        <w:t>使用</w:t>
      </w:r>
      <w:r>
        <w:t>5%</w:t>
      </w:r>
      <w:r>
        <w:t>的</w:t>
      </w:r>
      <w:r>
        <w:t>I</w:t>
      </w:r>
      <w:r>
        <w:t>类错误。在其他领域，尚未有这种尝试获得成功</w:t>
      </w:r>
      <w:r w:rsidR="00A622A8">
        <w:rPr>
          <w:rFonts w:hint="eastAsia"/>
        </w:rPr>
        <w:t>的</w:t>
      </w:r>
      <w:r>
        <w:t>（例如，</w:t>
      </w:r>
      <w:r>
        <w:t>Johnson(2013)</w:t>
      </w:r>
      <w:r w:rsidR="005A3ED8">
        <w:t>）。改进后的惯例应视具体情况而定，通过</w:t>
      </w:r>
      <w:r w:rsidR="005A3ED8">
        <w:rPr>
          <w:rFonts w:hint="eastAsia"/>
        </w:rPr>
        <w:t>学会的学术</w:t>
      </w:r>
      <w:r>
        <w:t>会议</w:t>
      </w:r>
      <w:r w:rsidR="00703641">
        <w:rPr>
          <w:rFonts w:hint="eastAsia"/>
        </w:rPr>
        <w:t>来确定</w:t>
      </w:r>
      <w:r>
        <w:t>惯例可能更明智</w:t>
      </w:r>
      <w:r>
        <w:t>(Mullan &amp; Jacoby, 1985)</w:t>
      </w:r>
      <w:r>
        <w:t>。学会会议在医学领域中很常见，并已被用于确定感兴趣的最小效应量（例如，</w:t>
      </w:r>
      <w:r>
        <w:t>Fried, Boers &amp; Baker(1993)</w:t>
      </w:r>
      <w:r w:rsidR="005A3ED8">
        <w:t>）。在许多研究领域，现行惯例</w:t>
      </w:r>
      <w:r w:rsidR="00312407">
        <w:rPr>
          <w:rFonts w:hint="eastAsia"/>
        </w:rPr>
        <w:t>都</w:t>
      </w:r>
      <w:r w:rsidR="005A3ED8">
        <w:t>可以</w:t>
      </w:r>
      <w:r w:rsidR="005A3ED8">
        <w:rPr>
          <w:rFonts w:hint="eastAsia"/>
        </w:rPr>
        <w:t>进行</w:t>
      </w:r>
      <w:r w:rsidR="005A3ED8">
        <w:t>改进。例如，</w:t>
      </w:r>
      <w:r w:rsidR="005A3ED8">
        <w:rPr>
          <w:rFonts w:hint="eastAsia"/>
        </w:rPr>
        <w:t>单项</w:t>
      </w:r>
      <w:r>
        <w:t>研究和元分析的默认</w:t>
      </w:r>
      <w:r>
        <w:t>α</w:t>
      </w:r>
      <w:r>
        <w:t>水平为</w:t>
      </w:r>
      <w:r>
        <w:t>5%</w:t>
      </w:r>
      <w:r>
        <w:t>似乎很奇怪，可以想象，未来元分析的默认</w:t>
      </w:r>
      <w:r>
        <w:t>α</w:t>
      </w:r>
      <w:r>
        <w:t>水平将远低于</w:t>
      </w:r>
      <w:r>
        <w:t>5%</w:t>
      </w:r>
      <w:r>
        <w:t>。在特定情况下，让</w:t>
      </w:r>
      <w:r w:rsidR="00312407">
        <w:rPr>
          <w:rFonts w:hint="eastAsia"/>
        </w:rPr>
        <w:t>大家更清楚什么样的输入值</w:t>
      </w:r>
      <w:r w:rsidR="005A3ED8">
        <w:rPr>
          <w:rFonts w:hint="eastAsia"/>
        </w:rPr>
        <w:t>缺乏合理</w:t>
      </w:r>
      <w:r w:rsidR="00A622A8">
        <w:rPr>
          <w:rFonts w:hint="eastAsia"/>
        </w:rPr>
        <w:t>的缘由</w:t>
      </w:r>
      <w:r>
        <w:t>，</w:t>
      </w:r>
      <w:r w:rsidR="00A622A8">
        <w:rPr>
          <w:rFonts w:hint="eastAsia"/>
        </w:rPr>
        <w:t>这</w:t>
      </w:r>
      <w:r>
        <w:t>将</w:t>
      </w:r>
      <w:r w:rsidR="00312407">
        <w:rPr>
          <w:rFonts w:hint="eastAsia"/>
        </w:rPr>
        <w:t>会</w:t>
      </w:r>
      <w:r>
        <w:t>促使各个领域开始讨论该如何改进现行惯例。日后如果可能的话，在线应用程序将会链接到更好示例，并随之更新。</w:t>
      </w:r>
    </w:p>
    <w:p w14:paraId="139B12A1" w14:textId="600DB597" w:rsidR="00F6683B" w:rsidRDefault="00DC2F97" w:rsidP="00777ECA">
      <w:pPr>
        <w:pStyle w:val="2"/>
      </w:pPr>
      <w:r>
        <w:t>定性研究中的样本量规划</w:t>
      </w:r>
    </w:p>
    <w:p w14:paraId="3F2672A5" w14:textId="22444A29" w:rsidR="00F6683B" w:rsidRDefault="00DC2F97" w:rsidP="005A3ED8">
      <w:pPr>
        <w:ind w:firstLine="420"/>
      </w:pPr>
      <w:r>
        <w:t>样本量规划</w:t>
      </w:r>
      <w:r w:rsidR="00AA7D59">
        <w:rPr>
          <w:rFonts w:hint="eastAsia"/>
        </w:rPr>
        <w:t>对于</w:t>
      </w:r>
      <w:r>
        <w:t>定性研究</w:t>
      </w:r>
      <w:r w:rsidR="00AA7D59">
        <w:rPr>
          <w:rFonts w:hint="eastAsia"/>
        </w:rPr>
        <w:t>来说也很重要</w:t>
      </w:r>
      <w:r>
        <w:t>。在定性研究中，样本量的规划应该基于如下的考虑：花费成本收集更多被试的数据</w:t>
      </w:r>
      <w:r w:rsidR="005A3ED8">
        <w:rPr>
          <w:rFonts w:hint="eastAsia"/>
        </w:rPr>
        <w:t>但</w:t>
      </w:r>
      <w:r>
        <w:t>并不能产生</w:t>
      </w:r>
      <w:r w:rsidR="005A3ED8">
        <w:rPr>
          <w:rFonts w:hint="eastAsia"/>
        </w:rPr>
        <w:t>更多</w:t>
      </w:r>
      <w:r>
        <w:t>信息了，</w:t>
      </w:r>
      <w:r w:rsidR="00295AFD">
        <w:rPr>
          <w:rFonts w:hint="eastAsia"/>
        </w:rPr>
        <w:t>之前的</w:t>
      </w:r>
      <w:r>
        <w:t>信息</w:t>
      </w:r>
      <w:r w:rsidR="00295AFD">
        <w:rPr>
          <w:rFonts w:hint="eastAsia"/>
        </w:rPr>
        <w:t>已经</w:t>
      </w:r>
      <w:r>
        <w:t>足以实现</w:t>
      </w:r>
      <w:r w:rsidR="005A3ED8">
        <w:rPr>
          <w:rFonts w:hint="eastAsia"/>
        </w:rPr>
        <w:t>推理</w:t>
      </w:r>
      <w:r>
        <w:t>目标。这种观点的一种广泛应用被称为饱和，这意味着，新数据重复了早期的观测结果而没有添加新信息</w:t>
      </w:r>
      <w:r>
        <w:t>(Morse, 1995)</w:t>
      </w:r>
      <w:r>
        <w:t>。例如，假设我们问人们他们为什么养宠物，通过访谈，结果能得到几类原因，但在采访了</w:t>
      </w:r>
      <w:r>
        <w:t>20</w:t>
      </w:r>
      <w:r>
        <w:t>个人之后，没有新的</w:t>
      </w:r>
      <w:r w:rsidR="00E66AAF">
        <w:rPr>
          <w:rFonts w:hint="eastAsia"/>
        </w:rPr>
        <w:t>原因分类</w:t>
      </w:r>
      <w:r>
        <w:t>出现，那么此时已经达到了饱和。定性研究还有其他的</w:t>
      </w:r>
      <w:r w:rsidRPr="0026378B">
        <w:rPr>
          <w:rFonts w:hint="eastAsia"/>
          <w:rPrChange w:id="346" w:author="wang xinyu" w:date="2023-09-08T11:20:00Z">
            <w:rPr>
              <w:rFonts w:hint="eastAsia"/>
              <w:shd w:val="clear" w:color="auto" w:fill="FFFF00"/>
            </w:rPr>
          </w:rPrChange>
        </w:rPr>
        <w:t>思想体系</w:t>
      </w:r>
      <w:ins w:id="347" w:author="wang xinyu" w:date="2023-09-08T11:20:00Z">
        <w:r w:rsidR="0026378B">
          <w:rPr>
            <w:rFonts w:hint="eastAsia"/>
          </w:rPr>
          <w:t>(</w:t>
        </w:r>
      </w:ins>
      <w:r w:rsidR="005A3ED8" w:rsidRPr="0026378B">
        <w:rPr>
          <w:rPrChange w:id="348" w:author="wang xinyu" w:date="2023-09-08T11:20:00Z">
            <w:rPr>
              <w:shd w:val="clear" w:color="auto" w:fill="FFFF00"/>
            </w:rPr>
          </w:rPrChange>
        </w:rPr>
        <w:t>philosophies</w:t>
      </w:r>
      <w:ins w:id="349" w:author="wang xinyu" w:date="2023-09-08T11:20:00Z">
        <w:r w:rsidR="0026378B">
          <w:t>)</w:t>
        </w:r>
      </w:ins>
      <w:r>
        <w:t>存在，并非所有</w:t>
      </w:r>
      <w:r w:rsidRPr="0026378B">
        <w:rPr>
          <w:rFonts w:hint="eastAsia"/>
          <w:rPrChange w:id="350" w:author="wang xinyu" w:date="2023-09-08T11:20:00Z">
            <w:rPr>
              <w:rFonts w:hint="eastAsia"/>
              <w:shd w:val="clear" w:color="auto" w:fill="FFFF00"/>
            </w:rPr>
          </w:rPrChange>
        </w:rPr>
        <w:t>思想体系</w:t>
      </w:r>
      <w:r w:rsidR="00702D2F">
        <w:rPr>
          <w:rFonts w:hint="eastAsia"/>
        </w:rPr>
        <w:t>存在</w:t>
      </w:r>
      <w:r>
        <w:t>饱和的问题。遗憾的是，还没有针对这些</w:t>
      </w:r>
      <w:r w:rsidRPr="0026378B">
        <w:rPr>
          <w:rFonts w:hint="eastAsia"/>
          <w:rPrChange w:id="351" w:author="wang xinyu" w:date="2023-09-08T11:20:00Z">
            <w:rPr>
              <w:rFonts w:hint="eastAsia"/>
              <w:shd w:val="clear" w:color="auto" w:fill="FFFF00"/>
            </w:rPr>
          </w:rPrChange>
        </w:rPr>
        <w:t>思想体系</w:t>
      </w:r>
      <w:r>
        <w:t>提出合适的样本量规划的方法</w:t>
      </w:r>
      <w:r>
        <w:t>(Marshall, Cardon, Poddar &amp; Fonteno, 2013)</w:t>
      </w:r>
      <w:r>
        <w:t>。</w:t>
      </w:r>
    </w:p>
    <w:p w14:paraId="4108FAB5" w14:textId="0E1F4146" w:rsidR="00F6683B" w:rsidRDefault="00DC2F97" w:rsidP="005A3ED8">
      <w:pPr>
        <w:ind w:firstLine="420"/>
      </w:pPr>
      <w:r>
        <w:t>采样时，通常不是选择具有代表性的样本，而是选择一个包含足够</w:t>
      </w:r>
      <w:r w:rsidR="00A95459">
        <w:rPr>
          <w:rFonts w:hint="eastAsia"/>
        </w:rPr>
        <w:t>多样化的</w:t>
      </w:r>
      <w:r>
        <w:t>被试样本，以便有效地达到饱和。</w:t>
      </w:r>
      <w:r>
        <w:t>Fugard</w:t>
      </w:r>
      <w:r>
        <w:t>和</w:t>
      </w:r>
      <w:r>
        <w:t>Potts(2015)</w:t>
      </w:r>
      <w:r>
        <w:t>展示了在定性研究中，如何对样本量进行更高效的规划，</w:t>
      </w:r>
      <w:r>
        <w:t>1</w:t>
      </w:r>
      <w:r>
        <w:t>）群体中存在的</w:t>
      </w:r>
      <w:r w:rsidR="00A95459">
        <w:rPr>
          <w:rFonts w:hint="eastAsia"/>
        </w:rPr>
        <w:t>编码</w:t>
      </w:r>
      <w:r>
        <w:t>数量（例如，人们养宠物的原因数量），</w:t>
      </w:r>
      <w:r>
        <w:t>2</w:t>
      </w:r>
      <w:r>
        <w:t>）从单个信息源中得到编码的概率（例如，你采访某个人，他可能所提到的每个养宠原因的概率），</w:t>
      </w:r>
      <w:r>
        <w:t>3</w:t>
      </w:r>
      <w:r>
        <w:t>）你想要得到的每个编码的次数（即每个原因出现的频次）。他们在</w:t>
      </w:r>
      <w:r>
        <w:t>R</w:t>
      </w:r>
      <w:r>
        <w:t>中提供了一个基于二项分布的公式来计算所需样本量，以便获取所需编码的期望概率。</w:t>
      </w:r>
    </w:p>
    <w:p w14:paraId="1086D8A2" w14:textId="521E0F34" w:rsidR="00F6683B" w:rsidRDefault="00DC2F97" w:rsidP="005A3ED8">
      <w:pPr>
        <w:ind w:firstLine="420"/>
      </w:pPr>
      <w:proofErr w:type="spellStart"/>
      <w:r>
        <w:t>Rijnsoever</w:t>
      </w:r>
      <w:proofErr w:type="spellEnd"/>
      <w:r>
        <w:t>(2017)</w:t>
      </w:r>
      <w:r>
        <w:t>采用了一种更先进的方法，该方法也探讨了不同抽样策略的重要性。一般来说，相对于随机采样，有</w:t>
      </w:r>
      <w:r w:rsidR="007D443B">
        <w:rPr>
          <w:rFonts w:hint="eastAsia"/>
        </w:rPr>
        <w:t>目的</w:t>
      </w:r>
      <w:r>
        <w:t>地从你所期望的样本中采样来获取信息将更加高效，但这需要你对预期的编码和每个编码的子群体都有很好的</w:t>
      </w:r>
      <w:r w:rsidR="007D443B">
        <w:rPr>
          <w:rFonts w:hint="eastAsia"/>
        </w:rPr>
        <w:t>理解</w:t>
      </w:r>
      <w:r>
        <w:t>。有时我们也许能够确定</w:t>
      </w:r>
      <w:r w:rsidR="00001824">
        <w:rPr>
          <w:rFonts w:hint="eastAsia"/>
        </w:rPr>
        <w:t>，</w:t>
      </w:r>
      <w:r w:rsidR="00001824">
        <w:t>在采访</w:t>
      </w:r>
      <w:r>
        <w:t>某个信息源时至少会产生一个新的编码（例如，基于采访前的非正式沟通）。在定性研究中，一个好的样本量规划是基于</w:t>
      </w:r>
      <w:r w:rsidR="00001824">
        <w:rPr>
          <w:rFonts w:hint="eastAsia"/>
        </w:rPr>
        <w:t>：</w:t>
      </w:r>
      <w:r>
        <w:t>1</w:t>
      </w:r>
      <w:r>
        <w:t>）对总体（包括</w:t>
      </w:r>
      <w:r w:rsidR="00001824">
        <w:rPr>
          <w:rFonts w:hint="eastAsia"/>
        </w:rPr>
        <w:t>所有</w:t>
      </w:r>
      <w:r>
        <w:t>子集）的识别，</w:t>
      </w:r>
      <w:r>
        <w:t>2</w:t>
      </w:r>
      <w:r>
        <w:t>）对总体（子集）中编码数量的估计，</w:t>
      </w:r>
      <w:r>
        <w:t>3</w:t>
      </w:r>
      <w:r>
        <w:t>）在信息源中获得一</w:t>
      </w:r>
      <w:r>
        <w:lastRenderedPageBreak/>
        <w:t>个编码的概率，</w:t>
      </w:r>
      <w:r>
        <w:t>4</w:t>
      </w:r>
      <w:r>
        <w:t>）所使用的抽样策略。</w:t>
      </w:r>
    </w:p>
    <w:p w14:paraId="20318164" w14:textId="77777777" w:rsidR="00F6683B" w:rsidRDefault="00F6683B">
      <w:pPr>
        <w:snapToGrid w:val="0"/>
        <w:ind w:firstLine="420"/>
        <w:rPr>
          <w:rFonts w:ascii="宋体" w:eastAsia="宋体" w:hAnsi="宋体"/>
          <w:color w:val="000000"/>
          <w:szCs w:val="21"/>
        </w:rPr>
      </w:pPr>
    </w:p>
    <w:p w14:paraId="263D9832" w14:textId="3F062863" w:rsidR="00F6683B" w:rsidRDefault="005D5E36" w:rsidP="005A3ED8">
      <w:pPr>
        <w:pStyle w:val="1"/>
      </w:pPr>
      <w:r>
        <w:rPr>
          <w:rFonts w:hint="eastAsia"/>
        </w:rPr>
        <w:t>讨论</w:t>
      </w:r>
    </w:p>
    <w:p w14:paraId="688E3A5E" w14:textId="2B86F926" w:rsidR="005D5E36" w:rsidRPr="005D5E36" w:rsidRDefault="00B140FF" w:rsidP="005A3ED8">
      <w:pPr>
        <w:ind w:firstLine="420"/>
        <w:rPr>
          <w:rFonts w:ascii="宋体" w:hAnsi="宋体" w:cs="宋体"/>
          <w:sz w:val="24"/>
          <w:szCs w:val="24"/>
        </w:rPr>
      </w:pPr>
      <w:r>
        <w:t>要设计一项内容丰富的研究，</w:t>
      </w:r>
      <w:r>
        <w:rPr>
          <w:rFonts w:hint="eastAsia"/>
        </w:rPr>
        <w:t>论证</w:t>
      </w:r>
      <w:r>
        <w:t>样本量</w:t>
      </w:r>
      <w:r>
        <w:rPr>
          <w:rFonts w:hint="eastAsia"/>
        </w:rPr>
        <w:t>的</w:t>
      </w:r>
      <w:r>
        <w:t>合理性</w:t>
      </w:r>
      <w:r w:rsidR="005D5E36" w:rsidRPr="005D5E36">
        <w:t>是必不可少的步骤。根据数据</w:t>
      </w:r>
      <w:r>
        <w:t>收集的目标、可用的资源和</w:t>
      </w:r>
      <w:r w:rsidR="005D5E36" w:rsidRPr="005D5E36">
        <w:t>统计</w:t>
      </w:r>
      <w:r>
        <w:rPr>
          <w:rFonts w:hint="eastAsia"/>
        </w:rPr>
        <w:t>分析</w:t>
      </w:r>
      <w:r w:rsidR="005D5E36" w:rsidRPr="005D5E36">
        <w:t>的方法，有多种途径来证明</w:t>
      </w:r>
      <w:r>
        <w:t>研究样本量设置</w:t>
      </w:r>
      <w:r w:rsidR="00347082">
        <w:rPr>
          <w:rFonts w:hint="eastAsia"/>
        </w:rPr>
        <w:t>的</w:t>
      </w:r>
      <w:r>
        <w:t>合理</w:t>
      </w:r>
      <w:r w:rsidR="00347082">
        <w:rPr>
          <w:rFonts w:hint="eastAsia"/>
        </w:rPr>
        <w:t>性</w:t>
      </w:r>
      <w:r>
        <w:t>。所有这些方法的首要原则是：研究</w:t>
      </w:r>
      <w:r>
        <w:rPr>
          <w:rFonts w:hint="eastAsia"/>
        </w:rPr>
        <w:t>者</w:t>
      </w:r>
      <w:r w:rsidR="005D5E36" w:rsidRPr="005D5E36">
        <w:t>应将他们</w:t>
      </w:r>
      <w:r w:rsidR="00A622A8">
        <w:rPr>
          <w:rFonts w:hint="eastAsia"/>
        </w:rPr>
        <w:t>所</w:t>
      </w:r>
      <w:r w:rsidR="005D5E36" w:rsidRPr="005D5E36">
        <w:t>收集的信息价值与他们的推理目标联系起来。</w:t>
      </w:r>
    </w:p>
    <w:p w14:paraId="33621013" w14:textId="3882F70E" w:rsidR="005D5E36" w:rsidRPr="005D5E36" w:rsidRDefault="00B140FF" w:rsidP="005A3ED8">
      <w:pPr>
        <w:ind w:firstLine="420"/>
        <w:rPr>
          <w:rFonts w:ascii="宋体" w:hAnsi="宋体" w:cs="宋体"/>
          <w:sz w:val="24"/>
          <w:szCs w:val="24"/>
        </w:rPr>
      </w:pPr>
      <w:r>
        <w:rPr>
          <w:rFonts w:hint="eastAsia"/>
        </w:rPr>
        <w:t>在研究设计的</w:t>
      </w:r>
      <w:r w:rsidR="005D5E36" w:rsidRPr="005D5E36">
        <w:t>样本量</w:t>
      </w:r>
      <w:r>
        <w:rPr>
          <w:rFonts w:hint="eastAsia"/>
        </w:rPr>
        <w:t>合理性论证</w:t>
      </w:r>
      <w:r w:rsidR="005D5E36" w:rsidRPr="005D5E36">
        <w:t>过程</w:t>
      </w:r>
      <w:r>
        <w:rPr>
          <w:rFonts w:hint="eastAsia"/>
        </w:rPr>
        <w:t>中，</w:t>
      </w:r>
      <w:r w:rsidR="005D5E36" w:rsidRPr="005D5E36">
        <w:t>有时会</w:t>
      </w:r>
      <w:r w:rsidR="00347082">
        <w:rPr>
          <w:rFonts w:hint="eastAsia"/>
        </w:rPr>
        <w:t>得</w:t>
      </w:r>
      <w:r w:rsidR="005D5E36" w:rsidRPr="005D5E36">
        <w:t>出这样的结论</w:t>
      </w:r>
      <w:r w:rsidR="00A622A8">
        <w:rPr>
          <w:rFonts w:hint="eastAsia"/>
        </w:rPr>
        <w:t>：</w:t>
      </w:r>
      <w:r w:rsidR="005D5E36" w:rsidRPr="005D5E36">
        <w:t>收集数据是不值得的，因为这项研究</w:t>
      </w:r>
      <w:r w:rsidR="00347082">
        <w:rPr>
          <w:rFonts w:hint="eastAsia"/>
        </w:rPr>
        <w:t>付出的成本并不能收获</w:t>
      </w:r>
      <w:r w:rsidR="005D5E36" w:rsidRPr="005D5E36">
        <w:t>足够的信息价值。在某些情况下，不太可能有足够的数据来进行元分析</w:t>
      </w:r>
      <w:r w:rsidR="005D5E36" w:rsidRPr="005D5E36">
        <w:t>(</w:t>
      </w:r>
      <w:r w:rsidR="005D5E36" w:rsidRPr="005D5E36">
        <w:t>例如，因为</w:t>
      </w:r>
      <w:r>
        <w:rPr>
          <w:rFonts w:hint="eastAsia"/>
        </w:rPr>
        <w:t>大众</w:t>
      </w:r>
      <w:r w:rsidR="005D5E36" w:rsidRPr="005D5E36">
        <w:t>对主题缺乏普遍的兴趣</w:t>
      </w:r>
      <w:r w:rsidR="005D5E36" w:rsidRPr="005D5E36">
        <w:t>)</w:t>
      </w:r>
      <w:r w:rsidR="005D5E36" w:rsidRPr="005D5E36">
        <w:t>，这些信息将不会被用于做出决定或声明，</w:t>
      </w:r>
      <w:r>
        <w:rPr>
          <w:rFonts w:hint="eastAsia"/>
        </w:rPr>
        <w:t>且</w:t>
      </w:r>
      <w:r w:rsidR="005D5E36" w:rsidRPr="005D5E36">
        <w:t>统</w:t>
      </w:r>
      <w:r>
        <w:t>计检验不允许你以合理的错误率来检验假设，也不允许你以足够的</w:t>
      </w:r>
      <w:r>
        <w:rPr>
          <w:rFonts w:hint="eastAsia"/>
        </w:rPr>
        <w:t>精确度</w:t>
      </w:r>
      <w:r>
        <w:t>来估计效应量。如果没有足够的理由去收集尽可能多的</w:t>
      </w:r>
      <w:r w:rsidR="005D5E36" w:rsidRPr="005D5E36">
        <w:t>数据，那么无论如何进行这项研究都是在浪费时间和金钱</w:t>
      </w:r>
      <w:r w:rsidR="005D5E36" w:rsidRPr="005D5E36">
        <w:t>(Brown, 1983; Button et al., 2013; Halpern et al.,2002)</w:t>
      </w:r>
      <w:r w:rsidR="005D5E36" w:rsidRPr="005D5E36">
        <w:t>。</w:t>
      </w:r>
    </w:p>
    <w:p w14:paraId="540F8045" w14:textId="68C6F7F9" w:rsidR="005D5E36" w:rsidRPr="005D5E36" w:rsidRDefault="00B140FF" w:rsidP="006A0FAF">
      <w:pPr>
        <w:ind w:firstLine="420"/>
        <w:rPr>
          <w:rFonts w:ascii="宋体" w:hAnsi="宋体" w:cs="宋体"/>
          <w:sz w:val="24"/>
          <w:szCs w:val="24"/>
        </w:rPr>
      </w:pPr>
      <w:r>
        <w:rPr>
          <w:rFonts w:hint="eastAsia"/>
        </w:rPr>
        <w:t>越来越多的</w:t>
      </w:r>
      <w:r w:rsidR="005D5E36" w:rsidRPr="005D5E36">
        <w:t>心理学家</w:t>
      </w:r>
      <w:r>
        <w:t>意识到，在过去的研究中，样本</w:t>
      </w:r>
      <w:r w:rsidR="005D5E36" w:rsidRPr="005D5E36">
        <w:t>量往往太小，无法</w:t>
      </w:r>
      <w:r w:rsidR="004C25CC">
        <w:rPr>
          <w:rFonts w:hint="eastAsia"/>
        </w:rPr>
        <w:t>实现</w:t>
      </w:r>
      <w:r w:rsidR="005D5E36" w:rsidRPr="005D5E36">
        <w:t>推</w:t>
      </w:r>
      <w:r w:rsidR="00D5720E">
        <w:rPr>
          <w:rFonts w:hint="eastAsia"/>
        </w:rPr>
        <w:t>断</w:t>
      </w:r>
      <w:r w:rsidR="005D5E36" w:rsidRPr="005D5E36">
        <w:t>目标</w:t>
      </w:r>
      <w:r w:rsidR="005D5E36" w:rsidRPr="005D5E36">
        <w:t xml:space="preserve">(Button et al., 2013; Fraley &amp; Vazire,2014; Lindsay, 2015; </w:t>
      </w:r>
      <w:proofErr w:type="spellStart"/>
      <w:r w:rsidR="005D5E36" w:rsidRPr="005D5E36">
        <w:t>Sedlmeier</w:t>
      </w:r>
      <w:proofErr w:type="spellEnd"/>
      <w:r w:rsidR="005D5E36" w:rsidRPr="005D5E36">
        <w:t xml:space="preserve"> &amp; </w:t>
      </w:r>
      <w:proofErr w:type="spellStart"/>
      <w:r w:rsidR="005D5E36" w:rsidRPr="005D5E36">
        <w:t>Gigerenzer</w:t>
      </w:r>
      <w:proofErr w:type="spellEnd"/>
      <w:r w:rsidR="005D5E36" w:rsidRPr="005D5E36">
        <w:t>, 1989)</w:t>
      </w:r>
      <w:r w:rsidR="005D5E36" w:rsidRPr="005D5E36">
        <w:t>。随着越来越多的期刊开始要求</w:t>
      </w:r>
      <w:r>
        <w:rPr>
          <w:rFonts w:hint="eastAsia"/>
        </w:rPr>
        <w:t>论证</w:t>
      </w:r>
      <w:r>
        <w:t>样本量，一些研究</w:t>
      </w:r>
      <w:r>
        <w:rPr>
          <w:rFonts w:hint="eastAsia"/>
        </w:rPr>
        <w:t>者也将</w:t>
      </w:r>
      <w:r>
        <w:t>意识到他们需要收集比过去更</w:t>
      </w:r>
      <w:r w:rsidR="004303CD">
        <w:rPr>
          <w:rFonts w:hint="eastAsia"/>
        </w:rPr>
        <w:t>多</w:t>
      </w:r>
      <w:r>
        <w:t>的样本量。这意味着研究</w:t>
      </w:r>
      <w:r>
        <w:rPr>
          <w:rFonts w:hint="eastAsia"/>
        </w:rPr>
        <w:t>者</w:t>
      </w:r>
      <w:r w:rsidR="005D5E36" w:rsidRPr="005D5E36">
        <w:t>需要在资助提案中要求</w:t>
      </w:r>
      <w:r>
        <w:rPr>
          <w:rFonts w:hint="eastAsia"/>
        </w:rPr>
        <w:t>更多用于被试费</w:t>
      </w:r>
      <w:r w:rsidR="00D5720E">
        <w:rPr>
          <w:rFonts w:hint="eastAsia"/>
        </w:rPr>
        <w:t>的资金</w:t>
      </w:r>
      <w:r>
        <w:t>，或者</w:t>
      </w:r>
      <w:r w:rsidR="005D5E36" w:rsidRPr="005D5E36">
        <w:t>需要</w:t>
      </w:r>
      <w:r w:rsidR="00593716">
        <w:rPr>
          <w:rFonts w:hint="eastAsia"/>
        </w:rPr>
        <w:t>更多</w:t>
      </w:r>
      <w:r w:rsidR="005D5E36" w:rsidRPr="005D5E36">
        <w:t>的合作</w:t>
      </w:r>
      <w:r w:rsidR="005D5E36" w:rsidRPr="005D5E36">
        <w:t>(</w:t>
      </w:r>
      <w:proofErr w:type="spellStart"/>
      <w:r w:rsidR="005D5E36" w:rsidRPr="005D5E36">
        <w:t>Moshontz</w:t>
      </w:r>
      <w:proofErr w:type="spellEnd"/>
      <w:r w:rsidR="005D5E36" w:rsidRPr="005D5E36">
        <w:t xml:space="preserve"> et al., 2018)</w:t>
      </w:r>
      <w:r w:rsidR="005D5E36" w:rsidRPr="005D5E36">
        <w:t>。如果你认为你的研究问题很重要</w:t>
      </w:r>
      <w:r>
        <w:t>，但</w:t>
      </w:r>
      <w:r>
        <w:rPr>
          <w:rFonts w:hint="eastAsia"/>
        </w:rPr>
        <w:t>以</w:t>
      </w:r>
      <w:r>
        <w:t>你现有的资源</w:t>
      </w:r>
      <w:r>
        <w:rPr>
          <w:rFonts w:hint="eastAsia"/>
        </w:rPr>
        <w:t>无法</w:t>
      </w:r>
      <w:r w:rsidR="005D5E36" w:rsidRPr="005D5E36">
        <w:t>回答这个</w:t>
      </w:r>
      <w:r>
        <w:rPr>
          <w:rFonts w:hint="eastAsia"/>
        </w:rPr>
        <w:t>研究</w:t>
      </w:r>
      <w:r w:rsidR="005D5E36" w:rsidRPr="005D5E36">
        <w:t>问题，</w:t>
      </w:r>
      <w:r w:rsidR="006A0FAF">
        <w:rPr>
          <w:rFonts w:hint="eastAsia"/>
        </w:rPr>
        <w:t>进而</w:t>
      </w:r>
      <w:r w:rsidR="006A0FAF">
        <w:t>可以考虑与同行</w:t>
      </w:r>
      <w:r w:rsidR="006A0FAF">
        <w:rPr>
          <w:rFonts w:hint="eastAsia"/>
        </w:rPr>
        <w:t>进行</w:t>
      </w:r>
      <w:r w:rsidR="005D5E36" w:rsidRPr="005D5E36">
        <w:t>合作</w:t>
      </w:r>
      <w:r w:rsidR="006A0FAF">
        <w:rPr>
          <w:rFonts w:hint="eastAsia"/>
        </w:rPr>
        <w:t>研究</w:t>
      </w:r>
      <w:r w:rsidR="005D5E36" w:rsidRPr="005D5E36">
        <w:t>，共同寻求这个问题的答案。</w:t>
      </w:r>
    </w:p>
    <w:p w14:paraId="767A517E" w14:textId="534F9910" w:rsidR="00F6683B" w:rsidRDefault="006A0FAF" w:rsidP="006A0FAF">
      <w:pPr>
        <w:ind w:firstLine="420"/>
        <w:rPr>
          <w:rFonts w:ascii="宋体" w:hAnsi="宋体" w:cs="宋体"/>
          <w:sz w:val="24"/>
          <w:szCs w:val="24"/>
        </w:rPr>
      </w:pPr>
      <w:r>
        <w:rPr>
          <w:rFonts w:hint="eastAsia"/>
        </w:rPr>
        <w:t>论证样本量的合理性</w:t>
      </w:r>
      <w:r w:rsidR="005D5E36" w:rsidRPr="005D5E36">
        <w:t>不应该被视为研究者在申请资助、通过伦理审查或</w:t>
      </w:r>
      <w:r w:rsidR="003F5CFA">
        <w:t>发表</w:t>
      </w:r>
      <w:r w:rsidR="005D5E36" w:rsidRPr="005D5E36">
        <w:t>手稿之前</w:t>
      </w:r>
      <w:r>
        <w:rPr>
          <w:rFonts w:hint="eastAsia"/>
        </w:rPr>
        <w:t>所</w:t>
      </w:r>
      <w:r>
        <w:t>需要克服的障碍。</w:t>
      </w:r>
      <w:r w:rsidR="009E1C05">
        <w:rPr>
          <w:rFonts w:hint="eastAsia"/>
        </w:rPr>
        <w:t>如果只是简单陈述</w:t>
      </w:r>
      <w:r>
        <w:t>样本</w:t>
      </w:r>
      <w:r>
        <w:rPr>
          <w:rFonts w:hint="eastAsia"/>
        </w:rPr>
        <w:t>量</w:t>
      </w:r>
      <w:r w:rsidR="005D5E36" w:rsidRPr="005D5E36">
        <w:t>，而</w:t>
      </w:r>
      <w:r w:rsidR="009E1C05">
        <w:rPr>
          <w:rFonts w:hint="eastAsia"/>
        </w:rPr>
        <w:t>没有</w:t>
      </w:r>
      <w:r w:rsidR="005D5E36" w:rsidRPr="005D5E36">
        <w:t>仔细地论证，</w:t>
      </w:r>
      <w:r>
        <w:rPr>
          <w:rFonts w:hint="eastAsia"/>
        </w:rPr>
        <w:t>那么</w:t>
      </w:r>
      <w:r w:rsidR="009E1C05">
        <w:rPr>
          <w:rFonts w:hint="eastAsia"/>
        </w:rPr>
        <w:t>会</w:t>
      </w:r>
      <w:r>
        <w:t>很难评估研究</w:t>
      </w:r>
      <w:r>
        <w:rPr>
          <w:rFonts w:hint="eastAsia"/>
        </w:rPr>
        <w:t>者</w:t>
      </w:r>
      <w:r>
        <w:t>收集的信息</w:t>
      </w:r>
      <w:r w:rsidR="005D5E36" w:rsidRPr="005D5E36">
        <w:t>价值是否超过数据</w:t>
      </w:r>
      <w:r>
        <w:t>收集的成本。能够对样本量做出</w:t>
      </w:r>
      <w:r>
        <w:rPr>
          <w:rFonts w:hint="eastAsia"/>
        </w:rPr>
        <w:t>强有力</w:t>
      </w:r>
      <w:r>
        <w:t>的论证，意味着研究</w:t>
      </w:r>
      <w:r>
        <w:rPr>
          <w:rFonts w:hint="eastAsia"/>
        </w:rPr>
        <w:t>者</w:t>
      </w:r>
      <w:r w:rsidR="005D5E36" w:rsidRPr="005D5E36">
        <w:t>知道他们想从研究中了解什么，并且能够设计</w:t>
      </w:r>
      <w:r>
        <w:rPr>
          <w:rFonts w:hint="eastAsia"/>
        </w:rPr>
        <w:t>出一项为科研问题提供丰富答案的研究</w:t>
      </w:r>
      <w:r w:rsidR="005D5E36" w:rsidRPr="005D5E36">
        <w:t>。</w:t>
      </w:r>
      <w:r w:rsidR="005D5E36" w:rsidRPr="005D5E36">
        <w:t xml:space="preserve">  </w:t>
      </w:r>
    </w:p>
    <w:p w14:paraId="4D953FD7" w14:textId="1ABC487C" w:rsidR="00F6683B" w:rsidRPr="007519FA" w:rsidRDefault="005A3ED8" w:rsidP="007519FA">
      <w:pPr>
        <w:pStyle w:val="1"/>
      </w:pPr>
      <w:r>
        <w:rPr>
          <w:rFonts w:hint="eastAsia"/>
        </w:rPr>
        <w:t>参考文献</w:t>
      </w:r>
    </w:p>
    <w:sectPr w:rsidR="00F6683B" w:rsidRPr="007519FA">
      <w:headerReference w:type="even" r:id="rId26"/>
      <w:headerReference w:type="default" r:id="rId27"/>
      <w:footerReference w:type="even" r:id="rId28"/>
      <w:footerReference w:type="default" r:id="rId29"/>
      <w:headerReference w:type="first" r:id="rId30"/>
      <w:footerReference w:type="first" r:id="rId31"/>
      <w:pgSz w:w="11906" w:h="16838"/>
      <w:pgMar w:top="1361" w:right="1417" w:bottom="1361"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AA40" w14:textId="77777777" w:rsidR="009E2CB4" w:rsidRDefault="009E2CB4" w:rsidP="0026203B">
      <w:pPr>
        <w:spacing w:line="240" w:lineRule="auto"/>
        <w:ind w:firstLine="420"/>
      </w:pPr>
      <w:r>
        <w:separator/>
      </w:r>
    </w:p>
  </w:endnote>
  <w:endnote w:type="continuationSeparator" w:id="0">
    <w:p w14:paraId="74AB805D" w14:textId="77777777" w:rsidR="009E2CB4" w:rsidRDefault="009E2CB4" w:rsidP="0026203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PT Serif">
    <w:charset w:val="00"/>
    <w:family w:val="roman"/>
    <w:pitch w:val="variable"/>
    <w:sig w:usb0="A00002EF" w:usb1="5000204B" w:usb2="00000000" w:usb3="00000000" w:csb0="00000097" w:csb1="00000000"/>
  </w:font>
  <w:font w:name="仿宋">
    <w:altName w:val="FangSong"/>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5475" w14:textId="77777777" w:rsidR="00AF3EB8" w:rsidRDefault="00AF3EB8">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9CFA" w14:textId="77777777" w:rsidR="00AF3EB8" w:rsidRPr="003524FA" w:rsidRDefault="00AF3EB8" w:rsidP="00BD4243">
    <w:pPr>
      <w:pStyle w:val="a3"/>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4A2A" w14:textId="77777777" w:rsidR="00AF3EB8" w:rsidRDefault="00AF3EB8">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2347" w14:textId="77777777" w:rsidR="009E2CB4" w:rsidRDefault="009E2CB4" w:rsidP="0026203B">
      <w:pPr>
        <w:spacing w:line="240" w:lineRule="auto"/>
        <w:ind w:firstLine="420"/>
      </w:pPr>
      <w:r>
        <w:separator/>
      </w:r>
    </w:p>
  </w:footnote>
  <w:footnote w:type="continuationSeparator" w:id="0">
    <w:p w14:paraId="7351EAD2" w14:textId="77777777" w:rsidR="009E2CB4" w:rsidRDefault="009E2CB4" w:rsidP="0026203B">
      <w:pPr>
        <w:spacing w:line="240" w:lineRule="auto"/>
        <w:ind w:firstLine="420"/>
      </w:pPr>
      <w:r>
        <w:continuationSeparator/>
      </w:r>
    </w:p>
  </w:footnote>
  <w:footnote w:id="1">
    <w:p w14:paraId="022F7564" w14:textId="77777777" w:rsidR="009D4C13" w:rsidRPr="006A35E9" w:rsidRDefault="009D4C13" w:rsidP="009D4C13">
      <w:pPr>
        <w:ind w:firstLineChars="95" w:firstLine="199"/>
        <w:rPr>
          <w:rFonts w:asciiTheme="minorEastAsia" w:hAnsiTheme="minorEastAsia"/>
          <w:sz w:val="13"/>
          <w:szCs w:val="13"/>
        </w:rPr>
      </w:pPr>
      <w:r w:rsidRPr="006A35E9">
        <w:rPr>
          <w:rStyle w:val="af0"/>
          <w:rFonts w:asciiTheme="minorEastAsia" w:hAnsiTheme="minorEastAsia"/>
        </w:rPr>
        <w:footnoteRef/>
      </w:r>
      <w:r>
        <w:rPr>
          <w:rFonts w:asciiTheme="minorEastAsia" w:hAnsiTheme="minorEastAsia" w:hint="eastAsia"/>
          <w:sz w:val="13"/>
          <w:szCs w:val="13"/>
        </w:rPr>
        <w:t>关于元分析的检验力分析话题不在本文论述范围内，</w:t>
      </w:r>
      <w:r w:rsidRPr="006033FA">
        <w:rPr>
          <w:rFonts w:asciiTheme="minorEastAsia" w:hAnsiTheme="minorEastAsia" w:hint="eastAsia"/>
          <w:sz w:val="13"/>
          <w:szCs w:val="13"/>
        </w:rPr>
        <w:t>但可参考Hedges和Pigott（2001）以及Valentine, Pigott和Rothstein（2010）。</w:t>
      </w:r>
    </w:p>
  </w:footnote>
  <w:footnote w:id="2">
    <w:p w14:paraId="71B737B2" w14:textId="77777777" w:rsidR="009D4C13" w:rsidRDefault="009D4C13" w:rsidP="009D4C13">
      <w:pPr>
        <w:pStyle w:val="ae"/>
        <w:ind w:firstLine="360"/>
      </w:pPr>
      <w:r>
        <w:rPr>
          <w:rStyle w:val="af0"/>
        </w:rPr>
        <w:footnoteRef/>
      </w:r>
      <w:r>
        <w:t xml:space="preserve"> </w:t>
      </w:r>
      <w:r>
        <w:rPr>
          <w:rFonts w:hint="eastAsia"/>
          <w:sz w:val="13"/>
          <w:szCs w:val="13"/>
        </w:rPr>
        <w:t>从某种程度上来说</w:t>
      </w:r>
      <w:r w:rsidRPr="00E12FFC">
        <w:rPr>
          <w:rFonts w:hint="eastAsia"/>
          <w:sz w:val="13"/>
          <w:szCs w:val="13"/>
        </w:rPr>
        <w:t>，即使</w:t>
      </w:r>
      <w:r>
        <w:rPr>
          <w:rFonts w:hint="eastAsia"/>
          <w:sz w:val="13"/>
          <w:szCs w:val="13"/>
        </w:rPr>
        <w:t>测量了总体</w:t>
      </w:r>
      <w:r w:rsidRPr="00E12FFC">
        <w:rPr>
          <w:rFonts w:hint="eastAsia"/>
          <w:sz w:val="13"/>
          <w:szCs w:val="13"/>
        </w:rPr>
        <w:t>，我们仍然在做推论，因为我们</w:t>
      </w:r>
      <w:r>
        <w:rPr>
          <w:rFonts w:hint="eastAsia"/>
          <w:sz w:val="13"/>
          <w:szCs w:val="13"/>
        </w:rPr>
        <w:t>测得的是众多</w:t>
      </w:r>
      <w:r w:rsidRPr="00E12FFC">
        <w:rPr>
          <w:rFonts w:hint="eastAsia"/>
          <w:sz w:val="13"/>
          <w:szCs w:val="13"/>
        </w:rPr>
        <w:t>可能</w:t>
      </w:r>
      <w:r>
        <w:rPr>
          <w:rFonts w:hint="eastAsia"/>
          <w:sz w:val="13"/>
          <w:szCs w:val="13"/>
        </w:rPr>
        <w:t>性中的一个潜在的总体</w:t>
      </w:r>
      <w:r w:rsidRPr="006A35E9">
        <w:rPr>
          <w:rFonts w:hint="eastAsia"/>
          <w:sz w:val="13"/>
          <w:szCs w:val="13"/>
        </w:rPr>
        <w:t>，见</w:t>
      </w:r>
      <w:r w:rsidRPr="006A35E9">
        <w:rPr>
          <w:sz w:val="13"/>
          <w:szCs w:val="13"/>
        </w:rPr>
        <w:t>Spiegelhalter</w:t>
      </w:r>
      <w:r w:rsidRPr="006A35E9">
        <w:rPr>
          <w:rFonts w:hint="eastAsia"/>
          <w:sz w:val="13"/>
          <w:szCs w:val="13"/>
        </w:rPr>
        <w:t>（</w:t>
      </w:r>
      <w:r w:rsidRPr="006A35E9">
        <w:rPr>
          <w:sz w:val="13"/>
          <w:szCs w:val="13"/>
        </w:rPr>
        <w:t>2019</w:t>
      </w:r>
      <w:r w:rsidRPr="006A35E9">
        <w:rPr>
          <w:rFonts w:hint="eastAsia"/>
          <w:sz w:val="13"/>
          <w:szCs w:val="13"/>
        </w:rPr>
        <w:t>）。</w:t>
      </w:r>
    </w:p>
  </w:footnote>
  <w:footnote w:id="3">
    <w:p w14:paraId="1CE0949D" w14:textId="77777777" w:rsidR="009D4C13" w:rsidRDefault="009D4C13" w:rsidP="009D4C13">
      <w:pPr>
        <w:pStyle w:val="ae"/>
        <w:ind w:firstLine="360"/>
      </w:pPr>
      <w:r>
        <w:rPr>
          <w:rStyle w:val="af0"/>
        </w:rPr>
        <w:footnoteRef/>
      </w:r>
      <w:r>
        <w:t xml:space="preserve"> </w:t>
      </w:r>
      <w:r w:rsidRPr="006A35E9">
        <w:rPr>
          <w:rFonts w:hint="eastAsia"/>
          <w:sz w:val="13"/>
          <w:szCs w:val="13"/>
        </w:rPr>
        <w:t>统计检验力分析可以根据标准化的效应量或</w:t>
      </w:r>
      <w:r>
        <w:rPr>
          <w:rFonts w:hint="eastAsia"/>
          <w:sz w:val="13"/>
          <w:szCs w:val="13"/>
        </w:rPr>
        <w:t>前人</w:t>
      </w:r>
      <w:r w:rsidRPr="006A35E9">
        <w:rPr>
          <w:rFonts w:hint="eastAsia"/>
          <w:sz w:val="13"/>
          <w:szCs w:val="13"/>
        </w:rPr>
        <w:t>的研究得到的效应量来进行。了解效应的标准差是很重要的（见</w:t>
      </w:r>
      <w:r w:rsidRPr="006A35E9">
        <w:rPr>
          <w:sz w:val="13"/>
          <w:szCs w:val="13"/>
        </w:rPr>
        <w:t xml:space="preserve"> "</w:t>
      </w:r>
      <w:r w:rsidRPr="006A35E9">
        <w:rPr>
          <w:rFonts w:hint="eastAsia"/>
          <w:sz w:val="13"/>
          <w:szCs w:val="13"/>
        </w:rPr>
        <w:t>了解你的测量方法</w:t>
      </w:r>
      <w:r w:rsidRPr="006A35E9">
        <w:rPr>
          <w:sz w:val="13"/>
          <w:szCs w:val="13"/>
        </w:rPr>
        <w:t xml:space="preserve"> "</w:t>
      </w:r>
      <w:r w:rsidRPr="006A35E9">
        <w:rPr>
          <w:rFonts w:hint="eastAsia"/>
          <w:sz w:val="13"/>
          <w:szCs w:val="13"/>
        </w:rPr>
        <w:t>一节），但我</w:t>
      </w:r>
      <w:r>
        <w:rPr>
          <w:rFonts w:hint="eastAsia"/>
          <w:sz w:val="13"/>
          <w:szCs w:val="13"/>
        </w:rPr>
        <w:t>认为</w:t>
      </w:r>
      <w:r w:rsidRPr="006A35E9">
        <w:rPr>
          <w:rFonts w:hint="eastAsia"/>
          <w:sz w:val="13"/>
          <w:szCs w:val="13"/>
        </w:rPr>
        <w:t>在</w:t>
      </w:r>
      <w:r>
        <w:rPr>
          <w:rFonts w:hint="eastAsia"/>
          <w:sz w:val="13"/>
          <w:szCs w:val="13"/>
        </w:rPr>
        <w:t>论证</w:t>
      </w:r>
      <w:r w:rsidRPr="006A35E9">
        <w:rPr>
          <w:rFonts w:hint="eastAsia"/>
          <w:sz w:val="13"/>
          <w:szCs w:val="13"/>
        </w:rPr>
        <w:t>样本量</w:t>
      </w:r>
      <w:r>
        <w:rPr>
          <w:rFonts w:hint="eastAsia"/>
          <w:sz w:val="13"/>
          <w:szCs w:val="13"/>
        </w:rPr>
        <w:t>的情境</w:t>
      </w:r>
      <w:r w:rsidRPr="006A35E9">
        <w:rPr>
          <w:rFonts w:hint="eastAsia"/>
          <w:sz w:val="13"/>
          <w:szCs w:val="13"/>
        </w:rPr>
        <w:t>下，</w:t>
      </w:r>
      <w:r>
        <w:rPr>
          <w:rFonts w:hint="eastAsia"/>
          <w:sz w:val="13"/>
          <w:szCs w:val="13"/>
        </w:rPr>
        <w:t>探讨</w:t>
      </w:r>
      <w:r w:rsidRPr="006A35E9">
        <w:rPr>
          <w:rFonts w:hint="eastAsia"/>
          <w:sz w:val="13"/>
          <w:szCs w:val="13"/>
        </w:rPr>
        <w:t>标准化效应</w:t>
      </w:r>
      <w:r>
        <w:rPr>
          <w:rFonts w:hint="eastAsia"/>
          <w:sz w:val="13"/>
          <w:szCs w:val="13"/>
        </w:rPr>
        <w:t>更为</w:t>
      </w:r>
      <w:r w:rsidRPr="006A35E9">
        <w:rPr>
          <w:rFonts w:hint="eastAsia"/>
          <w:sz w:val="13"/>
          <w:szCs w:val="13"/>
        </w:rPr>
        <w:t>方便</w:t>
      </w:r>
      <w:r>
        <w:rPr>
          <w:rFonts w:hint="eastAsia"/>
          <w:sz w:val="13"/>
          <w:szCs w:val="13"/>
        </w:rPr>
        <w:t>。</w:t>
      </w:r>
    </w:p>
  </w:footnote>
  <w:footnote w:id="4">
    <w:p w14:paraId="6EB219A2" w14:textId="77777777" w:rsidR="009D4C13" w:rsidRDefault="009D4C13" w:rsidP="009D4C13">
      <w:pPr>
        <w:pStyle w:val="ae"/>
        <w:ind w:firstLine="360"/>
      </w:pPr>
      <w:r>
        <w:rPr>
          <w:rStyle w:val="af0"/>
        </w:rPr>
        <w:footnoteRef/>
      </w:r>
      <w:r>
        <w:t xml:space="preserve"> </w:t>
      </w:r>
      <w:r w:rsidRPr="006A35E9">
        <w:rPr>
          <w:rFonts w:hint="eastAsia"/>
          <w:sz w:val="13"/>
          <w:szCs w:val="13"/>
        </w:rPr>
        <w:t>上述图片可以在一个在线应用程序中进行</w:t>
      </w:r>
      <w:r>
        <w:rPr>
          <w:rFonts w:hint="eastAsia"/>
          <w:sz w:val="13"/>
          <w:szCs w:val="13"/>
        </w:rPr>
        <w:t>复刻</w:t>
      </w:r>
      <w:r w:rsidRPr="006A35E9">
        <w:rPr>
          <w:rFonts w:hint="eastAsia"/>
          <w:sz w:val="13"/>
          <w:szCs w:val="13"/>
        </w:rPr>
        <w:t>和调整：</w:t>
      </w:r>
      <w:r w:rsidRPr="006A35E9">
        <w:rPr>
          <w:sz w:val="13"/>
          <w:szCs w:val="13"/>
        </w:rPr>
        <w:t>http://shiny.ieis.tue.nl/d_p_power/</w:t>
      </w:r>
      <w:r w:rsidRPr="006A35E9">
        <w:rPr>
          <w:rFonts w:hint="eastAsia"/>
          <w:sz w:val="13"/>
          <w:szCs w:val="13"/>
        </w:rPr>
        <w:t>。</w:t>
      </w:r>
    </w:p>
  </w:footnote>
  <w:footnote w:id="5">
    <w:p w14:paraId="0A5E0A2F" w14:textId="71D13FF2" w:rsidR="00AF3EB8" w:rsidRPr="000E2900" w:rsidRDefault="00AF3EB8" w:rsidP="000E2900">
      <w:pPr>
        <w:ind w:firstLine="300"/>
        <w:rPr>
          <w:rFonts w:asciiTheme="minorEastAsia" w:hAnsiTheme="minorEastAsia"/>
          <w:sz w:val="13"/>
          <w:szCs w:val="13"/>
        </w:rPr>
      </w:pPr>
      <w:r w:rsidRPr="000E2900">
        <w:rPr>
          <w:rStyle w:val="af0"/>
          <w:sz w:val="15"/>
          <w:szCs w:val="15"/>
        </w:rPr>
        <w:footnoteRef/>
      </w:r>
      <w:r w:rsidRPr="000E2900">
        <w:rPr>
          <w:sz w:val="15"/>
          <w:szCs w:val="15"/>
        </w:rPr>
        <w:t xml:space="preserve"> </w:t>
      </w:r>
      <w:r>
        <w:rPr>
          <w:rFonts w:asciiTheme="minorEastAsia" w:hAnsiTheme="minorEastAsia" w:hint="eastAsia"/>
          <w:sz w:val="13"/>
          <w:szCs w:val="13"/>
        </w:rPr>
        <w:t>效应</w:t>
      </w:r>
      <w:r w:rsidRPr="000E2900">
        <w:rPr>
          <w:rFonts w:asciiTheme="minorEastAsia" w:hAnsiTheme="minorEastAsia" w:hint="eastAsia"/>
          <w:sz w:val="13"/>
          <w:szCs w:val="13"/>
        </w:rPr>
        <w:t>量的置信区间可以使用</w:t>
      </w:r>
      <w:r>
        <w:rPr>
          <w:rFonts w:asciiTheme="minorEastAsia" w:hAnsiTheme="minorEastAsia" w:hint="eastAsia"/>
          <w:sz w:val="13"/>
          <w:szCs w:val="13"/>
        </w:rPr>
        <w:t>在线</w:t>
      </w:r>
      <w:r w:rsidRPr="000E2900">
        <w:rPr>
          <w:rFonts w:asciiTheme="minorEastAsia" w:hAnsiTheme="minorEastAsia" w:hint="eastAsia"/>
          <w:sz w:val="13"/>
          <w:szCs w:val="13"/>
        </w:rPr>
        <w:t>应用程序来计算：https://www.aggieerin.com/shiny-server/</w:t>
      </w:r>
    </w:p>
    <w:p w14:paraId="3888AFC9" w14:textId="38E1BFCD" w:rsidR="00AF3EB8" w:rsidRDefault="00AF3EB8">
      <w:pPr>
        <w:pStyle w:val="ae"/>
        <w:ind w:firstLine="360"/>
      </w:pPr>
    </w:p>
  </w:footnote>
  <w:footnote w:id="6">
    <w:p w14:paraId="3AF3AD74" w14:textId="28375535" w:rsidR="00AF3EB8" w:rsidRPr="00D259EC" w:rsidRDefault="00AF3EB8">
      <w:pPr>
        <w:pStyle w:val="ae"/>
        <w:ind w:firstLine="360"/>
        <w:rPr>
          <w:rFonts w:asciiTheme="minorEastAsia" w:hAnsiTheme="minorEastAsia"/>
          <w:sz w:val="13"/>
          <w:szCs w:val="13"/>
        </w:rPr>
      </w:pPr>
      <w:r>
        <w:rPr>
          <w:rStyle w:val="af0"/>
        </w:rPr>
        <w:footnoteRef/>
      </w:r>
      <w:r>
        <w:t xml:space="preserve"> </w:t>
      </w:r>
      <w:r w:rsidRPr="00D259EC">
        <w:rPr>
          <w:rFonts w:asciiTheme="minorEastAsia" w:hAnsiTheme="minorEastAsia" w:hint="eastAsia"/>
          <w:sz w:val="13"/>
          <w:szCs w:val="13"/>
        </w:rPr>
        <w:t>在线应用程序可用于rpact: https://rpact.shinyapps.io/public/ 和 gsDesign: https://gsdesign.shinyapps.io/prod/</w:t>
      </w:r>
    </w:p>
  </w:footnote>
  <w:footnote w:id="7">
    <w:p w14:paraId="0D458E56" w14:textId="5E6D301D" w:rsidR="00AF3EB8" w:rsidRPr="00D259EC" w:rsidRDefault="00AF3EB8">
      <w:pPr>
        <w:pStyle w:val="ae"/>
        <w:ind w:firstLine="360"/>
        <w:rPr>
          <w:rFonts w:asciiTheme="minorEastAsia" w:hAnsiTheme="minorEastAsia"/>
          <w:sz w:val="13"/>
          <w:szCs w:val="13"/>
        </w:rPr>
      </w:pPr>
      <w:r>
        <w:rPr>
          <w:rStyle w:val="af0"/>
        </w:rPr>
        <w:footnoteRef/>
      </w:r>
      <w:r>
        <w:t xml:space="preserve"> </w:t>
      </w:r>
      <w:r w:rsidRPr="00D259EC">
        <w:rPr>
          <w:rFonts w:asciiTheme="minorEastAsia" w:hAnsiTheme="minorEastAsia" w:hint="eastAsia"/>
          <w:sz w:val="13"/>
          <w:szCs w:val="13"/>
        </w:rPr>
        <w:t>你可以在这个</w:t>
      </w:r>
      <w:r>
        <w:rPr>
          <w:rFonts w:asciiTheme="minorEastAsia" w:hAnsiTheme="minorEastAsia" w:hint="eastAsia"/>
          <w:sz w:val="13"/>
          <w:szCs w:val="13"/>
        </w:rPr>
        <w:t>在线应用程序中比较被试内和被试间</w:t>
      </w:r>
      <w:r w:rsidRPr="00D259EC">
        <w:rPr>
          <w:rFonts w:asciiTheme="minorEastAsia" w:hAnsiTheme="minorEastAsia" w:hint="eastAsia"/>
          <w:sz w:val="13"/>
          <w:szCs w:val="13"/>
        </w:rPr>
        <w:t>设计：http://shiny.ieis.tue.nl/within_between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4F25" w14:textId="77777777" w:rsidR="00AF3EB8" w:rsidRDefault="00AF3EB8">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E5D2" w14:textId="77777777" w:rsidR="00AF3EB8" w:rsidRPr="008B15B2" w:rsidRDefault="00AF3EB8" w:rsidP="008B15B2">
    <w:pPr>
      <w:ind w:left="42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C2211" w14:textId="77777777" w:rsidR="00AF3EB8" w:rsidRDefault="00AF3EB8">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16cid:durableId="1338577551">
    <w:abstractNumId w:val="30"/>
  </w:num>
  <w:num w:numId="2" w16cid:durableId="69163939">
    <w:abstractNumId w:val="5"/>
  </w:num>
  <w:num w:numId="3" w16cid:durableId="1490750635">
    <w:abstractNumId w:val="3"/>
  </w:num>
  <w:num w:numId="4" w16cid:durableId="2006132052">
    <w:abstractNumId w:val="4"/>
  </w:num>
  <w:num w:numId="5" w16cid:durableId="615333177">
    <w:abstractNumId w:val="6"/>
  </w:num>
  <w:num w:numId="6" w16cid:durableId="1625572449">
    <w:abstractNumId w:val="7"/>
  </w:num>
  <w:num w:numId="7" w16cid:durableId="662128015">
    <w:abstractNumId w:val="8"/>
  </w:num>
  <w:num w:numId="8" w16cid:durableId="1796168284">
    <w:abstractNumId w:val="9"/>
  </w:num>
  <w:num w:numId="9" w16cid:durableId="991563590">
    <w:abstractNumId w:val="10"/>
  </w:num>
  <w:num w:numId="10" w16cid:durableId="1202397042">
    <w:abstractNumId w:val="11"/>
  </w:num>
  <w:num w:numId="11" w16cid:durableId="1348822888">
    <w:abstractNumId w:val="12"/>
  </w:num>
  <w:num w:numId="12" w16cid:durableId="1381517410">
    <w:abstractNumId w:val="13"/>
  </w:num>
  <w:num w:numId="13" w16cid:durableId="798188709">
    <w:abstractNumId w:val="14"/>
  </w:num>
  <w:num w:numId="14" w16cid:durableId="2101676826">
    <w:abstractNumId w:val="15"/>
  </w:num>
  <w:num w:numId="15" w16cid:durableId="865630870">
    <w:abstractNumId w:val="16"/>
  </w:num>
  <w:num w:numId="16" w16cid:durableId="1605460314">
    <w:abstractNumId w:val="17"/>
  </w:num>
  <w:num w:numId="17" w16cid:durableId="454830845">
    <w:abstractNumId w:val="18"/>
  </w:num>
  <w:num w:numId="18" w16cid:durableId="63988349">
    <w:abstractNumId w:val="19"/>
  </w:num>
  <w:num w:numId="19" w16cid:durableId="587079569">
    <w:abstractNumId w:val="20"/>
  </w:num>
  <w:num w:numId="20" w16cid:durableId="1620257835">
    <w:abstractNumId w:val="21"/>
  </w:num>
  <w:num w:numId="21" w16cid:durableId="1629553045">
    <w:abstractNumId w:val="22"/>
  </w:num>
  <w:num w:numId="22" w16cid:durableId="1905944780">
    <w:abstractNumId w:val="23"/>
  </w:num>
  <w:num w:numId="23" w16cid:durableId="1952780874">
    <w:abstractNumId w:val="24"/>
  </w:num>
  <w:num w:numId="24" w16cid:durableId="1851948813">
    <w:abstractNumId w:val="25"/>
  </w:num>
  <w:num w:numId="25" w16cid:durableId="1410149185">
    <w:abstractNumId w:val="26"/>
  </w:num>
  <w:num w:numId="26" w16cid:durableId="278296043">
    <w:abstractNumId w:val="27"/>
  </w:num>
  <w:num w:numId="27" w16cid:durableId="947470887">
    <w:abstractNumId w:val="28"/>
  </w:num>
  <w:num w:numId="28" w16cid:durableId="1499225522">
    <w:abstractNumId w:val="29"/>
  </w:num>
  <w:num w:numId="29" w16cid:durableId="1528062516">
    <w:abstractNumId w:val="1"/>
  </w:num>
  <w:num w:numId="30" w16cid:durableId="1437170565">
    <w:abstractNumId w:val="2"/>
  </w:num>
  <w:num w:numId="31" w16cid:durableId="4396906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wang xinyu">
    <w15:presenceInfo w15:providerId="Windows Live" w15:userId="2404eeaa8b5991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xMzSyMLA2MjU3MLUyUdpeDU4uLM/DyQAstaAPRFgecsAAAA"/>
  </w:docVars>
  <w:rsids>
    <w:rsidRoot w:val="00BA0C1A"/>
    <w:rsid w:val="00001824"/>
    <w:rsid w:val="0000187A"/>
    <w:rsid w:val="00002106"/>
    <w:rsid w:val="00002318"/>
    <w:rsid w:val="000038FE"/>
    <w:rsid w:val="00007835"/>
    <w:rsid w:val="000134E4"/>
    <w:rsid w:val="000179F9"/>
    <w:rsid w:val="000317F5"/>
    <w:rsid w:val="000423E2"/>
    <w:rsid w:val="000506EE"/>
    <w:rsid w:val="000523E4"/>
    <w:rsid w:val="000533EE"/>
    <w:rsid w:val="00053AEE"/>
    <w:rsid w:val="00055BC3"/>
    <w:rsid w:val="00063DE5"/>
    <w:rsid w:val="00084C52"/>
    <w:rsid w:val="00085B81"/>
    <w:rsid w:val="00092529"/>
    <w:rsid w:val="00093EC3"/>
    <w:rsid w:val="00095E34"/>
    <w:rsid w:val="000A210E"/>
    <w:rsid w:val="000B1A5F"/>
    <w:rsid w:val="000B7E2A"/>
    <w:rsid w:val="000C239C"/>
    <w:rsid w:val="000C24F3"/>
    <w:rsid w:val="000C2B00"/>
    <w:rsid w:val="000C4AC2"/>
    <w:rsid w:val="000C4BCD"/>
    <w:rsid w:val="000C51B7"/>
    <w:rsid w:val="000D1B52"/>
    <w:rsid w:val="000D4648"/>
    <w:rsid w:val="000D6411"/>
    <w:rsid w:val="000E1492"/>
    <w:rsid w:val="000E2900"/>
    <w:rsid w:val="000E2ED9"/>
    <w:rsid w:val="000E61E7"/>
    <w:rsid w:val="000F05F4"/>
    <w:rsid w:val="00101845"/>
    <w:rsid w:val="00105519"/>
    <w:rsid w:val="00106D09"/>
    <w:rsid w:val="00113E3A"/>
    <w:rsid w:val="0012077C"/>
    <w:rsid w:val="00123099"/>
    <w:rsid w:val="00135BB0"/>
    <w:rsid w:val="001378D1"/>
    <w:rsid w:val="00142CE3"/>
    <w:rsid w:val="00144C27"/>
    <w:rsid w:val="001459DF"/>
    <w:rsid w:val="00152E8D"/>
    <w:rsid w:val="00153777"/>
    <w:rsid w:val="001569A4"/>
    <w:rsid w:val="001575D2"/>
    <w:rsid w:val="0015783D"/>
    <w:rsid w:val="00162EE6"/>
    <w:rsid w:val="001635DE"/>
    <w:rsid w:val="00177405"/>
    <w:rsid w:val="001843ED"/>
    <w:rsid w:val="00191CB7"/>
    <w:rsid w:val="001943CE"/>
    <w:rsid w:val="0019636E"/>
    <w:rsid w:val="001968D6"/>
    <w:rsid w:val="00196B00"/>
    <w:rsid w:val="001A695F"/>
    <w:rsid w:val="001B0974"/>
    <w:rsid w:val="001B0CDD"/>
    <w:rsid w:val="001B222F"/>
    <w:rsid w:val="001B382E"/>
    <w:rsid w:val="001B706A"/>
    <w:rsid w:val="001C12C3"/>
    <w:rsid w:val="001C6A44"/>
    <w:rsid w:val="001D0065"/>
    <w:rsid w:val="001D5DB4"/>
    <w:rsid w:val="001D7F80"/>
    <w:rsid w:val="001F59F5"/>
    <w:rsid w:val="00200002"/>
    <w:rsid w:val="00200542"/>
    <w:rsid w:val="0020098D"/>
    <w:rsid w:val="00206006"/>
    <w:rsid w:val="002116DA"/>
    <w:rsid w:val="00216EB9"/>
    <w:rsid w:val="00220228"/>
    <w:rsid w:val="00220805"/>
    <w:rsid w:val="002273F5"/>
    <w:rsid w:val="00230EBF"/>
    <w:rsid w:val="00230FE9"/>
    <w:rsid w:val="00240D48"/>
    <w:rsid w:val="00245C77"/>
    <w:rsid w:val="00251F05"/>
    <w:rsid w:val="002610F2"/>
    <w:rsid w:val="002612C3"/>
    <w:rsid w:val="00261EFE"/>
    <w:rsid w:val="0026203B"/>
    <w:rsid w:val="0026378B"/>
    <w:rsid w:val="002707E6"/>
    <w:rsid w:val="00273771"/>
    <w:rsid w:val="00274147"/>
    <w:rsid w:val="00284DBB"/>
    <w:rsid w:val="002850D4"/>
    <w:rsid w:val="00287B24"/>
    <w:rsid w:val="00290C61"/>
    <w:rsid w:val="00295AFD"/>
    <w:rsid w:val="002B5564"/>
    <w:rsid w:val="002B67C9"/>
    <w:rsid w:val="002B6B4D"/>
    <w:rsid w:val="002C1919"/>
    <w:rsid w:val="002C1C8A"/>
    <w:rsid w:val="002C48C4"/>
    <w:rsid w:val="002C661C"/>
    <w:rsid w:val="002D067F"/>
    <w:rsid w:val="002D2435"/>
    <w:rsid w:val="002F00ED"/>
    <w:rsid w:val="002F70F6"/>
    <w:rsid w:val="003002A5"/>
    <w:rsid w:val="00301CA4"/>
    <w:rsid w:val="003029AE"/>
    <w:rsid w:val="00305B77"/>
    <w:rsid w:val="00310EC3"/>
    <w:rsid w:val="0031136F"/>
    <w:rsid w:val="00312407"/>
    <w:rsid w:val="00313536"/>
    <w:rsid w:val="00313D6F"/>
    <w:rsid w:val="003210D2"/>
    <w:rsid w:val="00321284"/>
    <w:rsid w:val="003309CC"/>
    <w:rsid w:val="003325C5"/>
    <w:rsid w:val="00332CD6"/>
    <w:rsid w:val="00334C5D"/>
    <w:rsid w:val="00340B82"/>
    <w:rsid w:val="003435CA"/>
    <w:rsid w:val="00347082"/>
    <w:rsid w:val="003474D5"/>
    <w:rsid w:val="00351B47"/>
    <w:rsid w:val="00352012"/>
    <w:rsid w:val="003524FA"/>
    <w:rsid w:val="003567BD"/>
    <w:rsid w:val="00356C34"/>
    <w:rsid w:val="00356EB8"/>
    <w:rsid w:val="00361DBE"/>
    <w:rsid w:val="00364784"/>
    <w:rsid w:val="00365BBA"/>
    <w:rsid w:val="003765D0"/>
    <w:rsid w:val="0038268B"/>
    <w:rsid w:val="00390D6B"/>
    <w:rsid w:val="00392E76"/>
    <w:rsid w:val="00393F37"/>
    <w:rsid w:val="003A1B05"/>
    <w:rsid w:val="003A6AA4"/>
    <w:rsid w:val="003B08D3"/>
    <w:rsid w:val="003B0B0D"/>
    <w:rsid w:val="003B0EBC"/>
    <w:rsid w:val="003B149F"/>
    <w:rsid w:val="003B2F93"/>
    <w:rsid w:val="003C0D58"/>
    <w:rsid w:val="003C10BD"/>
    <w:rsid w:val="003C219A"/>
    <w:rsid w:val="003D26B5"/>
    <w:rsid w:val="003E2A67"/>
    <w:rsid w:val="003E4807"/>
    <w:rsid w:val="003E5647"/>
    <w:rsid w:val="003F1478"/>
    <w:rsid w:val="003F2DD0"/>
    <w:rsid w:val="003F5CFA"/>
    <w:rsid w:val="003F7387"/>
    <w:rsid w:val="004009FF"/>
    <w:rsid w:val="00401CB2"/>
    <w:rsid w:val="004129AD"/>
    <w:rsid w:val="00421A37"/>
    <w:rsid w:val="00423529"/>
    <w:rsid w:val="00425FAF"/>
    <w:rsid w:val="004303CD"/>
    <w:rsid w:val="00432F37"/>
    <w:rsid w:val="00434481"/>
    <w:rsid w:val="00436E91"/>
    <w:rsid w:val="004422A9"/>
    <w:rsid w:val="0044546D"/>
    <w:rsid w:val="00446C98"/>
    <w:rsid w:val="004475D1"/>
    <w:rsid w:val="00454475"/>
    <w:rsid w:val="00460224"/>
    <w:rsid w:val="004627B9"/>
    <w:rsid w:val="0046503C"/>
    <w:rsid w:val="00466293"/>
    <w:rsid w:val="004711F8"/>
    <w:rsid w:val="00471E33"/>
    <w:rsid w:val="00475124"/>
    <w:rsid w:val="0047527C"/>
    <w:rsid w:val="0047575A"/>
    <w:rsid w:val="00475B3A"/>
    <w:rsid w:val="0047661D"/>
    <w:rsid w:val="00492B7B"/>
    <w:rsid w:val="004A6D1F"/>
    <w:rsid w:val="004A7658"/>
    <w:rsid w:val="004B0282"/>
    <w:rsid w:val="004B218C"/>
    <w:rsid w:val="004B5013"/>
    <w:rsid w:val="004B6306"/>
    <w:rsid w:val="004B71F0"/>
    <w:rsid w:val="004B78E2"/>
    <w:rsid w:val="004C25CC"/>
    <w:rsid w:val="004D1F2F"/>
    <w:rsid w:val="004D26C2"/>
    <w:rsid w:val="004D77A5"/>
    <w:rsid w:val="004E1317"/>
    <w:rsid w:val="004E2661"/>
    <w:rsid w:val="004E29FF"/>
    <w:rsid w:val="004E37D1"/>
    <w:rsid w:val="004E4FB7"/>
    <w:rsid w:val="004F7711"/>
    <w:rsid w:val="004F779B"/>
    <w:rsid w:val="00501F77"/>
    <w:rsid w:val="0050291D"/>
    <w:rsid w:val="00503437"/>
    <w:rsid w:val="0050445B"/>
    <w:rsid w:val="0051614A"/>
    <w:rsid w:val="005218E3"/>
    <w:rsid w:val="0052507A"/>
    <w:rsid w:val="005275FA"/>
    <w:rsid w:val="00533D1B"/>
    <w:rsid w:val="0053461D"/>
    <w:rsid w:val="0053724B"/>
    <w:rsid w:val="00551A1B"/>
    <w:rsid w:val="0055573B"/>
    <w:rsid w:val="0055595C"/>
    <w:rsid w:val="005574F2"/>
    <w:rsid w:val="0056075A"/>
    <w:rsid w:val="00560F2D"/>
    <w:rsid w:val="005629BF"/>
    <w:rsid w:val="00563B1C"/>
    <w:rsid w:val="00577832"/>
    <w:rsid w:val="00584111"/>
    <w:rsid w:val="00586603"/>
    <w:rsid w:val="0059198D"/>
    <w:rsid w:val="00593716"/>
    <w:rsid w:val="0059531B"/>
    <w:rsid w:val="00596E36"/>
    <w:rsid w:val="005A0206"/>
    <w:rsid w:val="005A3ED8"/>
    <w:rsid w:val="005A6CD0"/>
    <w:rsid w:val="005B09A2"/>
    <w:rsid w:val="005B6F53"/>
    <w:rsid w:val="005C2CEF"/>
    <w:rsid w:val="005C3496"/>
    <w:rsid w:val="005C54BB"/>
    <w:rsid w:val="005D0B76"/>
    <w:rsid w:val="005D3A47"/>
    <w:rsid w:val="005D5E36"/>
    <w:rsid w:val="005E0D91"/>
    <w:rsid w:val="005E280E"/>
    <w:rsid w:val="005E5669"/>
    <w:rsid w:val="005E5FA8"/>
    <w:rsid w:val="005F08D0"/>
    <w:rsid w:val="005F1D31"/>
    <w:rsid w:val="005F7D8B"/>
    <w:rsid w:val="006002FD"/>
    <w:rsid w:val="00600A20"/>
    <w:rsid w:val="006033FA"/>
    <w:rsid w:val="00613C94"/>
    <w:rsid w:val="00616505"/>
    <w:rsid w:val="00617483"/>
    <w:rsid w:val="0062213C"/>
    <w:rsid w:val="006303C0"/>
    <w:rsid w:val="00633F40"/>
    <w:rsid w:val="0063439B"/>
    <w:rsid w:val="00635C8D"/>
    <w:rsid w:val="00637B99"/>
    <w:rsid w:val="006406E4"/>
    <w:rsid w:val="00642E12"/>
    <w:rsid w:val="00645446"/>
    <w:rsid w:val="00645B4F"/>
    <w:rsid w:val="006549AD"/>
    <w:rsid w:val="00657AF0"/>
    <w:rsid w:val="00662984"/>
    <w:rsid w:val="00662EAF"/>
    <w:rsid w:val="006639B9"/>
    <w:rsid w:val="00664676"/>
    <w:rsid w:val="00665DCE"/>
    <w:rsid w:val="00666E11"/>
    <w:rsid w:val="00672265"/>
    <w:rsid w:val="006745CD"/>
    <w:rsid w:val="00680E0C"/>
    <w:rsid w:val="006835EE"/>
    <w:rsid w:val="00684D9C"/>
    <w:rsid w:val="00685639"/>
    <w:rsid w:val="006946A1"/>
    <w:rsid w:val="006957CF"/>
    <w:rsid w:val="006964ED"/>
    <w:rsid w:val="00696836"/>
    <w:rsid w:val="006A0FAF"/>
    <w:rsid w:val="006A2417"/>
    <w:rsid w:val="006A29E2"/>
    <w:rsid w:val="006A35E9"/>
    <w:rsid w:val="006A469E"/>
    <w:rsid w:val="006A61A3"/>
    <w:rsid w:val="006A7D6C"/>
    <w:rsid w:val="006A7EB4"/>
    <w:rsid w:val="006B070E"/>
    <w:rsid w:val="006B3651"/>
    <w:rsid w:val="006C5ADF"/>
    <w:rsid w:val="006C6385"/>
    <w:rsid w:val="006D05E6"/>
    <w:rsid w:val="006D382D"/>
    <w:rsid w:val="006D775A"/>
    <w:rsid w:val="006F1F5E"/>
    <w:rsid w:val="006F3742"/>
    <w:rsid w:val="00701BB2"/>
    <w:rsid w:val="00702D2F"/>
    <w:rsid w:val="00703641"/>
    <w:rsid w:val="007040D3"/>
    <w:rsid w:val="00705B01"/>
    <w:rsid w:val="00707F1B"/>
    <w:rsid w:val="007137CD"/>
    <w:rsid w:val="00716F10"/>
    <w:rsid w:val="0072073D"/>
    <w:rsid w:val="00724E19"/>
    <w:rsid w:val="00725046"/>
    <w:rsid w:val="00726C60"/>
    <w:rsid w:val="007277DC"/>
    <w:rsid w:val="00727FAE"/>
    <w:rsid w:val="00731216"/>
    <w:rsid w:val="007325BC"/>
    <w:rsid w:val="007325FF"/>
    <w:rsid w:val="007352A9"/>
    <w:rsid w:val="00735D06"/>
    <w:rsid w:val="007404EA"/>
    <w:rsid w:val="00740BC6"/>
    <w:rsid w:val="00740EC7"/>
    <w:rsid w:val="0074220F"/>
    <w:rsid w:val="00743B20"/>
    <w:rsid w:val="0074711C"/>
    <w:rsid w:val="007519FA"/>
    <w:rsid w:val="00760CFA"/>
    <w:rsid w:val="00770ABE"/>
    <w:rsid w:val="007719BB"/>
    <w:rsid w:val="00773165"/>
    <w:rsid w:val="00775084"/>
    <w:rsid w:val="00777ECA"/>
    <w:rsid w:val="00784BA1"/>
    <w:rsid w:val="00785E17"/>
    <w:rsid w:val="007A33B5"/>
    <w:rsid w:val="007A63C3"/>
    <w:rsid w:val="007B2DBD"/>
    <w:rsid w:val="007B32B0"/>
    <w:rsid w:val="007C626F"/>
    <w:rsid w:val="007D10C6"/>
    <w:rsid w:val="007D3729"/>
    <w:rsid w:val="007D443B"/>
    <w:rsid w:val="007D7F67"/>
    <w:rsid w:val="007E3741"/>
    <w:rsid w:val="007E7C13"/>
    <w:rsid w:val="007F073F"/>
    <w:rsid w:val="007F3D5B"/>
    <w:rsid w:val="00801F8E"/>
    <w:rsid w:val="00806456"/>
    <w:rsid w:val="008066FF"/>
    <w:rsid w:val="008101EC"/>
    <w:rsid w:val="0081340C"/>
    <w:rsid w:val="008146C7"/>
    <w:rsid w:val="00817571"/>
    <w:rsid w:val="0082314F"/>
    <w:rsid w:val="0082431A"/>
    <w:rsid w:val="0083121C"/>
    <w:rsid w:val="008431D5"/>
    <w:rsid w:val="008639E1"/>
    <w:rsid w:val="00871D72"/>
    <w:rsid w:val="00880157"/>
    <w:rsid w:val="00880DC3"/>
    <w:rsid w:val="008831C2"/>
    <w:rsid w:val="0088323F"/>
    <w:rsid w:val="00885877"/>
    <w:rsid w:val="008858CC"/>
    <w:rsid w:val="00885A0D"/>
    <w:rsid w:val="008919BB"/>
    <w:rsid w:val="008949D6"/>
    <w:rsid w:val="00895CF0"/>
    <w:rsid w:val="008A0B42"/>
    <w:rsid w:val="008A1876"/>
    <w:rsid w:val="008A4B60"/>
    <w:rsid w:val="008A52BE"/>
    <w:rsid w:val="008B01E3"/>
    <w:rsid w:val="008B04F7"/>
    <w:rsid w:val="008B15B2"/>
    <w:rsid w:val="008B76F9"/>
    <w:rsid w:val="008B7C0F"/>
    <w:rsid w:val="008B7D44"/>
    <w:rsid w:val="008C253A"/>
    <w:rsid w:val="008D2A64"/>
    <w:rsid w:val="008D34CA"/>
    <w:rsid w:val="008D70CB"/>
    <w:rsid w:val="008D7D9A"/>
    <w:rsid w:val="008E0351"/>
    <w:rsid w:val="008E0579"/>
    <w:rsid w:val="008E37F3"/>
    <w:rsid w:val="008F187C"/>
    <w:rsid w:val="008F5DDE"/>
    <w:rsid w:val="008F63DB"/>
    <w:rsid w:val="008F6962"/>
    <w:rsid w:val="008F7E5E"/>
    <w:rsid w:val="009025CF"/>
    <w:rsid w:val="00906078"/>
    <w:rsid w:val="009102F7"/>
    <w:rsid w:val="00910C98"/>
    <w:rsid w:val="00914FD7"/>
    <w:rsid w:val="00924624"/>
    <w:rsid w:val="0093034A"/>
    <w:rsid w:val="0093036A"/>
    <w:rsid w:val="00931188"/>
    <w:rsid w:val="009347DE"/>
    <w:rsid w:val="009454AE"/>
    <w:rsid w:val="009475B9"/>
    <w:rsid w:val="00951D03"/>
    <w:rsid w:val="00961422"/>
    <w:rsid w:val="00961A06"/>
    <w:rsid w:val="00961C8E"/>
    <w:rsid w:val="0096496D"/>
    <w:rsid w:val="00970968"/>
    <w:rsid w:val="009723EB"/>
    <w:rsid w:val="0097276B"/>
    <w:rsid w:val="00980FD9"/>
    <w:rsid w:val="0098393B"/>
    <w:rsid w:val="00984CFD"/>
    <w:rsid w:val="00991624"/>
    <w:rsid w:val="00994BEE"/>
    <w:rsid w:val="00996316"/>
    <w:rsid w:val="009A0339"/>
    <w:rsid w:val="009A1C69"/>
    <w:rsid w:val="009A4D67"/>
    <w:rsid w:val="009B10DA"/>
    <w:rsid w:val="009B4E6E"/>
    <w:rsid w:val="009D1902"/>
    <w:rsid w:val="009D2D48"/>
    <w:rsid w:val="009D34E4"/>
    <w:rsid w:val="009D4C13"/>
    <w:rsid w:val="009D4EA7"/>
    <w:rsid w:val="009D6AD4"/>
    <w:rsid w:val="009D6AF2"/>
    <w:rsid w:val="009E1248"/>
    <w:rsid w:val="009E1C05"/>
    <w:rsid w:val="009E263A"/>
    <w:rsid w:val="009E292C"/>
    <w:rsid w:val="009E2C58"/>
    <w:rsid w:val="009E2CB4"/>
    <w:rsid w:val="009E79E7"/>
    <w:rsid w:val="009F2DD8"/>
    <w:rsid w:val="009F4B45"/>
    <w:rsid w:val="00A02B2F"/>
    <w:rsid w:val="00A06629"/>
    <w:rsid w:val="00A137A5"/>
    <w:rsid w:val="00A14BD5"/>
    <w:rsid w:val="00A2065F"/>
    <w:rsid w:val="00A26823"/>
    <w:rsid w:val="00A30E9A"/>
    <w:rsid w:val="00A36968"/>
    <w:rsid w:val="00A414EE"/>
    <w:rsid w:val="00A45D76"/>
    <w:rsid w:val="00A50F5C"/>
    <w:rsid w:val="00A55F58"/>
    <w:rsid w:val="00A60633"/>
    <w:rsid w:val="00A622A8"/>
    <w:rsid w:val="00A62497"/>
    <w:rsid w:val="00A63AE8"/>
    <w:rsid w:val="00A65566"/>
    <w:rsid w:val="00A70392"/>
    <w:rsid w:val="00A71966"/>
    <w:rsid w:val="00A72A47"/>
    <w:rsid w:val="00A76456"/>
    <w:rsid w:val="00A8131B"/>
    <w:rsid w:val="00A833C5"/>
    <w:rsid w:val="00A84A11"/>
    <w:rsid w:val="00A864DD"/>
    <w:rsid w:val="00A87E0D"/>
    <w:rsid w:val="00A90A04"/>
    <w:rsid w:val="00A92FD5"/>
    <w:rsid w:val="00A93099"/>
    <w:rsid w:val="00A938C6"/>
    <w:rsid w:val="00A93C39"/>
    <w:rsid w:val="00A95459"/>
    <w:rsid w:val="00AA3BF1"/>
    <w:rsid w:val="00AA660B"/>
    <w:rsid w:val="00AA6F48"/>
    <w:rsid w:val="00AA7D59"/>
    <w:rsid w:val="00AB0442"/>
    <w:rsid w:val="00AB2C69"/>
    <w:rsid w:val="00AB2F1C"/>
    <w:rsid w:val="00AB3A10"/>
    <w:rsid w:val="00AB3D6E"/>
    <w:rsid w:val="00AB4CC9"/>
    <w:rsid w:val="00AC0D53"/>
    <w:rsid w:val="00AC6521"/>
    <w:rsid w:val="00AC6B87"/>
    <w:rsid w:val="00AD1582"/>
    <w:rsid w:val="00AE290B"/>
    <w:rsid w:val="00AF3EB8"/>
    <w:rsid w:val="00AF5024"/>
    <w:rsid w:val="00B0217E"/>
    <w:rsid w:val="00B03468"/>
    <w:rsid w:val="00B03566"/>
    <w:rsid w:val="00B0632F"/>
    <w:rsid w:val="00B07E5F"/>
    <w:rsid w:val="00B07FE7"/>
    <w:rsid w:val="00B140FF"/>
    <w:rsid w:val="00B260F0"/>
    <w:rsid w:val="00B33A5F"/>
    <w:rsid w:val="00B3581D"/>
    <w:rsid w:val="00B3682E"/>
    <w:rsid w:val="00B36EB8"/>
    <w:rsid w:val="00B3783E"/>
    <w:rsid w:val="00B427AB"/>
    <w:rsid w:val="00B538E1"/>
    <w:rsid w:val="00B565E5"/>
    <w:rsid w:val="00B570FB"/>
    <w:rsid w:val="00B64096"/>
    <w:rsid w:val="00B672CD"/>
    <w:rsid w:val="00B76F5A"/>
    <w:rsid w:val="00B84046"/>
    <w:rsid w:val="00B8596B"/>
    <w:rsid w:val="00B8775D"/>
    <w:rsid w:val="00B91A59"/>
    <w:rsid w:val="00B94305"/>
    <w:rsid w:val="00BA0157"/>
    <w:rsid w:val="00BA0C1A"/>
    <w:rsid w:val="00BA4501"/>
    <w:rsid w:val="00BB0CF4"/>
    <w:rsid w:val="00BB7522"/>
    <w:rsid w:val="00BD2A87"/>
    <w:rsid w:val="00BD4243"/>
    <w:rsid w:val="00BE102F"/>
    <w:rsid w:val="00BE61B0"/>
    <w:rsid w:val="00C03058"/>
    <w:rsid w:val="00C038D7"/>
    <w:rsid w:val="00C061CB"/>
    <w:rsid w:val="00C127C4"/>
    <w:rsid w:val="00C1543E"/>
    <w:rsid w:val="00C171C8"/>
    <w:rsid w:val="00C2014D"/>
    <w:rsid w:val="00C20BF7"/>
    <w:rsid w:val="00C2270D"/>
    <w:rsid w:val="00C2446E"/>
    <w:rsid w:val="00C326B2"/>
    <w:rsid w:val="00C36AF8"/>
    <w:rsid w:val="00C4105F"/>
    <w:rsid w:val="00C45DFF"/>
    <w:rsid w:val="00C50044"/>
    <w:rsid w:val="00C52DA7"/>
    <w:rsid w:val="00C531D8"/>
    <w:rsid w:val="00C555E1"/>
    <w:rsid w:val="00C57BE1"/>
    <w:rsid w:val="00C604EC"/>
    <w:rsid w:val="00C60EBF"/>
    <w:rsid w:val="00C66A9B"/>
    <w:rsid w:val="00C67745"/>
    <w:rsid w:val="00C7096B"/>
    <w:rsid w:val="00C738A3"/>
    <w:rsid w:val="00C748CF"/>
    <w:rsid w:val="00C76A13"/>
    <w:rsid w:val="00C85C48"/>
    <w:rsid w:val="00C97115"/>
    <w:rsid w:val="00CA148A"/>
    <w:rsid w:val="00CA15F9"/>
    <w:rsid w:val="00CA1BB9"/>
    <w:rsid w:val="00CA2B95"/>
    <w:rsid w:val="00CA788C"/>
    <w:rsid w:val="00CC14AA"/>
    <w:rsid w:val="00CC6ABE"/>
    <w:rsid w:val="00CD1815"/>
    <w:rsid w:val="00CD42D7"/>
    <w:rsid w:val="00CD591F"/>
    <w:rsid w:val="00CD6A61"/>
    <w:rsid w:val="00CD7EE6"/>
    <w:rsid w:val="00CE57CF"/>
    <w:rsid w:val="00CF0BDF"/>
    <w:rsid w:val="00CF1D95"/>
    <w:rsid w:val="00CF3E29"/>
    <w:rsid w:val="00D01F50"/>
    <w:rsid w:val="00D07DAF"/>
    <w:rsid w:val="00D12A72"/>
    <w:rsid w:val="00D25312"/>
    <w:rsid w:val="00D259EC"/>
    <w:rsid w:val="00D27012"/>
    <w:rsid w:val="00D32301"/>
    <w:rsid w:val="00D341E9"/>
    <w:rsid w:val="00D45BFB"/>
    <w:rsid w:val="00D46231"/>
    <w:rsid w:val="00D476C9"/>
    <w:rsid w:val="00D5005B"/>
    <w:rsid w:val="00D5720E"/>
    <w:rsid w:val="00D579A2"/>
    <w:rsid w:val="00D64FB6"/>
    <w:rsid w:val="00D74572"/>
    <w:rsid w:val="00D75531"/>
    <w:rsid w:val="00D815EE"/>
    <w:rsid w:val="00D87D05"/>
    <w:rsid w:val="00D87FEB"/>
    <w:rsid w:val="00D90299"/>
    <w:rsid w:val="00D957A4"/>
    <w:rsid w:val="00DB0318"/>
    <w:rsid w:val="00DB13D7"/>
    <w:rsid w:val="00DC2C10"/>
    <w:rsid w:val="00DC2F97"/>
    <w:rsid w:val="00DC369D"/>
    <w:rsid w:val="00DC3AFA"/>
    <w:rsid w:val="00DC6857"/>
    <w:rsid w:val="00DC7187"/>
    <w:rsid w:val="00DC76C5"/>
    <w:rsid w:val="00DC7D71"/>
    <w:rsid w:val="00DE38B3"/>
    <w:rsid w:val="00DE4CC3"/>
    <w:rsid w:val="00DE7E87"/>
    <w:rsid w:val="00DF3B07"/>
    <w:rsid w:val="00E05A7A"/>
    <w:rsid w:val="00E10F51"/>
    <w:rsid w:val="00E12FFC"/>
    <w:rsid w:val="00E1511E"/>
    <w:rsid w:val="00E171E6"/>
    <w:rsid w:val="00E26251"/>
    <w:rsid w:val="00E33593"/>
    <w:rsid w:val="00E50F5D"/>
    <w:rsid w:val="00E52845"/>
    <w:rsid w:val="00E53A66"/>
    <w:rsid w:val="00E551FF"/>
    <w:rsid w:val="00E66AAF"/>
    <w:rsid w:val="00E66E36"/>
    <w:rsid w:val="00E7346E"/>
    <w:rsid w:val="00E7492C"/>
    <w:rsid w:val="00E76C9D"/>
    <w:rsid w:val="00E776D6"/>
    <w:rsid w:val="00E77AF5"/>
    <w:rsid w:val="00E85626"/>
    <w:rsid w:val="00E85EBB"/>
    <w:rsid w:val="00E868C2"/>
    <w:rsid w:val="00E900EB"/>
    <w:rsid w:val="00EA1EE8"/>
    <w:rsid w:val="00EA6623"/>
    <w:rsid w:val="00EB4FF9"/>
    <w:rsid w:val="00EC0253"/>
    <w:rsid w:val="00EC1725"/>
    <w:rsid w:val="00EC7E66"/>
    <w:rsid w:val="00ED15DA"/>
    <w:rsid w:val="00ED21FD"/>
    <w:rsid w:val="00ED2F2F"/>
    <w:rsid w:val="00ED6EAF"/>
    <w:rsid w:val="00EE0C9C"/>
    <w:rsid w:val="00EE4C23"/>
    <w:rsid w:val="00EF3257"/>
    <w:rsid w:val="00F01A5A"/>
    <w:rsid w:val="00F01F3C"/>
    <w:rsid w:val="00F071CE"/>
    <w:rsid w:val="00F12442"/>
    <w:rsid w:val="00F16AEF"/>
    <w:rsid w:val="00F232F4"/>
    <w:rsid w:val="00F25E68"/>
    <w:rsid w:val="00F34923"/>
    <w:rsid w:val="00F3737D"/>
    <w:rsid w:val="00F42E31"/>
    <w:rsid w:val="00F43345"/>
    <w:rsid w:val="00F43D3A"/>
    <w:rsid w:val="00F461C1"/>
    <w:rsid w:val="00F50CF5"/>
    <w:rsid w:val="00F52231"/>
    <w:rsid w:val="00F53662"/>
    <w:rsid w:val="00F62C22"/>
    <w:rsid w:val="00F63F21"/>
    <w:rsid w:val="00F6683B"/>
    <w:rsid w:val="00F72B96"/>
    <w:rsid w:val="00F7435E"/>
    <w:rsid w:val="00F7499B"/>
    <w:rsid w:val="00F76A57"/>
    <w:rsid w:val="00F8720C"/>
    <w:rsid w:val="00F934C4"/>
    <w:rsid w:val="00F97B5A"/>
    <w:rsid w:val="00FA10C8"/>
    <w:rsid w:val="00FA19B8"/>
    <w:rsid w:val="00FA2655"/>
    <w:rsid w:val="00FA3806"/>
    <w:rsid w:val="00FA3818"/>
    <w:rsid w:val="00FA642B"/>
    <w:rsid w:val="00FB7755"/>
    <w:rsid w:val="00FC2CA8"/>
    <w:rsid w:val="00FE0DA9"/>
    <w:rsid w:val="00FE1CF7"/>
    <w:rsid w:val="00FF26B7"/>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F6522"/>
  <w15:docId w15:val="{07193447-C173-414D-BE1F-803416B6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A11"/>
    <w:pPr>
      <w:widowControl w:val="0"/>
      <w:spacing w:line="360" w:lineRule="auto"/>
      <w:ind w:firstLineChars="200" w:firstLine="200"/>
      <w:jc w:val="both"/>
    </w:pPr>
    <w:rPr>
      <w:rFonts w:ascii="Times New Roman" w:hAnsi="Times New Roman"/>
      <w:kern w:val="2"/>
      <w:sz w:val="21"/>
      <w:szCs w:val="22"/>
    </w:rPr>
  </w:style>
  <w:style w:type="paragraph" w:styleId="1">
    <w:name w:val="heading 1"/>
    <w:basedOn w:val="a"/>
    <w:next w:val="a"/>
    <w:link w:val="10"/>
    <w:uiPriority w:val="9"/>
    <w:qFormat/>
    <w:rsid w:val="000D1B52"/>
    <w:pPr>
      <w:keepNext/>
      <w:keepLines/>
      <w:spacing w:before="340" w:after="330" w:line="578" w:lineRule="auto"/>
      <w:ind w:firstLineChars="0" w:firstLine="0"/>
      <w:outlineLvl w:val="0"/>
    </w:pPr>
    <w:rPr>
      <w:bCs/>
      <w:kern w:val="44"/>
      <w:sz w:val="28"/>
      <w:szCs w:val="44"/>
    </w:rPr>
  </w:style>
  <w:style w:type="paragraph" w:styleId="2">
    <w:name w:val="heading 2"/>
    <w:basedOn w:val="a"/>
    <w:next w:val="a"/>
    <w:link w:val="20"/>
    <w:autoRedefine/>
    <w:uiPriority w:val="9"/>
    <w:unhideWhenUsed/>
    <w:qFormat/>
    <w:rsid w:val="00777ECA"/>
    <w:pPr>
      <w:keepNext/>
      <w:keepLines/>
      <w:tabs>
        <w:tab w:val="left" w:pos="5230"/>
      </w:tabs>
      <w:spacing w:before="260" w:after="260"/>
      <w:ind w:firstLineChars="0" w:firstLine="0"/>
      <w:jc w:val="left"/>
      <w:outlineLvl w:val="1"/>
    </w:pPr>
    <w:rPr>
      <w:rFonts w:eastAsia="黑体" w:cstheme="majorBidi"/>
      <w:bCs/>
      <w:szCs w:val="32"/>
    </w:rPr>
  </w:style>
  <w:style w:type="paragraph" w:styleId="3">
    <w:name w:val="heading 3"/>
    <w:aliases w:val="表格"/>
    <w:basedOn w:val="a"/>
    <w:next w:val="a"/>
    <w:uiPriority w:val="9"/>
    <w:unhideWhenUsed/>
    <w:qFormat/>
    <w:rsid w:val="000D1B52"/>
    <w:pPr>
      <w:keepNext/>
      <w:keepLines/>
      <w:ind w:firstLineChars="0" w:firstLine="0"/>
      <w:jc w:val="left"/>
      <w:outlineLvl w:val="2"/>
    </w:pPr>
    <w:rPr>
      <w:rFonts w:eastAsia="宋体"/>
      <w:bCs/>
      <w:color w:val="1A1A1A"/>
      <w:sz w:val="18"/>
      <w:szCs w:val="32"/>
    </w:rPr>
  </w:style>
  <w:style w:type="paragraph" w:styleId="5">
    <w:name w:val="heading 5"/>
    <w:basedOn w:val="a"/>
    <w:next w:val="a"/>
    <w:uiPriority w:val="9"/>
    <w:unhideWhenUsed/>
    <w:qFormat/>
    <w:rsid w:val="001C768A"/>
    <w:pPr>
      <w:keepNext/>
      <w:keepLines/>
      <w:spacing w:line="408" w:lineRule="auto"/>
      <w:jc w:val="left"/>
      <w:outlineLvl w:val="4"/>
    </w:pPr>
    <w:rPr>
      <w:b/>
      <w:bCs/>
      <w:color w:val="1A1A1A"/>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 w:type="character" w:customStyle="1" w:styleId="10">
    <w:name w:val="标题 1 字符"/>
    <w:basedOn w:val="a0"/>
    <w:link w:val="1"/>
    <w:uiPriority w:val="9"/>
    <w:rsid w:val="000D1B52"/>
    <w:rPr>
      <w:rFonts w:ascii="Times New Roman" w:hAnsi="Times New Roman"/>
      <w:bCs/>
      <w:kern w:val="44"/>
      <w:sz w:val="28"/>
      <w:szCs w:val="44"/>
    </w:rPr>
  </w:style>
  <w:style w:type="paragraph" w:styleId="aa">
    <w:name w:val="Balloon Text"/>
    <w:basedOn w:val="a"/>
    <w:link w:val="ab"/>
    <w:uiPriority w:val="99"/>
    <w:semiHidden/>
    <w:unhideWhenUsed/>
    <w:rsid w:val="006A29E2"/>
    <w:pPr>
      <w:spacing w:line="240" w:lineRule="auto"/>
    </w:pPr>
    <w:rPr>
      <w:sz w:val="18"/>
      <w:szCs w:val="18"/>
    </w:rPr>
  </w:style>
  <w:style w:type="character" w:customStyle="1" w:styleId="ab">
    <w:name w:val="批注框文本 字符"/>
    <w:basedOn w:val="a0"/>
    <w:link w:val="aa"/>
    <w:uiPriority w:val="99"/>
    <w:semiHidden/>
    <w:rsid w:val="006A29E2"/>
    <w:rPr>
      <w:rFonts w:ascii="Times New Roman" w:hAnsi="Times New Roman"/>
      <w:kern w:val="2"/>
      <w:sz w:val="18"/>
      <w:szCs w:val="18"/>
    </w:rPr>
  </w:style>
  <w:style w:type="paragraph" w:customStyle="1" w:styleId="paragraph">
    <w:name w:val="paragraph"/>
    <w:basedOn w:val="a"/>
    <w:rsid w:val="006A29E2"/>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customStyle="1" w:styleId="20">
    <w:name w:val="标题 2 字符"/>
    <w:basedOn w:val="a0"/>
    <w:link w:val="2"/>
    <w:uiPriority w:val="9"/>
    <w:rsid w:val="00777ECA"/>
    <w:rPr>
      <w:rFonts w:ascii="Times New Roman" w:eastAsia="黑体" w:hAnsi="Times New Roman" w:cstheme="majorBidi"/>
      <w:bCs/>
      <w:kern w:val="2"/>
      <w:sz w:val="21"/>
      <w:szCs w:val="32"/>
    </w:rPr>
  </w:style>
  <w:style w:type="paragraph" w:styleId="ac">
    <w:name w:val="caption"/>
    <w:basedOn w:val="a"/>
    <w:next w:val="a"/>
    <w:uiPriority w:val="35"/>
    <w:unhideWhenUsed/>
    <w:qFormat/>
    <w:rsid w:val="000D1B52"/>
    <w:rPr>
      <w:rFonts w:asciiTheme="majorHAnsi" w:eastAsia="黑体" w:hAnsiTheme="majorHAnsi" w:cstheme="majorBidi"/>
      <w:sz w:val="20"/>
      <w:szCs w:val="20"/>
    </w:rPr>
  </w:style>
  <w:style w:type="paragraph" w:styleId="ad">
    <w:name w:val="Revision"/>
    <w:hidden/>
    <w:uiPriority w:val="99"/>
    <w:semiHidden/>
    <w:rsid w:val="0026203B"/>
    <w:rPr>
      <w:rFonts w:ascii="Times New Roman" w:hAnsi="Times New Roman"/>
      <w:kern w:val="2"/>
      <w:sz w:val="21"/>
      <w:szCs w:val="22"/>
    </w:rPr>
  </w:style>
  <w:style w:type="paragraph" w:customStyle="1" w:styleId="Default">
    <w:name w:val="Default"/>
    <w:rsid w:val="00A137A5"/>
    <w:pPr>
      <w:widowControl w:val="0"/>
      <w:autoSpaceDE w:val="0"/>
      <w:autoSpaceDN w:val="0"/>
      <w:adjustRightInd w:val="0"/>
    </w:pPr>
    <w:rPr>
      <w:rFonts w:ascii="PT Serif" w:eastAsia="PT Serif" w:cs="PT Serif"/>
      <w:color w:val="000000"/>
      <w:sz w:val="24"/>
      <w:szCs w:val="24"/>
    </w:rPr>
  </w:style>
  <w:style w:type="paragraph" w:styleId="ae">
    <w:name w:val="footnote text"/>
    <w:basedOn w:val="a"/>
    <w:link w:val="af"/>
    <w:uiPriority w:val="99"/>
    <w:semiHidden/>
    <w:unhideWhenUsed/>
    <w:rsid w:val="006033FA"/>
    <w:pPr>
      <w:snapToGrid w:val="0"/>
      <w:jc w:val="left"/>
    </w:pPr>
    <w:rPr>
      <w:sz w:val="18"/>
      <w:szCs w:val="18"/>
    </w:rPr>
  </w:style>
  <w:style w:type="character" w:customStyle="1" w:styleId="af">
    <w:name w:val="脚注文本 字符"/>
    <w:basedOn w:val="a0"/>
    <w:link w:val="ae"/>
    <w:uiPriority w:val="99"/>
    <w:semiHidden/>
    <w:rsid w:val="006033FA"/>
    <w:rPr>
      <w:rFonts w:ascii="Times New Roman" w:hAnsi="Times New Roman"/>
      <w:kern w:val="2"/>
      <w:sz w:val="18"/>
      <w:szCs w:val="18"/>
    </w:rPr>
  </w:style>
  <w:style w:type="character" w:styleId="af0">
    <w:name w:val="footnote reference"/>
    <w:basedOn w:val="a0"/>
    <w:uiPriority w:val="99"/>
    <w:semiHidden/>
    <w:unhideWhenUsed/>
    <w:rsid w:val="006033FA"/>
    <w:rPr>
      <w:vertAlign w:val="superscript"/>
    </w:rPr>
  </w:style>
  <w:style w:type="character" w:styleId="af1">
    <w:name w:val="Placeholder Text"/>
    <w:basedOn w:val="a0"/>
    <w:uiPriority w:val="99"/>
    <w:semiHidden/>
    <w:rsid w:val="00092529"/>
    <w:rPr>
      <w:color w:val="808080"/>
    </w:rPr>
  </w:style>
  <w:style w:type="character" w:styleId="af2">
    <w:name w:val="annotation reference"/>
    <w:basedOn w:val="a0"/>
    <w:uiPriority w:val="99"/>
    <w:semiHidden/>
    <w:unhideWhenUsed/>
    <w:rsid w:val="00E12FFC"/>
    <w:rPr>
      <w:sz w:val="21"/>
      <w:szCs w:val="21"/>
    </w:rPr>
  </w:style>
  <w:style w:type="paragraph" w:styleId="af3">
    <w:name w:val="annotation text"/>
    <w:basedOn w:val="a"/>
    <w:link w:val="af4"/>
    <w:uiPriority w:val="99"/>
    <w:semiHidden/>
    <w:unhideWhenUsed/>
    <w:rsid w:val="00E12FFC"/>
    <w:pPr>
      <w:jc w:val="left"/>
    </w:pPr>
  </w:style>
  <w:style w:type="character" w:customStyle="1" w:styleId="af4">
    <w:name w:val="批注文字 字符"/>
    <w:basedOn w:val="a0"/>
    <w:link w:val="af3"/>
    <w:uiPriority w:val="99"/>
    <w:semiHidden/>
    <w:rsid w:val="00E12FFC"/>
    <w:rPr>
      <w:rFonts w:ascii="Times New Roman" w:hAnsi="Times New Roman"/>
      <w:kern w:val="2"/>
      <w:sz w:val="21"/>
      <w:szCs w:val="22"/>
    </w:rPr>
  </w:style>
  <w:style w:type="paragraph" w:styleId="af5">
    <w:name w:val="annotation subject"/>
    <w:basedOn w:val="af3"/>
    <w:next w:val="af3"/>
    <w:link w:val="af6"/>
    <w:uiPriority w:val="99"/>
    <w:semiHidden/>
    <w:unhideWhenUsed/>
    <w:rsid w:val="00E12FFC"/>
    <w:rPr>
      <w:b/>
      <w:bCs/>
    </w:rPr>
  </w:style>
  <w:style w:type="character" w:customStyle="1" w:styleId="af6">
    <w:name w:val="批注主题 字符"/>
    <w:basedOn w:val="af4"/>
    <w:link w:val="af5"/>
    <w:uiPriority w:val="99"/>
    <w:semiHidden/>
    <w:rsid w:val="00E12FFC"/>
    <w:rPr>
      <w:rFonts w:ascii="Times New Roman" w:hAnsi="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9628">
      <w:bodyDiv w:val="1"/>
      <w:marLeft w:val="0"/>
      <w:marRight w:val="0"/>
      <w:marTop w:val="0"/>
      <w:marBottom w:val="0"/>
      <w:divBdr>
        <w:top w:val="none" w:sz="0" w:space="0" w:color="auto"/>
        <w:left w:val="none" w:sz="0" w:space="0" w:color="auto"/>
        <w:bottom w:val="none" w:sz="0" w:space="0" w:color="auto"/>
        <w:right w:val="none" w:sz="0" w:space="0" w:color="auto"/>
      </w:divBdr>
      <w:divsChild>
        <w:div w:id="784468673">
          <w:marLeft w:val="0"/>
          <w:marRight w:val="0"/>
          <w:marTop w:val="0"/>
          <w:marBottom w:val="0"/>
          <w:divBdr>
            <w:top w:val="none" w:sz="0" w:space="0" w:color="auto"/>
            <w:left w:val="none" w:sz="0" w:space="0" w:color="auto"/>
            <w:bottom w:val="none" w:sz="0" w:space="0" w:color="auto"/>
            <w:right w:val="none" w:sz="0" w:space="0" w:color="auto"/>
          </w:divBdr>
          <w:divsChild>
            <w:div w:id="18193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8598">
      <w:bodyDiv w:val="1"/>
      <w:marLeft w:val="0"/>
      <w:marRight w:val="0"/>
      <w:marTop w:val="0"/>
      <w:marBottom w:val="0"/>
      <w:divBdr>
        <w:top w:val="none" w:sz="0" w:space="0" w:color="auto"/>
        <w:left w:val="none" w:sz="0" w:space="0" w:color="auto"/>
        <w:bottom w:val="none" w:sz="0" w:space="0" w:color="auto"/>
        <w:right w:val="none" w:sz="0" w:space="0" w:color="auto"/>
      </w:divBdr>
      <w:divsChild>
        <w:div w:id="527643596">
          <w:marLeft w:val="0"/>
          <w:marRight w:val="0"/>
          <w:marTop w:val="0"/>
          <w:marBottom w:val="0"/>
          <w:divBdr>
            <w:top w:val="none" w:sz="0" w:space="0" w:color="auto"/>
            <w:left w:val="none" w:sz="0" w:space="0" w:color="auto"/>
            <w:bottom w:val="none" w:sz="0" w:space="0" w:color="auto"/>
            <w:right w:val="none" w:sz="0" w:space="0" w:color="auto"/>
          </w:divBdr>
          <w:divsChild>
            <w:div w:id="182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8593">
      <w:bodyDiv w:val="1"/>
      <w:marLeft w:val="0"/>
      <w:marRight w:val="0"/>
      <w:marTop w:val="0"/>
      <w:marBottom w:val="0"/>
      <w:divBdr>
        <w:top w:val="none" w:sz="0" w:space="0" w:color="auto"/>
        <w:left w:val="none" w:sz="0" w:space="0" w:color="auto"/>
        <w:bottom w:val="none" w:sz="0" w:space="0" w:color="auto"/>
        <w:right w:val="none" w:sz="0" w:space="0" w:color="auto"/>
      </w:divBdr>
      <w:divsChild>
        <w:div w:id="898053189">
          <w:marLeft w:val="0"/>
          <w:marRight w:val="0"/>
          <w:marTop w:val="0"/>
          <w:marBottom w:val="0"/>
          <w:divBdr>
            <w:top w:val="none" w:sz="0" w:space="0" w:color="auto"/>
            <w:left w:val="none" w:sz="0" w:space="0" w:color="auto"/>
            <w:bottom w:val="none" w:sz="0" w:space="0" w:color="auto"/>
            <w:right w:val="none" w:sz="0" w:space="0" w:color="auto"/>
          </w:divBdr>
          <w:divsChild>
            <w:div w:id="667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2988">
      <w:bodyDiv w:val="1"/>
      <w:marLeft w:val="0"/>
      <w:marRight w:val="0"/>
      <w:marTop w:val="0"/>
      <w:marBottom w:val="0"/>
      <w:divBdr>
        <w:top w:val="none" w:sz="0" w:space="0" w:color="auto"/>
        <w:left w:val="none" w:sz="0" w:space="0" w:color="auto"/>
        <w:bottom w:val="none" w:sz="0" w:space="0" w:color="auto"/>
        <w:right w:val="none" w:sz="0" w:space="0" w:color="auto"/>
      </w:divBdr>
      <w:divsChild>
        <w:div w:id="588006905">
          <w:marLeft w:val="0"/>
          <w:marRight w:val="0"/>
          <w:marTop w:val="0"/>
          <w:marBottom w:val="0"/>
          <w:divBdr>
            <w:top w:val="none" w:sz="0" w:space="0" w:color="auto"/>
            <w:left w:val="none" w:sz="0" w:space="0" w:color="auto"/>
            <w:bottom w:val="none" w:sz="0" w:space="0" w:color="auto"/>
            <w:right w:val="none" w:sz="0" w:space="0" w:color="auto"/>
          </w:divBdr>
          <w:divsChild>
            <w:div w:id="19096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D97D0C0C-D78B-425A-BE7B-87503575998C}">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38</Pages>
  <Words>5605</Words>
  <Characters>31951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Tencent</dc:creator>
  <cp:keywords/>
  <dc:description/>
  <cp:lastModifiedBy>wang xinyu</cp:lastModifiedBy>
  <cp:revision>48</cp:revision>
  <dcterms:created xsi:type="dcterms:W3CDTF">2023-08-06T09:38:00Z</dcterms:created>
  <dcterms:modified xsi:type="dcterms:W3CDTF">2023-09-11T05:54:00Z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